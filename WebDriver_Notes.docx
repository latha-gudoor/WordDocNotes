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E2" w:rsidRPr="00907927" w:rsidRDefault="000779E2" w:rsidP="000779E2">
      <w:pPr>
        <w:shd w:val="clear" w:color="auto" w:fill="FFFFFF"/>
        <w:spacing w:after="0"/>
        <w:rPr>
          <w:rFonts w:ascii="Verdana" w:eastAsia="Times New Roman" w:hAnsi="Verdana" w:cs="Times New Roman"/>
          <w:b/>
          <w:bCs/>
          <w:color w:val="FF6600"/>
          <w:sz w:val="24"/>
          <w:szCs w:val="24"/>
        </w:rPr>
      </w:pPr>
      <w:r w:rsidRPr="00907927">
        <w:rPr>
          <w:rFonts w:ascii="Verdana" w:eastAsia="Times New Roman" w:hAnsi="Verdana" w:cs="Times New Roman"/>
          <w:b/>
          <w:bCs/>
          <w:color w:val="FF6600"/>
          <w:sz w:val="24"/>
          <w:szCs w:val="24"/>
        </w:rPr>
        <w:t xml:space="preserve">What is </w:t>
      </w:r>
      <w:proofErr w:type="gramStart"/>
      <w:r w:rsidRPr="00907927">
        <w:rPr>
          <w:rFonts w:ascii="Verdana" w:eastAsia="Times New Roman" w:hAnsi="Verdana" w:cs="Times New Roman"/>
          <w:b/>
          <w:bCs/>
          <w:color w:val="FF6600"/>
          <w:sz w:val="24"/>
          <w:szCs w:val="24"/>
        </w:rPr>
        <w:t>Automation:</w:t>
      </w:r>
      <w:proofErr w:type="gramEnd"/>
      <w:r w:rsidRPr="00907927">
        <w:rPr>
          <w:rFonts w:ascii="Verdana" w:eastAsia="Times New Roman" w:hAnsi="Verdana" w:cs="Times New Roman"/>
          <w:b/>
          <w:bCs/>
          <w:color w:val="FF6600"/>
          <w:sz w:val="24"/>
          <w:szCs w:val="24"/>
        </w:rPr>
        <w:t xml:space="preserve"> </w:t>
      </w:r>
    </w:p>
    <w:p w:rsidR="000779E2" w:rsidRPr="00907927" w:rsidRDefault="000779E2" w:rsidP="000779E2">
      <w:pPr>
        <w:shd w:val="clear" w:color="auto" w:fill="FFFFFF"/>
        <w:spacing w:after="0"/>
        <w:rPr>
          <w:rFonts w:ascii="Verdana" w:eastAsia="Times New Roman" w:hAnsi="Verdana" w:cs="Times New Roman"/>
          <w:b/>
          <w:bCs/>
          <w:color w:val="FF6600"/>
          <w:sz w:val="24"/>
          <w:szCs w:val="24"/>
        </w:rPr>
      </w:pPr>
    </w:p>
    <w:p w:rsidR="000779E2" w:rsidRPr="00907927" w:rsidRDefault="000779E2" w:rsidP="000779E2">
      <w:pPr>
        <w:rPr>
          <w:rFonts w:ascii="Verdana" w:hAnsi="Verdana"/>
          <w:sz w:val="24"/>
          <w:szCs w:val="24"/>
        </w:rPr>
      </w:pPr>
      <w:proofErr w:type="gramStart"/>
      <w:r w:rsidRPr="00907927">
        <w:rPr>
          <w:rFonts w:ascii="Verdana" w:hAnsi="Verdana"/>
          <w:sz w:val="24"/>
          <w:szCs w:val="24"/>
        </w:rPr>
        <w:t>Testing the given application using tool or a program.</w:t>
      </w:r>
      <w:proofErr w:type="gramEnd"/>
    </w:p>
    <w:p w:rsidR="000779E2" w:rsidRPr="00907927" w:rsidRDefault="000779E2" w:rsidP="000779E2">
      <w:pPr>
        <w:shd w:val="clear" w:color="auto" w:fill="FFFFFF"/>
        <w:spacing w:after="369"/>
        <w:rPr>
          <w:rFonts w:ascii="Verdana" w:eastAsia="Times New Roman" w:hAnsi="Verdana" w:cs="Times New Roman"/>
          <w:color w:val="222222"/>
          <w:sz w:val="24"/>
          <w:szCs w:val="24"/>
        </w:rPr>
      </w:pPr>
      <w:r w:rsidRPr="00907927">
        <w:rPr>
          <w:rFonts w:ascii="Verdana" w:eastAsia="Times New Roman" w:hAnsi="Verdana" w:cs="Times New Roman"/>
          <w:color w:val="222222"/>
          <w:sz w:val="24"/>
          <w:szCs w:val="24"/>
        </w:rPr>
        <w:t>Automation testing is a process of automating the manual process to test the application/system under test, using a separate testing tool</w:t>
      </w:r>
      <w:r w:rsidR="000B7A8D" w:rsidRPr="00907927">
        <w:rPr>
          <w:rFonts w:ascii="Verdana" w:eastAsia="Times New Roman" w:hAnsi="Verdana" w:cs="Times New Roman"/>
          <w:color w:val="222222"/>
          <w:sz w:val="24"/>
          <w:szCs w:val="24"/>
        </w:rPr>
        <w:t xml:space="preserve"> or a program.</w:t>
      </w:r>
    </w:p>
    <w:p w:rsidR="000B7A8D" w:rsidRPr="00907927" w:rsidRDefault="000B7A8D" w:rsidP="000B7A8D">
      <w:pPr>
        <w:shd w:val="clear" w:color="auto" w:fill="FFFFFF"/>
        <w:spacing w:after="0"/>
        <w:rPr>
          <w:rFonts w:ascii="Verdana" w:eastAsia="Times New Roman" w:hAnsi="Verdana" w:cs="Times New Roman"/>
          <w:color w:val="222222"/>
          <w:sz w:val="24"/>
          <w:szCs w:val="24"/>
        </w:rPr>
      </w:pPr>
      <w:r w:rsidRPr="00907927">
        <w:rPr>
          <w:rFonts w:ascii="Verdana" w:eastAsia="Times New Roman" w:hAnsi="Verdana" w:cs="Times New Roman"/>
          <w:b/>
          <w:color w:val="222222"/>
          <w:sz w:val="24"/>
          <w:szCs w:val="24"/>
        </w:rPr>
        <w:t xml:space="preserve">How to </w:t>
      </w:r>
      <w:proofErr w:type="gramStart"/>
      <w:r w:rsidRPr="00907927">
        <w:rPr>
          <w:rFonts w:ascii="Verdana" w:eastAsia="Times New Roman" w:hAnsi="Verdana" w:cs="Times New Roman"/>
          <w:b/>
          <w:color w:val="222222"/>
          <w:sz w:val="24"/>
          <w:szCs w:val="24"/>
        </w:rPr>
        <w:t>automate</w:t>
      </w:r>
      <w:r w:rsidRPr="00907927">
        <w:rPr>
          <w:rFonts w:ascii="Verdana" w:eastAsia="Times New Roman" w:hAnsi="Verdana" w:cs="Times New Roman"/>
          <w:color w:val="222222"/>
          <w:sz w:val="24"/>
          <w:szCs w:val="24"/>
        </w:rPr>
        <w:t xml:space="preserve"> :</w:t>
      </w:r>
      <w:proofErr w:type="gramEnd"/>
      <w:r w:rsidRPr="00907927">
        <w:rPr>
          <w:rFonts w:ascii="Verdana" w:eastAsia="Times New Roman" w:hAnsi="Verdana" w:cs="Times New Roman"/>
          <w:color w:val="222222"/>
          <w:sz w:val="24"/>
          <w:szCs w:val="24"/>
        </w:rPr>
        <w:t xml:space="preserve"> We automate using a tool or program, which lets you create test scripts which can be executed repeatedly and doesn’t require any manual intervention and we add a</w:t>
      </w:r>
      <w:r w:rsidR="001E58B9" w:rsidRPr="00907927">
        <w:rPr>
          <w:rFonts w:ascii="Verdana" w:eastAsia="Times New Roman" w:hAnsi="Verdana" w:cs="Times New Roman"/>
          <w:color w:val="222222"/>
          <w:sz w:val="24"/>
          <w:szCs w:val="24"/>
        </w:rPr>
        <w:t>ssertions to verify the results and generate the reports.</w:t>
      </w:r>
    </w:p>
    <w:p w:rsidR="001E58B9" w:rsidRPr="00907927" w:rsidRDefault="001E58B9" w:rsidP="000B7A8D">
      <w:pPr>
        <w:shd w:val="clear" w:color="auto" w:fill="FFFFFF"/>
        <w:spacing w:after="0"/>
        <w:rPr>
          <w:rFonts w:ascii="Verdana" w:eastAsia="Times New Roman" w:hAnsi="Verdana" w:cs="Times New Roman"/>
          <w:color w:val="222222"/>
          <w:sz w:val="24"/>
          <w:szCs w:val="24"/>
        </w:rPr>
      </w:pPr>
    </w:p>
    <w:p w:rsidR="001E58B9" w:rsidRPr="00907927" w:rsidRDefault="001E58B9" w:rsidP="000B7A8D">
      <w:pPr>
        <w:shd w:val="clear" w:color="auto" w:fill="FFFFFF"/>
        <w:spacing w:after="0"/>
        <w:rPr>
          <w:rFonts w:ascii="Verdana" w:eastAsia="Times New Roman" w:hAnsi="Verdana" w:cs="Times New Roman"/>
          <w:color w:val="222222"/>
          <w:sz w:val="24"/>
          <w:szCs w:val="24"/>
        </w:rPr>
      </w:pPr>
      <w:r w:rsidRPr="00907927">
        <w:rPr>
          <w:rFonts w:ascii="Verdana" w:eastAsia="Times New Roman" w:hAnsi="Verdana" w:cs="Times New Roman"/>
          <w:color w:val="222222"/>
          <w:sz w:val="24"/>
          <w:szCs w:val="24"/>
        </w:rPr>
        <w:t>Automation</w:t>
      </w:r>
      <w:r w:rsidR="00BB686B" w:rsidRPr="00907927">
        <w:rPr>
          <w:rFonts w:ascii="Verdana" w:eastAsia="Times New Roman" w:hAnsi="Verdana" w:cs="Times New Roman"/>
          <w:color w:val="222222"/>
          <w:sz w:val="24"/>
          <w:szCs w:val="24"/>
        </w:rPr>
        <w:t xml:space="preserve"> </w:t>
      </w:r>
      <w:r w:rsidRPr="00907927">
        <w:rPr>
          <w:rFonts w:ascii="Verdana" w:eastAsia="Times New Roman" w:hAnsi="Verdana" w:cs="Times New Roman"/>
          <w:color w:val="222222"/>
          <w:sz w:val="24"/>
          <w:szCs w:val="24"/>
        </w:rPr>
        <w:t xml:space="preserve">can be done for the following using different </w:t>
      </w:r>
      <w:proofErr w:type="gramStart"/>
      <w:r w:rsidRPr="00907927">
        <w:rPr>
          <w:rFonts w:ascii="Verdana" w:eastAsia="Times New Roman" w:hAnsi="Verdana" w:cs="Times New Roman"/>
          <w:color w:val="222222"/>
          <w:sz w:val="24"/>
          <w:szCs w:val="24"/>
        </w:rPr>
        <w:t>tools :</w:t>
      </w:r>
      <w:proofErr w:type="gramEnd"/>
    </w:p>
    <w:p w:rsidR="001E58B9" w:rsidRPr="00907927" w:rsidRDefault="001E58B9" w:rsidP="000B7A8D">
      <w:pPr>
        <w:shd w:val="clear" w:color="auto" w:fill="FFFFFF"/>
        <w:spacing w:after="0"/>
        <w:rPr>
          <w:rFonts w:ascii="Verdana" w:eastAsia="Times New Roman" w:hAnsi="Verdana" w:cs="Times New Roman"/>
          <w:color w:val="222222"/>
          <w:sz w:val="24"/>
          <w:szCs w:val="24"/>
        </w:rPr>
      </w:pPr>
    </w:p>
    <w:p w:rsidR="00954C17" w:rsidRPr="00907927" w:rsidRDefault="001E58B9" w:rsidP="00954C17">
      <w:pPr>
        <w:rPr>
          <w:rFonts w:ascii="Verdana" w:hAnsi="Verdana"/>
          <w:sz w:val="24"/>
          <w:szCs w:val="24"/>
        </w:rPr>
      </w:pPr>
      <w:r w:rsidRPr="00907927">
        <w:rPr>
          <w:rFonts w:ascii="Verdana" w:eastAsia="Times New Roman" w:hAnsi="Verdana" w:cs="Times New Roman"/>
          <w:color w:val="222222"/>
          <w:sz w:val="24"/>
          <w:szCs w:val="24"/>
        </w:rPr>
        <w:t>UI / Web</w:t>
      </w:r>
      <w:r w:rsidR="00BB686B" w:rsidRPr="00907927">
        <w:rPr>
          <w:rFonts w:ascii="Verdana" w:eastAsia="Times New Roman" w:hAnsi="Verdana" w:cs="Times New Roman"/>
          <w:color w:val="222222"/>
          <w:sz w:val="24"/>
          <w:szCs w:val="24"/>
        </w:rPr>
        <w:t xml:space="preserve"> </w:t>
      </w:r>
      <w:proofErr w:type="gramStart"/>
      <w:r w:rsidRPr="00907927">
        <w:rPr>
          <w:rFonts w:ascii="Verdana" w:eastAsia="Times New Roman" w:hAnsi="Verdana" w:cs="Times New Roman"/>
          <w:color w:val="222222"/>
          <w:sz w:val="24"/>
          <w:szCs w:val="24"/>
        </w:rPr>
        <w:t>Appl</w:t>
      </w:r>
      <w:r w:rsidR="00BB686B" w:rsidRPr="00907927">
        <w:rPr>
          <w:rFonts w:ascii="Verdana" w:eastAsia="Times New Roman" w:hAnsi="Verdana" w:cs="Times New Roman"/>
          <w:color w:val="222222"/>
          <w:sz w:val="24"/>
          <w:szCs w:val="24"/>
        </w:rPr>
        <w:t>ication</w:t>
      </w:r>
      <w:r w:rsidRPr="00907927">
        <w:rPr>
          <w:rFonts w:ascii="Verdana" w:eastAsia="Times New Roman" w:hAnsi="Verdana" w:cs="Times New Roman"/>
          <w:color w:val="222222"/>
          <w:sz w:val="24"/>
          <w:szCs w:val="24"/>
        </w:rPr>
        <w:t xml:space="preserve">  Automation</w:t>
      </w:r>
      <w:proofErr w:type="gramEnd"/>
      <w:r w:rsidRPr="00907927">
        <w:rPr>
          <w:rFonts w:ascii="Verdana" w:eastAsia="Times New Roman" w:hAnsi="Verdana" w:cs="Times New Roman"/>
          <w:color w:val="222222"/>
          <w:sz w:val="24"/>
          <w:szCs w:val="24"/>
        </w:rPr>
        <w:t xml:space="preserve"> : using Selenium(</w:t>
      </w:r>
      <w:r w:rsidR="00954C17" w:rsidRPr="00907927">
        <w:rPr>
          <w:rFonts w:ascii="Verdana" w:eastAsia="Times New Roman" w:hAnsi="Verdana" w:cs="Times New Roman"/>
          <w:color w:val="222222"/>
          <w:sz w:val="24"/>
          <w:szCs w:val="24"/>
        </w:rPr>
        <w:t>IDE,</w:t>
      </w:r>
      <w:r w:rsidR="00954C17" w:rsidRPr="00907927">
        <w:rPr>
          <w:rFonts w:ascii="Verdana" w:hAnsi="Verdana"/>
          <w:sz w:val="24"/>
          <w:szCs w:val="24"/>
        </w:rPr>
        <w:t xml:space="preserve"> IDE(tool),RC,</w:t>
      </w:r>
      <w:r w:rsidR="00BB686B" w:rsidRPr="00907927">
        <w:rPr>
          <w:rFonts w:ascii="Verdana" w:hAnsi="Verdana"/>
          <w:sz w:val="24"/>
          <w:szCs w:val="24"/>
        </w:rPr>
        <w:t xml:space="preserve"> </w:t>
      </w:r>
      <w:r w:rsidR="00954C17" w:rsidRPr="00907927">
        <w:rPr>
          <w:rFonts w:ascii="Verdana" w:hAnsi="Verdana"/>
          <w:sz w:val="24"/>
          <w:szCs w:val="24"/>
        </w:rPr>
        <w:t>Grid,</w:t>
      </w:r>
      <w:r w:rsidR="00BB686B" w:rsidRPr="00907927">
        <w:rPr>
          <w:rFonts w:ascii="Verdana" w:hAnsi="Verdana"/>
          <w:sz w:val="24"/>
          <w:szCs w:val="24"/>
        </w:rPr>
        <w:t xml:space="preserve"> </w:t>
      </w:r>
      <w:r w:rsidR="00954C17" w:rsidRPr="00907927">
        <w:rPr>
          <w:rFonts w:ascii="Verdana" w:hAnsi="Verdana"/>
          <w:sz w:val="24"/>
          <w:szCs w:val="24"/>
        </w:rPr>
        <w:t>Web</w:t>
      </w:r>
      <w:r w:rsidR="00BB686B" w:rsidRPr="00907927">
        <w:rPr>
          <w:rFonts w:ascii="Verdana" w:hAnsi="Verdana"/>
          <w:sz w:val="24"/>
          <w:szCs w:val="24"/>
        </w:rPr>
        <w:t xml:space="preserve"> </w:t>
      </w:r>
      <w:r w:rsidR="00954C17" w:rsidRPr="00907927">
        <w:rPr>
          <w:rFonts w:ascii="Verdana" w:hAnsi="Verdana"/>
          <w:sz w:val="24"/>
          <w:szCs w:val="24"/>
        </w:rPr>
        <w:t>Driver), Casper.js,Protractor-Angular.JS apps, Nightwatch.js ,Silk</w:t>
      </w:r>
      <w:r w:rsidR="00BB686B" w:rsidRPr="00907927">
        <w:rPr>
          <w:rFonts w:ascii="Verdana" w:hAnsi="Verdana"/>
          <w:sz w:val="24"/>
          <w:szCs w:val="24"/>
        </w:rPr>
        <w:t xml:space="preserve"> </w:t>
      </w:r>
      <w:r w:rsidR="00954C17" w:rsidRPr="00907927">
        <w:rPr>
          <w:rFonts w:ascii="Verdana" w:hAnsi="Verdana"/>
          <w:sz w:val="24"/>
          <w:szCs w:val="24"/>
        </w:rPr>
        <w:t>Test,</w:t>
      </w:r>
      <w:r w:rsidR="00BB686B" w:rsidRPr="00907927">
        <w:rPr>
          <w:rFonts w:ascii="Verdana" w:hAnsi="Verdana"/>
          <w:sz w:val="24"/>
          <w:szCs w:val="24"/>
        </w:rPr>
        <w:t xml:space="preserve"> </w:t>
      </w:r>
      <w:r w:rsidR="00954C17" w:rsidRPr="00907927">
        <w:rPr>
          <w:rFonts w:ascii="Verdana" w:hAnsi="Verdana"/>
          <w:sz w:val="24"/>
          <w:szCs w:val="24"/>
        </w:rPr>
        <w:t>QTP</w:t>
      </w:r>
    </w:p>
    <w:p w:rsidR="001E58B9" w:rsidRPr="00907927" w:rsidRDefault="001E58B9" w:rsidP="000B7A8D">
      <w:pPr>
        <w:shd w:val="clear" w:color="auto" w:fill="FFFFFF"/>
        <w:spacing w:after="0"/>
        <w:rPr>
          <w:rFonts w:ascii="Verdana" w:eastAsia="Times New Roman" w:hAnsi="Verdana" w:cs="Times New Roman"/>
          <w:color w:val="222222"/>
          <w:sz w:val="24"/>
          <w:szCs w:val="24"/>
        </w:rPr>
      </w:pPr>
    </w:p>
    <w:p w:rsidR="001E58B9" w:rsidRPr="00907927" w:rsidRDefault="001E58B9" w:rsidP="000B7A8D">
      <w:pPr>
        <w:shd w:val="clear" w:color="auto" w:fill="FFFFFF"/>
        <w:spacing w:after="0"/>
        <w:rPr>
          <w:rFonts w:ascii="Verdana" w:eastAsia="Times New Roman" w:hAnsi="Verdana" w:cs="Times New Roman"/>
          <w:color w:val="222222"/>
          <w:sz w:val="24"/>
          <w:szCs w:val="24"/>
        </w:rPr>
      </w:pPr>
      <w:r w:rsidRPr="00907927">
        <w:rPr>
          <w:rFonts w:ascii="Verdana" w:eastAsia="Times New Roman" w:hAnsi="Verdana" w:cs="Times New Roman"/>
          <w:color w:val="222222"/>
          <w:sz w:val="24"/>
          <w:szCs w:val="24"/>
        </w:rPr>
        <w:t>Web Services Automation</w:t>
      </w:r>
      <w:r w:rsidR="00954C17" w:rsidRPr="00907927">
        <w:rPr>
          <w:rFonts w:ascii="Verdana" w:eastAsia="Times New Roman" w:hAnsi="Verdana" w:cs="Times New Roman"/>
          <w:color w:val="222222"/>
          <w:sz w:val="24"/>
          <w:szCs w:val="24"/>
        </w:rPr>
        <w:t xml:space="preserve">: </w:t>
      </w:r>
      <w:r w:rsidR="00954C17" w:rsidRPr="00907927">
        <w:rPr>
          <w:rFonts w:ascii="Verdana" w:hAnsi="Verdana"/>
          <w:sz w:val="24"/>
          <w:szCs w:val="24"/>
        </w:rPr>
        <w:t>Rest</w:t>
      </w:r>
      <w:r w:rsidR="00BB686B" w:rsidRPr="00907927">
        <w:rPr>
          <w:rFonts w:ascii="Verdana" w:hAnsi="Verdana"/>
          <w:sz w:val="24"/>
          <w:szCs w:val="24"/>
        </w:rPr>
        <w:t xml:space="preserve"> </w:t>
      </w:r>
      <w:r w:rsidR="00954C17" w:rsidRPr="00907927">
        <w:rPr>
          <w:rFonts w:ascii="Verdana" w:hAnsi="Verdana"/>
          <w:sz w:val="24"/>
          <w:szCs w:val="24"/>
        </w:rPr>
        <w:t>API’s Automation – HttpClient,</w:t>
      </w:r>
      <w:r w:rsidR="00BB686B" w:rsidRPr="00907927">
        <w:rPr>
          <w:rFonts w:ascii="Verdana" w:hAnsi="Verdana"/>
          <w:sz w:val="24"/>
          <w:szCs w:val="24"/>
        </w:rPr>
        <w:t xml:space="preserve"> </w:t>
      </w:r>
      <w:r w:rsidR="00954C17" w:rsidRPr="00907927">
        <w:rPr>
          <w:rFonts w:ascii="Verdana" w:hAnsi="Verdana"/>
          <w:sz w:val="24"/>
          <w:szCs w:val="24"/>
        </w:rPr>
        <w:t>RestAssured</w:t>
      </w:r>
      <w:proofErr w:type="gramStart"/>
      <w:r w:rsidR="00954C17" w:rsidRPr="00907927">
        <w:rPr>
          <w:rFonts w:ascii="Verdana" w:hAnsi="Verdana"/>
          <w:sz w:val="24"/>
          <w:szCs w:val="24"/>
        </w:rPr>
        <w:t>,  Chakram</w:t>
      </w:r>
      <w:proofErr w:type="gramEnd"/>
      <w:r w:rsidR="00954C17" w:rsidRPr="00907927">
        <w:rPr>
          <w:rFonts w:ascii="Verdana" w:hAnsi="Verdana"/>
          <w:sz w:val="24"/>
          <w:szCs w:val="24"/>
        </w:rPr>
        <w:t>, SoapUI tool</w:t>
      </w:r>
    </w:p>
    <w:p w:rsidR="00954C17" w:rsidRPr="00907927" w:rsidRDefault="00BB686B" w:rsidP="00954C17">
      <w:pPr>
        <w:rPr>
          <w:rFonts w:ascii="Verdana" w:hAnsi="Verdana"/>
          <w:sz w:val="24"/>
          <w:szCs w:val="24"/>
        </w:rPr>
      </w:pPr>
      <w:r w:rsidRPr="00907927">
        <w:rPr>
          <w:rFonts w:ascii="Verdana" w:eastAsia="Times New Roman" w:hAnsi="Verdana" w:cs="Times New Roman"/>
          <w:color w:val="222222"/>
          <w:sz w:val="24"/>
          <w:szCs w:val="24"/>
        </w:rPr>
        <w:t>Mobile Automation</w:t>
      </w:r>
      <w:r w:rsidR="00954C17" w:rsidRPr="00907927">
        <w:rPr>
          <w:rFonts w:ascii="Verdana" w:eastAsia="Times New Roman" w:hAnsi="Verdana" w:cs="Times New Roman"/>
          <w:color w:val="222222"/>
          <w:sz w:val="24"/>
          <w:szCs w:val="24"/>
        </w:rPr>
        <w:t xml:space="preserve">: </w:t>
      </w:r>
      <w:r w:rsidR="00954C17" w:rsidRPr="00907927">
        <w:rPr>
          <w:rFonts w:ascii="Verdana" w:hAnsi="Verdana"/>
          <w:sz w:val="24"/>
          <w:szCs w:val="24"/>
        </w:rPr>
        <w:t>Appium,</w:t>
      </w:r>
      <w:r w:rsidRPr="00907927">
        <w:rPr>
          <w:rFonts w:ascii="Verdana" w:hAnsi="Verdana"/>
          <w:sz w:val="24"/>
          <w:szCs w:val="24"/>
        </w:rPr>
        <w:t xml:space="preserve"> </w:t>
      </w:r>
      <w:r w:rsidR="00954C17" w:rsidRPr="00907927">
        <w:rPr>
          <w:rFonts w:ascii="Verdana" w:hAnsi="Verdana"/>
          <w:sz w:val="24"/>
          <w:szCs w:val="24"/>
        </w:rPr>
        <w:t>Perfecto,</w:t>
      </w:r>
      <w:r w:rsidRPr="00907927">
        <w:rPr>
          <w:rFonts w:ascii="Verdana" w:hAnsi="Verdana"/>
          <w:sz w:val="24"/>
          <w:szCs w:val="24"/>
        </w:rPr>
        <w:t xml:space="preserve"> </w:t>
      </w:r>
      <w:r w:rsidR="00954C17" w:rsidRPr="00907927">
        <w:rPr>
          <w:rFonts w:ascii="Verdana" w:hAnsi="Verdana"/>
          <w:sz w:val="24"/>
          <w:szCs w:val="24"/>
        </w:rPr>
        <w:t>Calabash</w:t>
      </w:r>
    </w:p>
    <w:p w:rsidR="00931A65" w:rsidRPr="00907927" w:rsidRDefault="00931A65" w:rsidP="00954C17">
      <w:pPr>
        <w:rPr>
          <w:rFonts w:ascii="Verdana" w:hAnsi="Verdana"/>
          <w:b/>
          <w:sz w:val="24"/>
          <w:szCs w:val="24"/>
        </w:rPr>
      </w:pPr>
      <w:r w:rsidRPr="00907927">
        <w:rPr>
          <w:rFonts w:ascii="Verdana" w:hAnsi="Verdana"/>
          <w:b/>
          <w:sz w:val="24"/>
          <w:szCs w:val="24"/>
        </w:rPr>
        <w:t xml:space="preserve">Advantages of Automation: </w:t>
      </w:r>
    </w:p>
    <w:p w:rsidR="00931A65" w:rsidRPr="00907927" w:rsidRDefault="00931A65" w:rsidP="00931A65">
      <w:pPr>
        <w:pStyle w:val="ListParagraph"/>
        <w:numPr>
          <w:ilvl w:val="0"/>
          <w:numId w:val="9"/>
        </w:numPr>
        <w:rPr>
          <w:rFonts w:ascii="Verdana" w:hAnsi="Verdana"/>
          <w:sz w:val="24"/>
          <w:szCs w:val="24"/>
        </w:rPr>
      </w:pPr>
      <w:r w:rsidRPr="00907927">
        <w:rPr>
          <w:rFonts w:ascii="Verdana" w:hAnsi="Verdana"/>
          <w:sz w:val="24"/>
          <w:szCs w:val="24"/>
        </w:rPr>
        <w:t>Saves time and resources</w:t>
      </w:r>
    </w:p>
    <w:p w:rsidR="00931A65" w:rsidRPr="00907927" w:rsidRDefault="00931A65" w:rsidP="00931A65">
      <w:pPr>
        <w:pStyle w:val="ListParagraph"/>
        <w:numPr>
          <w:ilvl w:val="0"/>
          <w:numId w:val="9"/>
        </w:numPr>
        <w:rPr>
          <w:rFonts w:ascii="Verdana" w:hAnsi="Verdana"/>
          <w:sz w:val="24"/>
          <w:szCs w:val="24"/>
        </w:rPr>
      </w:pPr>
      <w:r w:rsidRPr="00907927">
        <w:rPr>
          <w:rFonts w:ascii="Verdana" w:hAnsi="Verdana"/>
          <w:sz w:val="24"/>
          <w:szCs w:val="24"/>
        </w:rPr>
        <w:t>Regression testing – testing the new feature and testing the existing feature: when ever new feature is added we also need to test the old features also which is not affecting the original one</w:t>
      </w:r>
      <w:proofErr w:type="gramStart"/>
      <w:r w:rsidRPr="00907927">
        <w:rPr>
          <w:rFonts w:ascii="Verdana" w:hAnsi="Verdana"/>
          <w:sz w:val="24"/>
          <w:szCs w:val="24"/>
        </w:rPr>
        <w:t>..so</w:t>
      </w:r>
      <w:proofErr w:type="gramEnd"/>
      <w:r w:rsidRPr="00907927">
        <w:rPr>
          <w:rFonts w:ascii="Verdana" w:hAnsi="Verdana"/>
          <w:sz w:val="24"/>
          <w:szCs w:val="24"/>
        </w:rPr>
        <w:t xml:space="preserve"> we can repeat running the running the testcases…</w:t>
      </w:r>
    </w:p>
    <w:p w:rsidR="00931A65" w:rsidRPr="00907927" w:rsidRDefault="00931A65" w:rsidP="00931A65">
      <w:pPr>
        <w:pStyle w:val="ListParagraph"/>
        <w:numPr>
          <w:ilvl w:val="0"/>
          <w:numId w:val="9"/>
        </w:numPr>
        <w:rPr>
          <w:rFonts w:ascii="Verdana" w:hAnsi="Verdana"/>
          <w:sz w:val="24"/>
          <w:szCs w:val="24"/>
        </w:rPr>
      </w:pPr>
      <w:r w:rsidRPr="00907927">
        <w:rPr>
          <w:rFonts w:ascii="Verdana" w:hAnsi="Verdana"/>
          <w:sz w:val="24"/>
          <w:szCs w:val="24"/>
        </w:rPr>
        <w:t>Data Driven Testing- test cases will be repeated with different sets of data- valid/invalid, boundary values</w:t>
      </w:r>
    </w:p>
    <w:p w:rsidR="00931A65" w:rsidRPr="00907927" w:rsidRDefault="00931A65" w:rsidP="00931A65">
      <w:pPr>
        <w:pStyle w:val="ListParagraph"/>
        <w:numPr>
          <w:ilvl w:val="0"/>
          <w:numId w:val="9"/>
        </w:numPr>
        <w:rPr>
          <w:rFonts w:ascii="Verdana" w:hAnsi="Verdana"/>
          <w:sz w:val="24"/>
          <w:szCs w:val="24"/>
        </w:rPr>
      </w:pPr>
      <w:r w:rsidRPr="00907927">
        <w:rPr>
          <w:rFonts w:ascii="Verdana" w:hAnsi="Verdana"/>
          <w:sz w:val="24"/>
          <w:szCs w:val="24"/>
        </w:rPr>
        <w:t>Cross Browser Testing- Mozilla, chrome, IE, safari  etc</w:t>
      </w:r>
    </w:p>
    <w:p w:rsidR="00931A65" w:rsidRPr="00907927" w:rsidRDefault="00931A65" w:rsidP="00931A65">
      <w:pPr>
        <w:pStyle w:val="ListParagraph"/>
        <w:numPr>
          <w:ilvl w:val="0"/>
          <w:numId w:val="9"/>
        </w:numPr>
        <w:rPr>
          <w:rFonts w:ascii="Verdana" w:hAnsi="Verdana"/>
          <w:sz w:val="24"/>
          <w:szCs w:val="24"/>
        </w:rPr>
      </w:pPr>
      <w:r w:rsidRPr="00907927">
        <w:rPr>
          <w:rFonts w:ascii="Verdana" w:hAnsi="Verdana"/>
          <w:sz w:val="24"/>
          <w:szCs w:val="24"/>
        </w:rPr>
        <w:t>Cross Platform- mac, windows, linux—executing the same testcases on multiple platforms is easy using tools compared to manually doing.</w:t>
      </w:r>
      <w:r w:rsidR="00391FC8" w:rsidRPr="00907927">
        <w:rPr>
          <w:rFonts w:ascii="Verdana" w:hAnsi="Verdana"/>
          <w:sz w:val="24"/>
          <w:szCs w:val="24"/>
        </w:rPr>
        <w:t xml:space="preserve"> </w:t>
      </w:r>
    </w:p>
    <w:p w:rsidR="00931A65" w:rsidRPr="00907927" w:rsidRDefault="00931A65" w:rsidP="00931A65">
      <w:pPr>
        <w:pStyle w:val="ListParagraph"/>
        <w:numPr>
          <w:ilvl w:val="0"/>
          <w:numId w:val="9"/>
        </w:numPr>
        <w:rPr>
          <w:rFonts w:ascii="Verdana" w:hAnsi="Verdana"/>
          <w:sz w:val="24"/>
          <w:szCs w:val="24"/>
        </w:rPr>
      </w:pPr>
      <w:r w:rsidRPr="00907927">
        <w:rPr>
          <w:rFonts w:ascii="Verdana" w:hAnsi="Verdana"/>
          <w:sz w:val="24"/>
          <w:szCs w:val="24"/>
        </w:rPr>
        <w:t>Manual Testing- Error Prone sometimes—human can make mistakes sometimes but tool does the tasks automatically</w:t>
      </w:r>
      <w:proofErr w:type="gramStart"/>
      <w:r w:rsidRPr="00907927">
        <w:rPr>
          <w:rFonts w:ascii="Verdana" w:hAnsi="Verdana"/>
          <w:sz w:val="24"/>
          <w:szCs w:val="24"/>
        </w:rPr>
        <w:t>..</w:t>
      </w:r>
      <w:proofErr w:type="gramEnd"/>
    </w:p>
    <w:p w:rsidR="00931A65" w:rsidRPr="00907927" w:rsidRDefault="00931A65" w:rsidP="00931A65">
      <w:pPr>
        <w:rPr>
          <w:rFonts w:ascii="Verdana" w:hAnsi="Verdana"/>
          <w:sz w:val="24"/>
          <w:szCs w:val="24"/>
        </w:rPr>
      </w:pPr>
    </w:p>
    <w:p w:rsidR="00931A65" w:rsidRPr="00907927" w:rsidRDefault="00931A65" w:rsidP="00931A65">
      <w:pPr>
        <w:rPr>
          <w:rFonts w:ascii="Verdana" w:hAnsi="Verdana"/>
          <w:sz w:val="24"/>
          <w:szCs w:val="24"/>
        </w:rPr>
      </w:pPr>
      <w:r w:rsidRPr="00907927">
        <w:rPr>
          <w:rFonts w:ascii="Verdana" w:hAnsi="Verdana"/>
          <w:sz w:val="24"/>
          <w:szCs w:val="24"/>
        </w:rPr>
        <w:t xml:space="preserve">When to </w:t>
      </w:r>
      <w:proofErr w:type="gramStart"/>
      <w:r w:rsidRPr="00907927">
        <w:rPr>
          <w:rFonts w:ascii="Verdana" w:hAnsi="Verdana"/>
          <w:sz w:val="24"/>
          <w:szCs w:val="24"/>
        </w:rPr>
        <w:t>Automate</w:t>
      </w:r>
      <w:proofErr w:type="gramEnd"/>
      <w:r w:rsidRPr="00907927">
        <w:rPr>
          <w:rFonts w:ascii="Verdana" w:hAnsi="Verdana"/>
          <w:sz w:val="24"/>
          <w:szCs w:val="24"/>
        </w:rPr>
        <w:t xml:space="preserve"> and When not to Automate?</w:t>
      </w:r>
    </w:p>
    <w:p w:rsidR="00931A65" w:rsidRPr="00907927" w:rsidRDefault="00931A65" w:rsidP="00931A65">
      <w:pPr>
        <w:rPr>
          <w:rFonts w:ascii="Verdana" w:hAnsi="Verdana"/>
          <w:sz w:val="24"/>
          <w:szCs w:val="24"/>
        </w:rPr>
      </w:pPr>
      <w:r w:rsidRPr="00907927">
        <w:rPr>
          <w:rFonts w:ascii="Verdana" w:hAnsi="Verdana"/>
          <w:sz w:val="24"/>
          <w:szCs w:val="24"/>
        </w:rPr>
        <w:t>Tight DeadLines – we cannot automate under tight dead lines</w:t>
      </w:r>
    </w:p>
    <w:p w:rsidR="00931A65" w:rsidRPr="00907927" w:rsidRDefault="00931A65" w:rsidP="00931A65">
      <w:pPr>
        <w:rPr>
          <w:rFonts w:ascii="Verdana" w:hAnsi="Verdana"/>
          <w:sz w:val="24"/>
          <w:szCs w:val="24"/>
        </w:rPr>
      </w:pPr>
      <w:proofErr w:type="gramStart"/>
      <w:r w:rsidRPr="00907927">
        <w:rPr>
          <w:rFonts w:ascii="Verdana" w:hAnsi="Verdana"/>
          <w:sz w:val="24"/>
          <w:szCs w:val="24"/>
        </w:rPr>
        <w:lastRenderedPageBreak/>
        <w:t>When UI changes /going to change in future then do not automate that particular module.</w:t>
      </w:r>
      <w:proofErr w:type="gramEnd"/>
    </w:p>
    <w:p w:rsidR="00931A65" w:rsidRPr="00907927" w:rsidRDefault="00931A65" w:rsidP="00931A65">
      <w:pPr>
        <w:rPr>
          <w:rFonts w:ascii="Verdana" w:hAnsi="Verdana"/>
          <w:sz w:val="24"/>
          <w:szCs w:val="24"/>
        </w:rPr>
      </w:pPr>
      <w:r w:rsidRPr="00907927">
        <w:rPr>
          <w:rFonts w:ascii="Verdana" w:hAnsi="Verdana"/>
          <w:sz w:val="24"/>
          <w:szCs w:val="24"/>
        </w:rPr>
        <w:t xml:space="preserve">When application is not going to change at all and </w:t>
      </w:r>
      <w:proofErr w:type="gramStart"/>
      <w:r w:rsidRPr="00907927">
        <w:rPr>
          <w:rFonts w:ascii="Verdana" w:hAnsi="Verdana"/>
          <w:sz w:val="24"/>
          <w:szCs w:val="24"/>
        </w:rPr>
        <w:t>its</w:t>
      </w:r>
      <w:proofErr w:type="gramEnd"/>
      <w:r w:rsidRPr="00907927">
        <w:rPr>
          <w:rFonts w:ascii="Verdana" w:hAnsi="Verdana"/>
          <w:sz w:val="24"/>
          <w:szCs w:val="24"/>
        </w:rPr>
        <w:t xml:space="preserve"> already in maintenance- meaning no enhancements or no new user stories – then also no need to automate</w:t>
      </w:r>
    </w:p>
    <w:p w:rsidR="00413B66" w:rsidRPr="00907927" w:rsidRDefault="00413B66" w:rsidP="00931A65">
      <w:pPr>
        <w:rPr>
          <w:rFonts w:ascii="Verdana" w:hAnsi="Verdana"/>
          <w:sz w:val="24"/>
          <w:szCs w:val="24"/>
        </w:rPr>
      </w:pPr>
    </w:p>
    <w:p w:rsidR="00413B66" w:rsidRPr="00907927" w:rsidRDefault="00413B66" w:rsidP="00931A65">
      <w:pPr>
        <w:rPr>
          <w:rFonts w:ascii="Verdana" w:hAnsi="Verdana"/>
          <w:sz w:val="24"/>
          <w:szCs w:val="24"/>
        </w:rPr>
      </w:pPr>
    </w:p>
    <w:p w:rsidR="00AF5A47" w:rsidRPr="00907927" w:rsidRDefault="00AF5A47" w:rsidP="00AF5A47">
      <w:pPr>
        <w:pStyle w:val="NormalWeb"/>
        <w:rPr>
          <w:rFonts w:ascii="Verdana" w:hAnsi="Verdana"/>
        </w:rPr>
      </w:pPr>
      <w:r w:rsidRPr="00907927">
        <w:rPr>
          <w:rFonts w:ascii="Verdana" w:hAnsi="Verdana"/>
        </w:rPr>
        <w:t>import java.util.ArrayList;</w:t>
      </w:r>
      <w:r w:rsidRPr="00907927">
        <w:rPr>
          <w:rFonts w:ascii="Verdana" w:hAnsi="Verdana"/>
        </w:rPr>
        <w:br/>
        <w:t>import java.util.Collections;</w:t>
      </w:r>
      <w:r w:rsidRPr="00907927">
        <w:rPr>
          <w:rFonts w:ascii="Verdana" w:hAnsi="Verdana"/>
        </w:rPr>
        <w:br/>
        <w:t>import java.util.List;</w:t>
      </w:r>
      <w:r w:rsidRPr="00907927">
        <w:rPr>
          <w:rFonts w:ascii="Verdana" w:hAnsi="Verdana"/>
        </w:rPr>
        <w:br/>
      </w:r>
      <w:r w:rsidRPr="00907927">
        <w:rPr>
          <w:rFonts w:ascii="Verdana" w:hAnsi="Verdana"/>
        </w:rPr>
        <w:br/>
        <w:t>public class SortingwithoutDuplicates {</w:t>
      </w:r>
      <w:r w:rsidRPr="00907927">
        <w:rPr>
          <w:rFonts w:ascii="Verdana" w:hAnsi="Verdana"/>
        </w:rPr>
        <w:br/>
      </w:r>
      <w:r w:rsidRPr="00907927">
        <w:rPr>
          <w:rFonts w:ascii="Verdana" w:hAnsi="Verdana"/>
        </w:rPr>
        <w:br/>
        <w:t> public static List&lt;Integer&gt; checkForduplicates(List&lt;Integer&gt; res, int num){</w:t>
      </w:r>
      <w:r w:rsidRPr="00907927">
        <w:rPr>
          <w:rFonts w:ascii="Verdana" w:hAnsi="Verdana"/>
        </w:rPr>
        <w:br/>
      </w:r>
      <w:r w:rsidRPr="00907927">
        <w:rPr>
          <w:rFonts w:ascii="Verdana" w:hAnsi="Verdana"/>
        </w:rPr>
        <w:br/>
        <w:t>  for(int i=0; i&lt;res.size(); i++){</w:t>
      </w:r>
      <w:r w:rsidRPr="00907927">
        <w:rPr>
          <w:rFonts w:ascii="Verdana" w:hAnsi="Verdana"/>
        </w:rPr>
        <w:br/>
        <w:t>   System.out.println("size of res : " +res.size());</w:t>
      </w:r>
      <w:r w:rsidRPr="00907927">
        <w:rPr>
          <w:rFonts w:ascii="Verdana" w:hAnsi="Verdana"/>
        </w:rPr>
        <w:br/>
        <w:t>   if(res.get(i).equals(num)){</w:t>
      </w:r>
      <w:r w:rsidRPr="00907927">
        <w:rPr>
          <w:rFonts w:ascii="Verdana" w:hAnsi="Verdana"/>
        </w:rPr>
        <w:br/>
        <w:t>    System.out.println("In for Loop");</w:t>
      </w:r>
      <w:r w:rsidRPr="00907927">
        <w:rPr>
          <w:rFonts w:ascii="Verdana" w:hAnsi="Verdana"/>
        </w:rPr>
        <w:br/>
        <w:t>    break;</w:t>
      </w:r>
      <w:r w:rsidRPr="00907927">
        <w:rPr>
          <w:rFonts w:ascii="Verdana" w:hAnsi="Verdana"/>
        </w:rPr>
        <w:br/>
        <w:t>   }else{</w:t>
      </w:r>
      <w:r w:rsidRPr="00907927">
        <w:rPr>
          <w:rFonts w:ascii="Verdana" w:hAnsi="Verdana"/>
        </w:rPr>
        <w:br/>
        <w:t>    System.out.println("In Else Loop");</w:t>
      </w:r>
      <w:r w:rsidRPr="00907927">
        <w:rPr>
          <w:rFonts w:ascii="Verdana" w:hAnsi="Verdana"/>
        </w:rPr>
        <w:br/>
        <w:t>    res.add(num);</w:t>
      </w:r>
      <w:r w:rsidRPr="00907927">
        <w:rPr>
          <w:rFonts w:ascii="Verdana" w:hAnsi="Verdana"/>
        </w:rPr>
        <w:br/>
        <w:t>    System.out.println(res);</w:t>
      </w:r>
      <w:r w:rsidRPr="00907927">
        <w:rPr>
          <w:rFonts w:ascii="Verdana" w:hAnsi="Verdana"/>
        </w:rPr>
        <w:br/>
        <w:t>   }</w:t>
      </w:r>
      <w:r w:rsidRPr="00907927">
        <w:rPr>
          <w:rFonts w:ascii="Verdana" w:hAnsi="Verdana"/>
        </w:rPr>
        <w:br/>
        <w:t>  }</w:t>
      </w:r>
      <w:r w:rsidRPr="00907927">
        <w:rPr>
          <w:rFonts w:ascii="Verdana" w:hAnsi="Verdana"/>
        </w:rPr>
        <w:br/>
      </w:r>
      <w:r w:rsidRPr="00907927">
        <w:rPr>
          <w:rFonts w:ascii="Verdana" w:hAnsi="Verdana"/>
        </w:rPr>
        <w:br/>
        <w:t>  return res;</w:t>
      </w:r>
      <w:r w:rsidRPr="00907927">
        <w:rPr>
          <w:rFonts w:ascii="Verdana" w:hAnsi="Verdana"/>
        </w:rPr>
        <w:br/>
      </w:r>
      <w:r w:rsidRPr="00907927">
        <w:rPr>
          <w:rFonts w:ascii="Verdana" w:hAnsi="Verdana"/>
        </w:rPr>
        <w:br/>
        <w:t> }</w:t>
      </w:r>
      <w:r w:rsidRPr="00907927">
        <w:rPr>
          <w:rFonts w:ascii="Verdana" w:hAnsi="Verdana"/>
        </w:rPr>
        <w:br/>
      </w:r>
      <w:r w:rsidRPr="00907927">
        <w:rPr>
          <w:rFonts w:ascii="Verdana" w:hAnsi="Verdana"/>
        </w:rPr>
        <w:br/>
      </w:r>
      <w:r w:rsidRPr="00907927">
        <w:rPr>
          <w:rFonts w:ascii="Verdana" w:hAnsi="Verdana"/>
        </w:rPr>
        <w:br/>
        <w:t> public void mergeArrays(){</w:t>
      </w:r>
      <w:r w:rsidRPr="00907927">
        <w:rPr>
          <w:rFonts w:ascii="Verdana" w:hAnsi="Verdana"/>
        </w:rPr>
        <w:br/>
      </w:r>
      <w:r w:rsidRPr="00907927">
        <w:rPr>
          <w:rFonts w:ascii="Verdana" w:hAnsi="Verdana"/>
        </w:rPr>
        <w:br/>
        <w:t>  int[] arr1 = {2,5,1,10};</w:t>
      </w:r>
      <w:r w:rsidRPr="00907927">
        <w:rPr>
          <w:rFonts w:ascii="Verdana" w:hAnsi="Verdana"/>
        </w:rPr>
        <w:br/>
        <w:t>  int[] arr2 = {4,3,5,10};</w:t>
      </w:r>
      <w:r w:rsidRPr="00907927">
        <w:rPr>
          <w:rFonts w:ascii="Verdana" w:hAnsi="Verdana"/>
        </w:rPr>
        <w:br/>
      </w:r>
      <w:r w:rsidRPr="00907927">
        <w:rPr>
          <w:rFonts w:ascii="Verdana" w:hAnsi="Verdana"/>
        </w:rPr>
        <w:br/>
        <w:t>  List&lt;Integer&gt; result = new ArrayList&lt;Integer&gt;();</w:t>
      </w:r>
      <w:r w:rsidRPr="00907927">
        <w:rPr>
          <w:rFonts w:ascii="Verdana" w:hAnsi="Verdana"/>
        </w:rPr>
        <w:br/>
        <w:t>  for(int i=0;i&lt;arr1.length;i++){</w:t>
      </w:r>
      <w:r w:rsidRPr="00907927">
        <w:rPr>
          <w:rFonts w:ascii="Verdana" w:hAnsi="Verdana"/>
        </w:rPr>
        <w:br/>
        <w:t>   result = checkForduplicates(result, arr1[i]);</w:t>
      </w:r>
      <w:r w:rsidRPr="00907927">
        <w:rPr>
          <w:rFonts w:ascii="Verdana" w:hAnsi="Verdana"/>
        </w:rPr>
        <w:br/>
        <w:t>  }</w:t>
      </w:r>
      <w:r w:rsidRPr="00907927">
        <w:rPr>
          <w:rFonts w:ascii="Verdana" w:hAnsi="Verdana"/>
        </w:rPr>
        <w:br/>
      </w:r>
      <w:r w:rsidRPr="00907927">
        <w:rPr>
          <w:rFonts w:ascii="Verdana" w:hAnsi="Verdana"/>
        </w:rPr>
        <w:lastRenderedPageBreak/>
        <w:br/>
        <w:t>  for(int i=0;i&lt;arr2.length;i++){</w:t>
      </w:r>
      <w:r w:rsidRPr="00907927">
        <w:rPr>
          <w:rFonts w:ascii="Verdana" w:hAnsi="Verdana"/>
        </w:rPr>
        <w:br/>
        <w:t>   result = checkForduplicates(result, arr2[i]);</w:t>
      </w:r>
      <w:r w:rsidRPr="00907927">
        <w:rPr>
          <w:rFonts w:ascii="Verdana" w:hAnsi="Verdana"/>
        </w:rPr>
        <w:br/>
        <w:t>  }</w:t>
      </w:r>
      <w:r w:rsidRPr="00907927">
        <w:rPr>
          <w:rFonts w:ascii="Verdana" w:hAnsi="Verdana"/>
        </w:rPr>
        <w:br/>
        <w:t>  //2,5, 1, 10, 4, 3  -result</w:t>
      </w:r>
      <w:r w:rsidRPr="00907927">
        <w:rPr>
          <w:rFonts w:ascii="Verdana" w:hAnsi="Verdana"/>
        </w:rPr>
        <w:br/>
      </w:r>
      <w:r w:rsidRPr="00907927">
        <w:rPr>
          <w:rFonts w:ascii="Verdana" w:hAnsi="Verdana"/>
        </w:rPr>
        <w:br/>
        <w:t>  System.out.println(result);</w:t>
      </w:r>
      <w:r w:rsidRPr="00907927">
        <w:rPr>
          <w:rFonts w:ascii="Verdana" w:hAnsi="Verdana"/>
        </w:rPr>
        <w:br/>
        <w:t>  Collections.sort(result);</w:t>
      </w:r>
      <w:r w:rsidRPr="00907927">
        <w:rPr>
          <w:rFonts w:ascii="Verdana" w:hAnsi="Verdana"/>
        </w:rPr>
        <w:br/>
        <w:t>  System.out.println("Final Sorted Array : " + result.toString());</w:t>
      </w:r>
      <w:r w:rsidRPr="00907927">
        <w:rPr>
          <w:rFonts w:ascii="Verdana" w:hAnsi="Verdana"/>
        </w:rPr>
        <w:br/>
      </w:r>
      <w:r w:rsidRPr="00907927">
        <w:rPr>
          <w:rFonts w:ascii="Verdana" w:hAnsi="Verdana"/>
        </w:rPr>
        <w:br/>
        <w:t> }</w:t>
      </w:r>
      <w:r w:rsidRPr="00907927">
        <w:rPr>
          <w:rFonts w:ascii="Verdana" w:hAnsi="Verdana"/>
        </w:rPr>
        <w:br/>
      </w:r>
      <w:r w:rsidRPr="00907927">
        <w:rPr>
          <w:rFonts w:ascii="Verdana" w:hAnsi="Verdana"/>
        </w:rPr>
        <w:br/>
        <w:t> public st</w:t>
      </w:r>
    </w:p>
    <w:p w:rsidR="00AF5A47" w:rsidRPr="00907927" w:rsidRDefault="00AF5A47" w:rsidP="00AF5A47">
      <w:pPr>
        <w:pStyle w:val="Heading1"/>
        <w:rPr>
          <w:rFonts w:ascii="Verdana" w:hAnsi="Verdana"/>
          <w:sz w:val="24"/>
          <w:szCs w:val="24"/>
        </w:rPr>
      </w:pPr>
    </w:p>
    <w:p w:rsidR="00413B66" w:rsidRPr="00907927" w:rsidRDefault="00413B66" w:rsidP="00931A65">
      <w:pPr>
        <w:rPr>
          <w:rFonts w:ascii="Verdana" w:hAnsi="Verdana"/>
          <w:sz w:val="24"/>
          <w:szCs w:val="24"/>
        </w:rPr>
      </w:pPr>
    </w:p>
    <w:p w:rsidR="00F710D8" w:rsidRPr="00907927" w:rsidRDefault="00413B66" w:rsidP="00931A65">
      <w:pPr>
        <w:rPr>
          <w:rFonts w:ascii="Verdana" w:hAnsi="Verdana"/>
          <w:sz w:val="24"/>
          <w:szCs w:val="24"/>
        </w:rPr>
      </w:pPr>
      <w:r w:rsidRPr="00907927">
        <w:rPr>
          <w:rFonts w:ascii="Verdana" w:hAnsi="Verdana"/>
          <w:b/>
          <w:sz w:val="24"/>
          <w:szCs w:val="24"/>
        </w:rPr>
        <w:t>Selenium</w:t>
      </w:r>
      <w:r w:rsidR="00F710D8" w:rsidRPr="00907927">
        <w:rPr>
          <w:rFonts w:ascii="Verdana" w:hAnsi="Verdana"/>
          <w:sz w:val="24"/>
          <w:szCs w:val="24"/>
        </w:rPr>
        <w:t xml:space="preserve"> developed in 2014 –</w:t>
      </w:r>
      <w:proofErr w:type="gramStart"/>
      <w:r w:rsidR="00F710D8" w:rsidRPr="00907927">
        <w:rPr>
          <w:rFonts w:ascii="Verdana" w:hAnsi="Verdana"/>
          <w:sz w:val="24"/>
          <w:szCs w:val="24"/>
        </w:rPr>
        <w:t>by  Jason</w:t>
      </w:r>
      <w:proofErr w:type="gramEnd"/>
      <w:r w:rsidR="00F710D8" w:rsidRPr="00907927">
        <w:rPr>
          <w:rFonts w:ascii="Verdana" w:hAnsi="Verdana"/>
          <w:sz w:val="24"/>
          <w:szCs w:val="24"/>
        </w:rPr>
        <w:t xml:space="preserve"> Huggins from thoughtworks</w:t>
      </w:r>
    </w:p>
    <w:p w:rsidR="00413B66" w:rsidRPr="00907927" w:rsidRDefault="00413B66" w:rsidP="00931A65">
      <w:pPr>
        <w:rPr>
          <w:rFonts w:ascii="Verdana" w:hAnsi="Verdana"/>
          <w:sz w:val="24"/>
          <w:szCs w:val="24"/>
        </w:rPr>
      </w:pPr>
      <w:r w:rsidRPr="00907927">
        <w:rPr>
          <w:rFonts w:ascii="Verdana" w:hAnsi="Verdana"/>
          <w:sz w:val="24"/>
          <w:szCs w:val="24"/>
        </w:rPr>
        <w:t xml:space="preserve">Selenium: </w:t>
      </w:r>
      <w:r w:rsidR="00EC5E1B" w:rsidRPr="00907927">
        <w:rPr>
          <w:rFonts w:ascii="Verdana" w:hAnsi="Verdana"/>
          <w:sz w:val="24"/>
          <w:szCs w:val="24"/>
        </w:rPr>
        <w:t xml:space="preserve">is a set of Tools: </w:t>
      </w:r>
      <w:r w:rsidRPr="00907927">
        <w:rPr>
          <w:rFonts w:ascii="Verdana" w:hAnsi="Verdana"/>
          <w:sz w:val="24"/>
          <w:szCs w:val="24"/>
        </w:rPr>
        <w:t xml:space="preserve">has four different </w:t>
      </w:r>
      <w:proofErr w:type="gramStart"/>
      <w:r w:rsidRPr="00907927">
        <w:rPr>
          <w:rFonts w:ascii="Verdana" w:hAnsi="Verdana"/>
          <w:sz w:val="24"/>
          <w:szCs w:val="24"/>
        </w:rPr>
        <w:t>parts :</w:t>
      </w:r>
      <w:proofErr w:type="gramEnd"/>
    </w:p>
    <w:p w:rsidR="00413B66" w:rsidRPr="00907927" w:rsidRDefault="00413B66" w:rsidP="00413B66">
      <w:pPr>
        <w:pStyle w:val="ListParagraph"/>
        <w:numPr>
          <w:ilvl w:val="0"/>
          <w:numId w:val="9"/>
        </w:numPr>
        <w:rPr>
          <w:rFonts w:ascii="Verdana" w:hAnsi="Verdana"/>
          <w:sz w:val="24"/>
          <w:szCs w:val="24"/>
        </w:rPr>
      </w:pPr>
      <w:r w:rsidRPr="00907927">
        <w:rPr>
          <w:rFonts w:ascii="Verdana" w:hAnsi="Verdana"/>
          <w:sz w:val="24"/>
          <w:szCs w:val="24"/>
        </w:rPr>
        <w:t>Selenium IDE</w:t>
      </w:r>
    </w:p>
    <w:p w:rsidR="00413B66" w:rsidRPr="00907927" w:rsidRDefault="00413B66" w:rsidP="00413B66">
      <w:pPr>
        <w:pStyle w:val="ListParagraph"/>
        <w:numPr>
          <w:ilvl w:val="0"/>
          <w:numId w:val="9"/>
        </w:numPr>
        <w:rPr>
          <w:rFonts w:ascii="Verdana" w:hAnsi="Verdana"/>
          <w:sz w:val="24"/>
          <w:szCs w:val="24"/>
        </w:rPr>
      </w:pPr>
      <w:r w:rsidRPr="00907927">
        <w:rPr>
          <w:rFonts w:ascii="Verdana" w:hAnsi="Verdana"/>
          <w:sz w:val="24"/>
          <w:szCs w:val="24"/>
        </w:rPr>
        <w:t>RC</w:t>
      </w:r>
    </w:p>
    <w:p w:rsidR="00413B66" w:rsidRPr="00907927" w:rsidRDefault="00413B66" w:rsidP="00413B66">
      <w:pPr>
        <w:pStyle w:val="ListParagraph"/>
        <w:numPr>
          <w:ilvl w:val="0"/>
          <w:numId w:val="9"/>
        </w:numPr>
        <w:rPr>
          <w:rFonts w:ascii="Verdana" w:hAnsi="Verdana"/>
          <w:sz w:val="24"/>
          <w:szCs w:val="24"/>
        </w:rPr>
      </w:pPr>
      <w:r w:rsidRPr="00907927">
        <w:rPr>
          <w:rFonts w:ascii="Verdana" w:hAnsi="Verdana"/>
          <w:sz w:val="24"/>
          <w:szCs w:val="24"/>
        </w:rPr>
        <w:t>Selenium Grid</w:t>
      </w:r>
    </w:p>
    <w:p w:rsidR="00413B66" w:rsidRPr="00907927" w:rsidRDefault="00413B66" w:rsidP="00413B66">
      <w:pPr>
        <w:pStyle w:val="ListParagraph"/>
        <w:numPr>
          <w:ilvl w:val="0"/>
          <w:numId w:val="9"/>
        </w:numPr>
        <w:rPr>
          <w:rFonts w:ascii="Verdana" w:hAnsi="Verdana"/>
          <w:sz w:val="24"/>
          <w:szCs w:val="24"/>
        </w:rPr>
      </w:pPr>
      <w:r w:rsidRPr="00907927">
        <w:rPr>
          <w:rFonts w:ascii="Verdana" w:hAnsi="Verdana"/>
          <w:sz w:val="24"/>
          <w:szCs w:val="24"/>
        </w:rPr>
        <w:t>Selenium 2</w:t>
      </w:r>
    </w:p>
    <w:p w:rsidR="00413B66" w:rsidRPr="00907927" w:rsidRDefault="00413B66" w:rsidP="00931A65">
      <w:pPr>
        <w:rPr>
          <w:rFonts w:ascii="Verdana" w:hAnsi="Verdana"/>
          <w:sz w:val="24"/>
          <w:szCs w:val="24"/>
        </w:rPr>
      </w:pPr>
    </w:p>
    <w:p w:rsidR="00413B66" w:rsidRPr="00907927" w:rsidRDefault="00F710D8" w:rsidP="00F710D8">
      <w:pPr>
        <w:rPr>
          <w:rFonts w:ascii="Verdana" w:hAnsi="Verdana"/>
          <w:sz w:val="24"/>
          <w:szCs w:val="24"/>
        </w:rPr>
      </w:pPr>
      <w:r w:rsidRPr="00907927">
        <w:rPr>
          <w:rFonts w:ascii="Verdana" w:hAnsi="Verdana"/>
          <w:b/>
          <w:sz w:val="24"/>
          <w:szCs w:val="24"/>
        </w:rPr>
        <w:t>Selenium IDE</w:t>
      </w:r>
      <w:r w:rsidRPr="00907927">
        <w:rPr>
          <w:rFonts w:ascii="Verdana" w:hAnsi="Verdana"/>
          <w:sz w:val="24"/>
          <w:szCs w:val="24"/>
        </w:rPr>
        <w:t xml:space="preserve"> – It is a record and playback tool for UI automation, it is plugin in firefox and it is only available with firefox browser. </w:t>
      </w:r>
    </w:p>
    <w:p w:rsidR="00F710D8" w:rsidRPr="00907927" w:rsidRDefault="00F710D8" w:rsidP="00F710D8">
      <w:pPr>
        <w:rPr>
          <w:rFonts w:ascii="Verdana" w:hAnsi="Verdana"/>
          <w:sz w:val="24"/>
          <w:szCs w:val="24"/>
        </w:rPr>
      </w:pPr>
      <w:r w:rsidRPr="00907927">
        <w:rPr>
          <w:rFonts w:ascii="Verdana" w:hAnsi="Verdana"/>
          <w:sz w:val="24"/>
          <w:szCs w:val="24"/>
        </w:rPr>
        <w:t>It has mainly three</w:t>
      </w:r>
      <w:r w:rsidR="00413B66" w:rsidRPr="00907927">
        <w:rPr>
          <w:rFonts w:ascii="Verdana" w:hAnsi="Verdana"/>
          <w:sz w:val="24"/>
          <w:szCs w:val="24"/>
        </w:rPr>
        <w:t xml:space="preserve"> parts</w:t>
      </w:r>
      <w:r w:rsidRPr="00907927">
        <w:rPr>
          <w:rFonts w:ascii="Verdana" w:hAnsi="Verdana"/>
          <w:sz w:val="24"/>
          <w:szCs w:val="24"/>
        </w:rPr>
        <w:t xml:space="preserve">: </w:t>
      </w:r>
      <w:r w:rsidRPr="00907927">
        <w:rPr>
          <w:rFonts w:ascii="Verdana" w:hAnsi="Verdana"/>
          <w:sz w:val="24"/>
          <w:szCs w:val="24"/>
        </w:rPr>
        <w:tab/>
      </w:r>
    </w:p>
    <w:p w:rsidR="00F710D8" w:rsidRPr="00907927" w:rsidRDefault="00F710D8" w:rsidP="00413B66">
      <w:pPr>
        <w:pStyle w:val="ListParagraph"/>
        <w:numPr>
          <w:ilvl w:val="0"/>
          <w:numId w:val="9"/>
        </w:numPr>
        <w:rPr>
          <w:rFonts w:ascii="Verdana" w:hAnsi="Verdana"/>
          <w:sz w:val="24"/>
          <w:szCs w:val="24"/>
        </w:rPr>
      </w:pPr>
      <w:r w:rsidRPr="00907927">
        <w:rPr>
          <w:rFonts w:ascii="Verdana" w:hAnsi="Verdana"/>
          <w:b/>
          <w:sz w:val="24"/>
          <w:szCs w:val="24"/>
        </w:rPr>
        <w:t>Command</w:t>
      </w:r>
      <w:r w:rsidRPr="00907927">
        <w:rPr>
          <w:rFonts w:ascii="Verdana" w:hAnsi="Verdana"/>
          <w:sz w:val="24"/>
          <w:szCs w:val="24"/>
        </w:rPr>
        <w:t>- what action we are doing is the command (action which we do in browser will be recorded)</w:t>
      </w:r>
      <w:proofErr w:type="gramStart"/>
      <w:r w:rsidR="006B1452" w:rsidRPr="00907927">
        <w:rPr>
          <w:rFonts w:ascii="Verdana" w:hAnsi="Verdana"/>
          <w:sz w:val="24"/>
          <w:szCs w:val="24"/>
        </w:rPr>
        <w:t>..</w:t>
      </w:r>
      <w:proofErr w:type="gramEnd"/>
      <w:r w:rsidR="006B1452" w:rsidRPr="00907927">
        <w:rPr>
          <w:rFonts w:ascii="Verdana" w:hAnsi="Verdana"/>
          <w:sz w:val="24"/>
          <w:szCs w:val="24"/>
        </w:rPr>
        <w:t>Ex. open, click, type, clickAndWait etc.</w:t>
      </w:r>
    </w:p>
    <w:p w:rsidR="00F710D8" w:rsidRPr="00907927" w:rsidRDefault="00F710D8" w:rsidP="00F710D8">
      <w:pPr>
        <w:pStyle w:val="ListParagraph"/>
        <w:numPr>
          <w:ilvl w:val="0"/>
          <w:numId w:val="9"/>
        </w:numPr>
        <w:rPr>
          <w:rFonts w:ascii="Verdana" w:hAnsi="Verdana"/>
          <w:sz w:val="24"/>
          <w:szCs w:val="24"/>
        </w:rPr>
      </w:pPr>
      <w:r w:rsidRPr="00907927">
        <w:rPr>
          <w:rFonts w:ascii="Verdana" w:hAnsi="Verdana"/>
          <w:b/>
          <w:sz w:val="24"/>
          <w:szCs w:val="24"/>
        </w:rPr>
        <w:t>Target</w:t>
      </w:r>
      <w:r w:rsidRPr="00907927">
        <w:rPr>
          <w:rFonts w:ascii="Verdana" w:hAnsi="Verdana"/>
          <w:sz w:val="24"/>
          <w:szCs w:val="24"/>
        </w:rPr>
        <w:t>- html element (textbox,</w:t>
      </w:r>
      <w:r w:rsidR="006B1452" w:rsidRPr="00907927">
        <w:rPr>
          <w:rFonts w:ascii="Verdana" w:hAnsi="Verdana"/>
          <w:sz w:val="24"/>
          <w:szCs w:val="24"/>
        </w:rPr>
        <w:t xml:space="preserve"> </w:t>
      </w:r>
      <w:r w:rsidRPr="00907927">
        <w:rPr>
          <w:rFonts w:ascii="Verdana" w:hAnsi="Verdana"/>
          <w:sz w:val="24"/>
          <w:szCs w:val="24"/>
        </w:rPr>
        <w:t>link,</w:t>
      </w:r>
      <w:r w:rsidR="006B1452" w:rsidRPr="00907927">
        <w:rPr>
          <w:rFonts w:ascii="Verdana" w:hAnsi="Verdana"/>
          <w:sz w:val="24"/>
          <w:szCs w:val="24"/>
        </w:rPr>
        <w:t xml:space="preserve"> </w:t>
      </w:r>
      <w:r w:rsidRPr="00907927">
        <w:rPr>
          <w:rFonts w:ascii="Verdana" w:hAnsi="Verdana"/>
          <w:sz w:val="24"/>
          <w:szCs w:val="24"/>
        </w:rPr>
        <w:t>plaintext,</w:t>
      </w:r>
      <w:r w:rsidR="006B1452" w:rsidRPr="00907927">
        <w:rPr>
          <w:rFonts w:ascii="Verdana" w:hAnsi="Verdana"/>
          <w:sz w:val="24"/>
          <w:szCs w:val="24"/>
        </w:rPr>
        <w:t xml:space="preserve"> </w:t>
      </w:r>
      <w:r w:rsidRPr="00907927">
        <w:rPr>
          <w:rFonts w:ascii="Verdana" w:hAnsi="Verdana"/>
          <w:sz w:val="24"/>
          <w:szCs w:val="24"/>
        </w:rPr>
        <w:t>dropdown,</w:t>
      </w:r>
      <w:r w:rsidR="006B1452" w:rsidRPr="00907927">
        <w:rPr>
          <w:rFonts w:ascii="Verdana" w:hAnsi="Verdana"/>
          <w:sz w:val="24"/>
          <w:szCs w:val="24"/>
        </w:rPr>
        <w:t xml:space="preserve"> </w:t>
      </w:r>
      <w:r w:rsidRPr="00907927">
        <w:rPr>
          <w:rFonts w:ascii="Verdana" w:hAnsi="Verdana"/>
          <w:sz w:val="24"/>
          <w:szCs w:val="24"/>
        </w:rPr>
        <w:t>checkbox,</w:t>
      </w:r>
      <w:r w:rsidR="006B1452" w:rsidRPr="00907927">
        <w:rPr>
          <w:rFonts w:ascii="Verdana" w:hAnsi="Verdana"/>
          <w:sz w:val="24"/>
          <w:szCs w:val="24"/>
        </w:rPr>
        <w:t xml:space="preserve"> </w:t>
      </w:r>
      <w:r w:rsidR="00825AED" w:rsidRPr="00907927">
        <w:rPr>
          <w:rFonts w:ascii="Verdana" w:hAnsi="Verdana"/>
          <w:sz w:val="24"/>
          <w:szCs w:val="24"/>
        </w:rPr>
        <w:t>radio,)which we</w:t>
      </w:r>
      <w:r w:rsidRPr="00907927">
        <w:rPr>
          <w:rFonts w:ascii="Verdana" w:hAnsi="Verdana"/>
          <w:sz w:val="24"/>
          <w:szCs w:val="24"/>
        </w:rPr>
        <w:t xml:space="preserve"> are using to automate</w:t>
      </w:r>
    </w:p>
    <w:p w:rsidR="00F710D8" w:rsidRPr="00907927" w:rsidRDefault="00F710D8" w:rsidP="00F710D8">
      <w:pPr>
        <w:pStyle w:val="ListParagraph"/>
        <w:numPr>
          <w:ilvl w:val="0"/>
          <w:numId w:val="9"/>
        </w:numPr>
        <w:rPr>
          <w:rFonts w:ascii="Verdana" w:hAnsi="Verdana"/>
          <w:sz w:val="24"/>
          <w:szCs w:val="24"/>
        </w:rPr>
      </w:pPr>
      <w:r w:rsidRPr="00907927">
        <w:rPr>
          <w:rFonts w:ascii="Verdana" w:hAnsi="Verdana"/>
          <w:b/>
          <w:sz w:val="24"/>
          <w:szCs w:val="24"/>
        </w:rPr>
        <w:t>Value</w:t>
      </w:r>
      <w:r w:rsidRPr="00907927">
        <w:rPr>
          <w:rFonts w:ascii="Verdana" w:hAnsi="Verdana"/>
          <w:sz w:val="24"/>
          <w:szCs w:val="24"/>
        </w:rPr>
        <w:t>- text you are giving as input in text box Ex.</w:t>
      </w:r>
      <w:r w:rsidR="006B1452" w:rsidRPr="00907927">
        <w:rPr>
          <w:rFonts w:ascii="Verdana" w:hAnsi="Verdana"/>
          <w:sz w:val="24"/>
          <w:szCs w:val="24"/>
        </w:rPr>
        <w:t xml:space="preserve"> </w:t>
      </w:r>
      <w:r w:rsidRPr="00907927">
        <w:rPr>
          <w:rFonts w:ascii="Verdana" w:hAnsi="Verdana"/>
          <w:sz w:val="24"/>
          <w:szCs w:val="24"/>
        </w:rPr>
        <w:t>laptop etc.</w:t>
      </w:r>
    </w:p>
    <w:p w:rsidR="00F710D8" w:rsidRPr="00907927" w:rsidRDefault="00F710D8" w:rsidP="00F710D8">
      <w:pPr>
        <w:pStyle w:val="ListParagraph"/>
        <w:rPr>
          <w:rFonts w:ascii="Verdana" w:hAnsi="Verdana"/>
          <w:sz w:val="24"/>
          <w:szCs w:val="24"/>
        </w:rPr>
      </w:pPr>
    </w:p>
    <w:p w:rsidR="00F710D8" w:rsidRPr="00907927" w:rsidRDefault="00F710D8" w:rsidP="00F710D8">
      <w:pPr>
        <w:pStyle w:val="ListParagraph"/>
        <w:rPr>
          <w:rFonts w:ascii="Verdana" w:hAnsi="Verdana"/>
          <w:sz w:val="24"/>
          <w:szCs w:val="24"/>
        </w:rPr>
      </w:pPr>
      <w:r w:rsidRPr="00907927">
        <w:rPr>
          <w:rFonts w:ascii="Verdana" w:hAnsi="Verdana"/>
          <w:sz w:val="24"/>
          <w:szCs w:val="24"/>
        </w:rPr>
        <w:t>We can record or we can also type our own commands,</w:t>
      </w:r>
      <w:r w:rsidR="006B1452" w:rsidRPr="00907927">
        <w:rPr>
          <w:rFonts w:ascii="Verdana" w:hAnsi="Verdana"/>
          <w:sz w:val="24"/>
          <w:szCs w:val="24"/>
        </w:rPr>
        <w:t xml:space="preserve"> </w:t>
      </w:r>
      <w:r w:rsidRPr="00907927">
        <w:rPr>
          <w:rFonts w:ascii="Verdana" w:hAnsi="Verdana"/>
          <w:sz w:val="24"/>
          <w:szCs w:val="24"/>
        </w:rPr>
        <w:t>target,</w:t>
      </w:r>
      <w:r w:rsidR="006B1452" w:rsidRPr="00907927">
        <w:rPr>
          <w:rFonts w:ascii="Verdana" w:hAnsi="Verdana"/>
          <w:sz w:val="24"/>
          <w:szCs w:val="24"/>
        </w:rPr>
        <w:t xml:space="preserve"> </w:t>
      </w:r>
      <w:proofErr w:type="gramStart"/>
      <w:r w:rsidRPr="00907927">
        <w:rPr>
          <w:rFonts w:ascii="Verdana" w:hAnsi="Verdana"/>
          <w:sz w:val="24"/>
          <w:szCs w:val="24"/>
        </w:rPr>
        <w:t>value</w:t>
      </w:r>
      <w:proofErr w:type="gramEnd"/>
      <w:r w:rsidRPr="00907927">
        <w:rPr>
          <w:rFonts w:ascii="Verdana" w:hAnsi="Verdana"/>
          <w:sz w:val="24"/>
          <w:szCs w:val="24"/>
        </w:rPr>
        <w:t xml:space="preserve"> and add assertions</w:t>
      </w:r>
    </w:p>
    <w:p w:rsidR="006B1452" w:rsidRPr="00907927" w:rsidRDefault="006B1452" w:rsidP="00F710D8">
      <w:pPr>
        <w:pStyle w:val="ListParagraph"/>
        <w:rPr>
          <w:rFonts w:ascii="Verdana" w:hAnsi="Verdana"/>
          <w:sz w:val="24"/>
          <w:szCs w:val="24"/>
        </w:rPr>
      </w:pPr>
      <w:r w:rsidRPr="00907927">
        <w:rPr>
          <w:rFonts w:ascii="Verdana" w:hAnsi="Verdana"/>
          <w:sz w:val="24"/>
          <w:szCs w:val="24"/>
        </w:rPr>
        <w:t>We can also save the script in a file.</w:t>
      </w:r>
      <w:r w:rsidR="00413B66" w:rsidRPr="00907927">
        <w:rPr>
          <w:rFonts w:ascii="Verdana" w:hAnsi="Verdana"/>
          <w:sz w:val="24"/>
          <w:szCs w:val="24"/>
        </w:rPr>
        <w:t xml:space="preserve"> </w:t>
      </w:r>
      <w:proofErr w:type="gramStart"/>
      <w:r w:rsidR="00413B66" w:rsidRPr="00907927">
        <w:rPr>
          <w:rFonts w:ascii="Verdana" w:hAnsi="Verdana"/>
          <w:sz w:val="24"/>
          <w:szCs w:val="24"/>
        </w:rPr>
        <w:t>we</w:t>
      </w:r>
      <w:proofErr w:type="gramEnd"/>
      <w:r w:rsidR="00413B66" w:rsidRPr="00907927">
        <w:rPr>
          <w:rFonts w:ascii="Verdana" w:hAnsi="Verdana"/>
          <w:sz w:val="24"/>
          <w:szCs w:val="24"/>
        </w:rPr>
        <w:t xml:space="preserve"> can add assertions for testing.</w:t>
      </w:r>
    </w:p>
    <w:p w:rsidR="00413B66" w:rsidRPr="00907927" w:rsidRDefault="00413B66" w:rsidP="00F710D8">
      <w:pPr>
        <w:pStyle w:val="ListParagraph"/>
        <w:rPr>
          <w:rFonts w:ascii="Verdana" w:hAnsi="Verdana"/>
          <w:sz w:val="24"/>
          <w:szCs w:val="24"/>
        </w:rPr>
      </w:pPr>
      <w:r w:rsidRPr="00907927">
        <w:rPr>
          <w:rFonts w:ascii="Verdana" w:hAnsi="Verdana"/>
          <w:sz w:val="24"/>
          <w:szCs w:val="24"/>
        </w:rPr>
        <w:t>We can modify the commands and insert the commands too.</w:t>
      </w:r>
    </w:p>
    <w:p w:rsidR="00A66ABD" w:rsidRPr="00907927" w:rsidRDefault="00A66ABD" w:rsidP="00F710D8">
      <w:pPr>
        <w:pStyle w:val="ListParagraph"/>
        <w:rPr>
          <w:rFonts w:ascii="Verdana" w:hAnsi="Verdana"/>
          <w:sz w:val="24"/>
          <w:szCs w:val="24"/>
        </w:rPr>
      </w:pPr>
      <w:r w:rsidRPr="00907927">
        <w:rPr>
          <w:rFonts w:ascii="Verdana" w:hAnsi="Verdana"/>
          <w:sz w:val="24"/>
          <w:szCs w:val="24"/>
        </w:rPr>
        <w:lastRenderedPageBreak/>
        <w:t>We just play and stop the recordings. We have options to control the speed of recording.we can also set some debug points which will pause the execution for some time and later we can start the execution.</w:t>
      </w:r>
    </w:p>
    <w:p w:rsidR="00A66ABD" w:rsidRPr="00907927" w:rsidRDefault="00A66ABD" w:rsidP="00F710D8">
      <w:pPr>
        <w:pStyle w:val="ListParagraph"/>
        <w:rPr>
          <w:rFonts w:ascii="Verdana" w:hAnsi="Verdana"/>
          <w:sz w:val="24"/>
          <w:szCs w:val="24"/>
        </w:rPr>
      </w:pPr>
      <w:r w:rsidRPr="00907927">
        <w:rPr>
          <w:rFonts w:ascii="Verdana" w:hAnsi="Verdana"/>
          <w:sz w:val="24"/>
          <w:szCs w:val="24"/>
        </w:rPr>
        <w:t>We can set the Start point, so that we can decide our own starting point for exection.</w:t>
      </w:r>
    </w:p>
    <w:p w:rsidR="00A66ABD" w:rsidRPr="00907927" w:rsidRDefault="00A66ABD" w:rsidP="00F710D8">
      <w:pPr>
        <w:pStyle w:val="ListParagraph"/>
        <w:rPr>
          <w:rFonts w:ascii="Verdana" w:hAnsi="Verdana"/>
          <w:sz w:val="24"/>
          <w:szCs w:val="24"/>
        </w:rPr>
      </w:pPr>
      <w:r w:rsidRPr="00907927">
        <w:rPr>
          <w:rFonts w:ascii="Verdana" w:hAnsi="Verdana"/>
          <w:sz w:val="24"/>
          <w:szCs w:val="24"/>
        </w:rPr>
        <w:t>Log tab can be used to see the complete Log and in Reference tab it explaind about the element on which actions are performed.</w:t>
      </w:r>
    </w:p>
    <w:p w:rsidR="00EC5E1B" w:rsidRPr="00907927" w:rsidRDefault="00EC5E1B" w:rsidP="00F710D8">
      <w:pPr>
        <w:pStyle w:val="ListParagraph"/>
        <w:rPr>
          <w:rFonts w:ascii="Verdana" w:hAnsi="Verdana"/>
          <w:sz w:val="24"/>
          <w:szCs w:val="24"/>
        </w:rPr>
      </w:pPr>
      <w:r w:rsidRPr="00907927">
        <w:rPr>
          <w:rFonts w:ascii="Verdana" w:hAnsi="Verdana"/>
          <w:sz w:val="24"/>
          <w:szCs w:val="24"/>
        </w:rPr>
        <w:t>It supports different languages</w:t>
      </w:r>
      <w:proofErr w:type="gramStart"/>
      <w:r w:rsidRPr="00907927">
        <w:rPr>
          <w:rFonts w:ascii="Verdana" w:hAnsi="Verdana"/>
          <w:sz w:val="24"/>
          <w:szCs w:val="24"/>
        </w:rPr>
        <w:t>..we</w:t>
      </w:r>
      <w:proofErr w:type="gramEnd"/>
      <w:r w:rsidRPr="00907927">
        <w:rPr>
          <w:rFonts w:ascii="Verdana" w:hAnsi="Verdana"/>
          <w:sz w:val="24"/>
          <w:szCs w:val="24"/>
        </w:rPr>
        <w:t xml:space="preserve"> can export the testcases directly with selection of lang in which we want the script to be generated. Auto generated (internally generated) code can be saved.</w:t>
      </w:r>
    </w:p>
    <w:p w:rsidR="00413B66" w:rsidRPr="00907927" w:rsidRDefault="00413B66" w:rsidP="00F710D8">
      <w:pPr>
        <w:pStyle w:val="ListParagraph"/>
        <w:rPr>
          <w:rFonts w:ascii="Verdana" w:hAnsi="Verdana"/>
          <w:sz w:val="24"/>
          <w:szCs w:val="24"/>
        </w:rPr>
      </w:pPr>
    </w:p>
    <w:p w:rsidR="00413B66" w:rsidRPr="00907927" w:rsidRDefault="00413B66" w:rsidP="00F710D8">
      <w:pPr>
        <w:pStyle w:val="ListParagraph"/>
        <w:rPr>
          <w:rFonts w:ascii="Verdana" w:hAnsi="Verdana"/>
          <w:b/>
          <w:sz w:val="24"/>
          <w:szCs w:val="24"/>
        </w:rPr>
      </w:pPr>
      <w:r w:rsidRPr="00907927">
        <w:rPr>
          <w:rFonts w:ascii="Verdana" w:hAnsi="Verdana"/>
          <w:b/>
          <w:sz w:val="24"/>
          <w:szCs w:val="24"/>
        </w:rPr>
        <w:t>Diffrence between Assert and Verify?</w:t>
      </w:r>
    </w:p>
    <w:p w:rsidR="00A66ABD" w:rsidRPr="00907927" w:rsidRDefault="00A66ABD" w:rsidP="00F710D8">
      <w:pPr>
        <w:pStyle w:val="ListParagraph"/>
        <w:rPr>
          <w:rFonts w:ascii="Verdana" w:hAnsi="Verdana"/>
          <w:sz w:val="24"/>
          <w:szCs w:val="24"/>
        </w:rPr>
      </w:pPr>
      <w:r w:rsidRPr="00907927">
        <w:rPr>
          <w:rFonts w:ascii="Verdana" w:hAnsi="Verdana"/>
          <w:sz w:val="24"/>
          <w:szCs w:val="24"/>
        </w:rPr>
        <w:t>Verify is used to verification of the testcase, even it the test fails it doesn’t stops the execution where as when assertion fails it pause the execution and the statements after the assert wont be executed.</w:t>
      </w:r>
    </w:p>
    <w:p w:rsidR="00A66ABD" w:rsidRPr="00907927" w:rsidRDefault="00A66ABD" w:rsidP="00F710D8">
      <w:pPr>
        <w:pStyle w:val="ListParagraph"/>
        <w:rPr>
          <w:rFonts w:ascii="Verdana" w:hAnsi="Verdana"/>
          <w:b/>
          <w:sz w:val="24"/>
          <w:szCs w:val="24"/>
        </w:rPr>
      </w:pPr>
    </w:p>
    <w:p w:rsidR="00A66ABD" w:rsidRPr="00907927" w:rsidRDefault="00A66ABD" w:rsidP="00F710D8">
      <w:pPr>
        <w:pStyle w:val="ListParagraph"/>
        <w:rPr>
          <w:rFonts w:ascii="Verdana" w:hAnsi="Verdana"/>
          <w:b/>
          <w:sz w:val="24"/>
          <w:szCs w:val="24"/>
        </w:rPr>
      </w:pPr>
      <w:r w:rsidRPr="00907927">
        <w:rPr>
          <w:rFonts w:ascii="Verdana" w:hAnsi="Verdana"/>
          <w:b/>
          <w:sz w:val="24"/>
          <w:szCs w:val="24"/>
        </w:rPr>
        <w:t>Drawbacks:</w:t>
      </w:r>
    </w:p>
    <w:p w:rsidR="00A66ABD" w:rsidRPr="00907927" w:rsidRDefault="00A66ABD" w:rsidP="00F710D8">
      <w:pPr>
        <w:pStyle w:val="ListParagraph"/>
        <w:rPr>
          <w:rFonts w:ascii="Verdana" w:hAnsi="Verdana"/>
          <w:sz w:val="24"/>
          <w:szCs w:val="24"/>
        </w:rPr>
      </w:pPr>
      <w:r w:rsidRPr="00907927">
        <w:rPr>
          <w:rFonts w:ascii="Verdana" w:hAnsi="Verdana"/>
          <w:sz w:val="24"/>
          <w:szCs w:val="24"/>
        </w:rPr>
        <w:t>There is no continuous integration or build can be done using IDE tool.</w:t>
      </w:r>
    </w:p>
    <w:p w:rsidR="00A66ABD" w:rsidRPr="00907927" w:rsidRDefault="00A66ABD" w:rsidP="00F710D8">
      <w:pPr>
        <w:pStyle w:val="ListParagraph"/>
        <w:rPr>
          <w:rFonts w:ascii="Verdana" w:hAnsi="Verdana"/>
          <w:sz w:val="24"/>
          <w:szCs w:val="24"/>
        </w:rPr>
      </w:pPr>
      <w:r w:rsidRPr="00907927">
        <w:rPr>
          <w:rFonts w:ascii="Verdana" w:hAnsi="Verdana"/>
          <w:sz w:val="24"/>
          <w:szCs w:val="24"/>
        </w:rPr>
        <w:t>We can not do multiple actions at a time</w:t>
      </w:r>
    </w:p>
    <w:p w:rsidR="00A66ABD" w:rsidRPr="00907927" w:rsidRDefault="00A66ABD" w:rsidP="00F710D8">
      <w:pPr>
        <w:pStyle w:val="ListParagraph"/>
        <w:rPr>
          <w:rFonts w:ascii="Verdana" w:hAnsi="Verdana"/>
          <w:sz w:val="24"/>
          <w:szCs w:val="24"/>
        </w:rPr>
      </w:pPr>
      <w:r w:rsidRPr="00907927">
        <w:rPr>
          <w:rFonts w:ascii="Verdana" w:hAnsi="Verdana"/>
          <w:sz w:val="24"/>
          <w:szCs w:val="24"/>
        </w:rPr>
        <w:t xml:space="preserve">We can not do data driven using multiple sets of data </w:t>
      </w:r>
    </w:p>
    <w:p w:rsidR="00A66ABD" w:rsidRPr="00907927" w:rsidRDefault="00A66ABD" w:rsidP="00F710D8">
      <w:pPr>
        <w:pStyle w:val="ListParagraph"/>
        <w:rPr>
          <w:rFonts w:ascii="Verdana" w:hAnsi="Verdana"/>
          <w:sz w:val="24"/>
          <w:szCs w:val="24"/>
        </w:rPr>
      </w:pPr>
      <w:r w:rsidRPr="00907927">
        <w:rPr>
          <w:rFonts w:ascii="Verdana" w:hAnsi="Verdana"/>
          <w:sz w:val="24"/>
          <w:szCs w:val="24"/>
        </w:rPr>
        <w:t>Cross platform testing is not possible because ide plugin is only available in firefox browser</w:t>
      </w:r>
    </w:p>
    <w:p w:rsidR="00757E47" w:rsidRPr="00907927" w:rsidRDefault="00A66ABD" w:rsidP="00757E47">
      <w:pPr>
        <w:pStyle w:val="ListParagraph"/>
        <w:rPr>
          <w:rFonts w:ascii="Verdana" w:hAnsi="Verdana"/>
          <w:sz w:val="24"/>
          <w:szCs w:val="24"/>
        </w:rPr>
      </w:pPr>
      <w:r w:rsidRPr="00907927">
        <w:rPr>
          <w:rFonts w:ascii="Verdana" w:hAnsi="Verdana"/>
          <w:sz w:val="24"/>
          <w:szCs w:val="24"/>
        </w:rPr>
        <w:t>It used for basic testing for practice kind of.</w:t>
      </w:r>
    </w:p>
    <w:p w:rsidR="00757E47" w:rsidRPr="00907927" w:rsidRDefault="00757E47" w:rsidP="00757E47">
      <w:pPr>
        <w:pStyle w:val="ListParagraph"/>
        <w:rPr>
          <w:rFonts w:ascii="Verdana" w:hAnsi="Verdana"/>
          <w:sz w:val="24"/>
          <w:szCs w:val="24"/>
        </w:rPr>
      </w:pPr>
      <w:r w:rsidRPr="00907927">
        <w:rPr>
          <w:rFonts w:ascii="Verdana" w:hAnsi="Verdana"/>
          <w:sz w:val="24"/>
          <w:szCs w:val="24"/>
        </w:rPr>
        <w:t>Logical combinations which can be done in programming is not possible</w:t>
      </w:r>
    </w:p>
    <w:p w:rsidR="00757E47" w:rsidRPr="00907927" w:rsidRDefault="00757E47" w:rsidP="00F710D8">
      <w:pPr>
        <w:pStyle w:val="ListParagraph"/>
        <w:rPr>
          <w:rFonts w:ascii="Verdana" w:hAnsi="Verdana"/>
          <w:sz w:val="24"/>
          <w:szCs w:val="24"/>
        </w:rPr>
      </w:pPr>
    </w:p>
    <w:p w:rsidR="00EC5E1B" w:rsidRPr="00907927" w:rsidRDefault="00EC5E1B" w:rsidP="00F710D8">
      <w:pPr>
        <w:pStyle w:val="ListParagraph"/>
        <w:rPr>
          <w:rFonts w:ascii="Verdana" w:hAnsi="Verdana"/>
          <w:sz w:val="24"/>
          <w:szCs w:val="24"/>
        </w:rPr>
      </w:pPr>
    </w:p>
    <w:p w:rsidR="00EC5E1B" w:rsidRPr="00907927" w:rsidRDefault="00EC5E1B" w:rsidP="00F710D8">
      <w:pPr>
        <w:pStyle w:val="ListParagraph"/>
        <w:rPr>
          <w:rFonts w:ascii="Verdana" w:hAnsi="Verdana"/>
          <w:sz w:val="24"/>
          <w:szCs w:val="24"/>
        </w:rPr>
      </w:pPr>
      <w:r w:rsidRPr="00907927">
        <w:rPr>
          <w:rFonts w:ascii="Verdana" w:hAnsi="Verdana"/>
          <w:b/>
          <w:sz w:val="24"/>
          <w:szCs w:val="24"/>
        </w:rPr>
        <w:t xml:space="preserve">Selenium 1: which mainly refers to </w:t>
      </w:r>
      <w:proofErr w:type="gramStart"/>
      <w:r w:rsidRPr="00907927">
        <w:rPr>
          <w:rFonts w:ascii="Verdana" w:hAnsi="Verdana"/>
          <w:b/>
          <w:sz w:val="24"/>
          <w:szCs w:val="24"/>
        </w:rPr>
        <w:t>RC :</w:t>
      </w:r>
      <w:proofErr w:type="gramEnd"/>
      <w:r w:rsidRPr="00907927">
        <w:rPr>
          <w:rFonts w:ascii="Verdana" w:hAnsi="Verdana"/>
          <w:b/>
          <w:sz w:val="24"/>
          <w:szCs w:val="24"/>
        </w:rPr>
        <w:t xml:space="preserve"> </w:t>
      </w:r>
      <w:r w:rsidRPr="00907927">
        <w:rPr>
          <w:rFonts w:ascii="Verdana" w:hAnsi="Verdana"/>
          <w:sz w:val="24"/>
          <w:szCs w:val="24"/>
        </w:rPr>
        <w:t xml:space="preserve"> to overcome th</w:t>
      </w:r>
      <w:r w:rsidR="00757E47" w:rsidRPr="00907927">
        <w:rPr>
          <w:rFonts w:ascii="Verdana" w:hAnsi="Verdana"/>
          <w:sz w:val="24"/>
          <w:szCs w:val="24"/>
        </w:rPr>
        <w:t>e drawbacks of the selenium IDE, RC was developed. Nowadays it is outdated only using as RC server in someplaces. RC also supports multiple languages (Java, Ruby, Python etc.)</w:t>
      </w:r>
    </w:p>
    <w:p w:rsidR="00757E47" w:rsidRPr="00907927" w:rsidRDefault="00757E47" w:rsidP="00757E47">
      <w:pPr>
        <w:rPr>
          <w:rFonts w:ascii="Verdana" w:hAnsi="Verdana"/>
          <w:sz w:val="24"/>
          <w:szCs w:val="24"/>
        </w:rPr>
      </w:pPr>
      <w:r w:rsidRPr="00907927">
        <w:rPr>
          <w:rFonts w:ascii="Verdana" w:hAnsi="Verdana"/>
          <w:sz w:val="24"/>
          <w:szCs w:val="24"/>
        </w:rPr>
        <w:t>RC was developed as a server which executes the script on respective browser.</w:t>
      </w:r>
    </w:p>
    <w:p w:rsidR="00757E47" w:rsidRPr="00907927" w:rsidRDefault="00757E47" w:rsidP="00757E47">
      <w:pPr>
        <w:rPr>
          <w:rFonts w:ascii="Verdana" w:hAnsi="Verdana"/>
          <w:sz w:val="24"/>
          <w:szCs w:val="24"/>
        </w:rPr>
      </w:pPr>
      <w:r w:rsidRPr="00907927">
        <w:rPr>
          <w:rFonts w:ascii="Verdana" w:hAnsi="Verdana"/>
          <w:noProof/>
          <w:sz w:val="24"/>
          <w:szCs w:val="24"/>
        </w:rPr>
        <w:lastRenderedPageBreak/>
        <w:drawing>
          <wp:inline distT="0" distB="0" distL="0" distR="0" wp14:anchorId="4E18FEFA" wp14:editId="2FFAACD7">
            <wp:extent cx="5141595" cy="29159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595" cy="2915920"/>
                    </a:xfrm>
                    <a:prstGeom prst="rect">
                      <a:avLst/>
                    </a:prstGeom>
                    <a:noFill/>
                    <a:ln>
                      <a:noFill/>
                    </a:ln>
                  </pic:spPr>
                </pic:pic>
              </a:graphicData>
            </a:graphic>
          </wp:inline>
        </w:drawing>
      </w:r>
    </w:p>
    <w:p w:rsidR="00757E47" w:rsidRPr="00907927" w:rsidRDefault="00757E47" w:rsidP="00757E47">
      <w:pPr>
        <w:rPr>
          <w:rFonts w:ascii="Verdana" w:hAnsi="Verdana"/>
          <w:sz w:val="24"/>
          <w:szCs w:val="24"/>
        </w:rPr>
      </w:pPr>
    </w:p>
    <w:p w:rsidR="00757E47" w:rsidRPr="00907927" w:rsidRDefault="00757E47" w:rsidP="00757E47">
      <w:pPr>
        <w:rPr>
          <w:rFonts w:ascii="Verdana" w:hAnsi="Verdana"/>
          <w:sz w:val="24"/>
          <w:szCs w:val="24"/>
        </w:rPr>
      </w:pPr>
      <w:r w:rsidRPr="00907927">
        <w:rPr>
          <w:rFonts w:ascii="Verdana" w:hAnsi="Verdana"/>
          <w:sz w:val="24"/>
          <w:szCs w:val="24"/>
        </w:rPr>
        <w:t>Selenium RC server acts as mediator between Selenium</w:t>
      </w:r>
      <w:r w:rsidR="00B832AA" w:rsidRPr="00907927">
        <w:rPr>
          <w:rFonts w:ascii="Verdana" w:hAnsi="Verdana"/>
          <w:sz w:val="24"/>
          <w:szCs w:val="24"/>
        </w:rPr>
        <w:t xml:space="preserve"> </w:t>
      </w:r>
      <w:r w:rsidRPr="00907927">
        <w:rPr>
          <w:rFonts w:ascii="Verdana" w:hAnsi="Verdana"/>
          <w:sz w:val="24"/>
          <w:szCs w:val="24"/>
        </w:rPr>
        <w:t>RC Code and the browser. R</w:t>
      </w:r>
      <w:r w:rsidR="00B832AA" w:rsidRPr="00907927">
        <w:rPr>
          <w:rFonts w:ascii="Verdana" w:hAnsi="Verdana"/>
          <w:sz w:val="24"/>
          <w:szCs w:val="24"/>
        </w:rPr>
        <w:t>C</w:t>
      </w:r>
      <w:r w:rsidRPr="00907927">
        <w:rPr>
          <w:rFonts w:ascii="Verdana" w:hAnsi="Verdana"/>
          <w:sz w:val="24"/>
          <w:szCs w:val="24"/>
        </w:rPr>
        <w:t xml:space="preserve"> executes the code in diff browsers using java</w:t>
      </w:r>
      <w:r w:rsidR="00B832AA" w:rsidRPr="00907927">
        <w:rPr>
          <w:rFonts w:ascii="Verdana" w:hAnsi="Verdana"/>
          <w:sz w:val="24"/>
          <w:szCs w:val="24"/>
        </w:rPr>
        <w:t xml:space="preserve"> </w:t>
      </w:r>
      <w:r w:rsidRPr="00907927">
        <w:rPr>
          <w:rFonts w:ascii="Verdana" w:hAnsi="Verdana"/>
          <w:sz w:val="24"/>
          <w:szCs w:val="24"/>
        </w:rPr>
        <w:t>script libraries</w:t>
      </w:r>
      <w:r w:rsidR="00B832AA" w:rsidRPr="00907927">
        <w:rPr>
          <w:rFonts w:ascii="Verdana" w:hAnsi="Verdana"/>
          <w:sz w:val="24"/>
          <w:szCs w:val="24"/>
        </w:rPr>
        <w:t xml:space="preserve">, </w:t>
      </w:r>
      <w:r w:rsidRPr="00907927">
        <w:rPr>
          <w:rFonts w:ascii="Verdana" w:hAnsi="Verdana"/>
          <w:sz w:val="24"/>
          <w:szCs w:val="24"/>
        </w:rPr>
        <w:t>and it converts the RC Code into browser understand</w:t>
      </w:r>
      <w:r w:rsidR="00B832AA" w:rsidRPr="00907927">
        <w:rPr>
          <w:rFonts w:ascii="Verdana" w:hAnsi="Verdana"/>
          <w:sz w:val="24"/>
          <w:szCs w:val="24"/>
        </w:rPr>
        <w:t xml:space="preserve">able language code hence it is </w:t>
      </w:r>
      <w:r w:rsidR="00B832AA" w:rsidRPr="00907927">
        <w:rPr>
          <w:rFonts w:ascii="Verdana" w:hAnsi="Verdana"/>
          <w:b/>
          <w:sz w:val="24"/>
          <w:szCs w:val="24"/>
        </w:rPr>
        <w:t>Slow</w:t>
      </w:r>
      <w:r w:rsidR="00B832AA" w:rsidRPr="00907927">
        <w:rPr>
          <w:rFonts w:ascii="Verdana" w:hAnsi="Verdana"/>
          <w:sz w:val="24"/>
          <w:szCs w:val="24"/>
        </w:rPr>
        <w:t xml:space="preserve"> compared to Wed Driver. </w:t>
      </w:r>
    </w:p>
    <w:p w:rsidR="00B832AA" w:rsidRPr="00907927" w:rsidRDefault="00B832AA" w:rsidP="00757E47">
      <w:pPr>
        <w:rPr>
          <w:rFonts w:ascii="Verdana" w:hAnsi="Verdana"/>
          <w:sz w:val="24"/>
          <w:szCs w:val="24"/>
        </w:rPr>
      </w:pPr>
      <w:r w:rsidRPr="00907927">
        <w:rPr>
          <w:rFonts w:ascii="Verdana" w:hAnsi="Verdana"/>
          <w:sz w:val="24"/>
          <w:szCs w:val="24"/>
        </w:rPr>
        <w:t>To overcome this problem Selenium 2(WebDriver) is developed.</w:t>
      </w:r>
    </w:p>
    <w:p w:rsidR="00B832AA" w:rsidRPr="00907927" w:rsidRDefault="00B832AA" w:rsidP="00757E47">
      <w:pPr>
        <w:rPr>
          <w:rFonts w:ascii="Verdana" w:hAnsi="Verdana"/>
          <w:b/>
          <w:sz w:val="24"/>
          <w:szCs w:val="24"/>
        </w:rPr>
      </w:pPr>
      <w:r w:rsidRPr="00907927">
        <w:rPr>
          <w:rFonts w:ascii="Verdana" w:hAnsi="Verdana"/>
          <w:b/>
          <w:sz w:val="24"/>
          <w:szCs w:val="24"/>
        </w:rPr>
        <w:t>Selenium Web Driver:</w:t>
      </w:r>
      <w:r w:rsidR="001E2ACA" w:rsidRPr="00907927">
        <w:rPr>
          <w:rFonts w:ascii="Verdana" w:hAnsi="Verdana"/>
          <w:color w:val="000000"/>
          <w:sz w:val="24"/>
          <w:szCs w:val="24"/>
          <w:shd w:val="clear" w:color="auto" w:fill="FFFFFF"/>
        </w:rPr>
        <w:t xml:space="preserve"> The primary new feature in Selenium 2.0 is the integration of the WebDriver </w:t>
      </w:r>
      <w:proofErr w:type="gramStart"/>
      <w:r w:rsidR="001E2ACA" w:rsidRPr="00907927">
        <w:rPr>
          <w:rFonts w:ascii="Verdana" w:hAnsi="Verdana"/>
          <w:color w:val="000000"/>
          <w:sz w:val="24"/>
          <w:szCs w:val="24"/>
          <w:shd w:val="clear" w:color="auto" w:fill="FFFFFF"/>
        </w:rPr>
        <w:t>API</w:t>
      </w:r>
      <w:r w:rsidR="00BA3B86" w:rsidRPr="00907927">
        <w:rPr>
          <w:rFonts w:ascii="Verdana" w:hAnsi="Verdana"/>
          <w:color w:val="000000"/>
          <w:sz w:val="24"/>
          <w:szCs w:val="24"/>
          <w:shd w:val="clear" w:color="auto" w:fill="FFFFFF"/>
        </w:rPr>
        <w:t>(</w:t>
      </w:r>
      <w:proofErr w:type="gramEnd"/>
      <w:r w:rsidR="00BA3B86" w:rsidRPr="00907927">
        <w:rPr>
          <w:rFonts w:ascii="Verdana" w:hAnsi="Verdana"/>
          <w:color w:val="000000"/>
          <w:sz w:val="24"/>
          <w:szCs w:val="24"/>
          <w:shd w:val="clear" w:color="auto" w:fill="FFFFFF"/>
        </w:rPr>
        <w:t>Library Based API)</w:t>
      </w:r>
      <w:r w:rsidR="001E2ACA" w:rsidRPr="00907927">
        <w:rPr>
          <w:rFonts w:ascii="Verdana" w:hAnsi="Verdana"/>
          <w:color w:val="000000"/>
          <w:sz w:val="24"/>
          <w:szCs w:val="24"/>
          <w:shd w:val="clear" w:color="auto" w:fill="FFFFFF"/>
        </w:rPr>
        <w:t>.</w:t>
      </w:r>
    </w:p>
    <w:p w:rsidR="001E2ACA" w:rsidRPr="00907927" w:rsidRDefault="001E2ACA" w:rsidP="001E2ACA">
      <w:pPr>
        <w:rPr>
          <w:rFonts w:ascii="Verdana" w:hAnsi="Verdana"/>
          <w:sz w:val="24"/>
          <w:szCs w:val="24"/>
        </w:rPr>
      </w:pPr>
      <w:r w:rsidRPr="00907927">
        <w:rPr>
          <w:rFonts w:ascii="Verdana" w:hAnsi="Verdana"/>
          <w:sz w:val="24"/>
          <w:szCs w:val="24"/>
        </w:rPr>
        <w:t>WebDriver – its an interface with some common methods and it has Implementation Classes- Given by specific browsers.eg- FirefoxDriver, ChromeDriver</w:t>
      </w:r>
      <w:proofErr w:type="gramStart"/>
      <w:r w:rsidRPr="00907927">
        <w:rPr>
          <w:rFonts w:ascii="Verdana" w:hAnsi="Verdana"/>
          <w:sz w:val="24"/>
          <w:szCs w:val="24"/>
        </w:rPr>
        <w:t>,IEDriver,SafariDriver,OperaDriver</w:t>
      </w:r>
      <w:proofErr w:type="gramEnd"/>
      <w:r w:rsidRPr="00907927">
        <w:rPr>
          <w:rFonts w:ascii="Verdana" w:hAnsi="Verdana"/>
          <w:sz w:val="24"/>
          <w:szCs w:val="24"/>
        </w:rPr>
        <w:t xml:space="preserve"> </w:t>
      </w:r>
    </w:p>
    <w:p w:rsidR="001E2ACA" w:rsidRPr="00907927" w:rsidRDefault="001E2ACA" w:rsidP="00757E47">
      <w:pPr>
        <w:rPr>
          <w:rFonts w:ascii="Verdana" w:hAnsi="Verdana"/>
          <w:b/>
          <w:sz w:val="24"/>
          <w:szCs w:val="24"/>
        </w:rPr>
      </w:pPr>
    </w:p>
    <w:p w:rsidR="001E2ACA" w:rsidRPr="00907927" w:rsidRDefault="001E2ACA" w:rsidP="001E2ACA">
      <w:pPr>
        <w:pStyle w:val="Heading2"/>
        <w:pBdr>
          <w:bottom w:val="single" w:sz="6" w:space="0" w:color="CCCCCC"/>
        </w:pBdr>
        <w:shd w:val="clear" w:color="auto" w:fill="FFFFFF"/>
        <w:spacing w:before="150" w:after="48"/>
        <w:ind w:left="-125"/>
        <w:rPr>
          <w:rFonts w:ascii="Verdana" w:hAnsi="Verdana" w:cstheme="minorHAnsi"/>
          <w:bCs w:val="0"/>
          <w:color w:val="000000"/>
          <w:sz w:val="24"/>
          <w:szCs w:val="24"/>
        </w:rPr>
      </w:pPr>
      <w:r w:rsidRPr="00907927">
        <w:rPr>
          <w:rFonts w:ascii="Verdana" w:hAnsi="Verdana" w:cstheme="minorHAnsi"/>
          <w:bCs w:val="0"/>
          <w:color w:val="000000"/>
          <w:sz w:val="24"/>
          <w:szCs w:val="24"/>
        </w:rPr>
        <w:t>How Does WebDriver ‘Drive’ the Browser Compared to Selenium-RC?</w:t>
      </w:r>
    </w:p>
    <w:p w:rsidR="001E2ACA" w:rsidRPr="00907927" w:rsidRDefault="001E2ACA" w:rsidP="001E2ACA">
      <w:pPr>
        <w:pStyle w:val="NormalWeb"/>
        <w:shd w:val="clear" w:color="auto" w:fill="FFFFFF"/>
        <w:spacing w:before="0" w:beforeAutospacing="0"/>
        <w:rPr>
          <w:rFonts w:ascii="Verdana" w:hAnsi="Verdana" w:cstheme="minorHAnsi"/>
          <w:color w:val="000000"/>
        </w:rPr>
      </w:pPr>
      <w:r w:rsidRPr="00907927">
        <w:rPr>
          <w:rFonts w:ascii="Verdana" w:hAnsi="Verdana" w:cstheme="minorHAnsi"/>
          <w:color w:val="000000"/>
        </w:rPr>
        <w:t>Selenium-WebDriver makes direct calls to the browser using each browser’s native support for automation. How these direct calls are made, and the features they support depends on the browser you are using. Information on each ‘browser driver’ is provided later in this chapter.</w:t>
      </w:r>
    </w:p>
    <w:p w:rsidR="001E2ACA" w:rsidRPr="00907927" w:rsidRDefault="001E2ACA" w:rsidP="001E2ACA">
      <w:pPr>
        <w:pStyle w:val="NormalWeb"/>
        <w:shd w:val="clear" w:color="auto" w:fill="FFFFFF"/>
        <w:spacing w:before="0" w:beforeAutospacing="0"/>
        <w:rPr>
          <w:rFonts w:ascii="Verdana" w:hAnsi="Verdana" w:cstheme="minorHAnsi"/>
          <w:color w:val="000000"/>
        </w:rPr>
      </w:pPr>
      <w:r w:rsidRPr="00907927">
        <w:rPr>
          <w:rFonts w:ascii="Verdana" w:hAnsi="Verdana" w:cstheme="minorHAnsi"/>
          <w:color w:val="000000"/>
        </w:rPr>
        <w:t xml:space="preserve">For those familiar with Selenium-RC, this is quite different from what you are used to. Selenium-RC worked the same way for each supported browser. It ‘injected’ javascript functions into the browser when the browser was loaded and then used its javascript to drive the AUT within the browser. WebDriver </w:t>
      </w:r>
      <w:r w:rsidRPr="00907927">
        <w:rPr>
          <w:rFonts w:ascii="Verdana" w:hAnsi="Verdana" w:cstheme="minorHAnsi"/>
          <w:color w:val="000000"/>
        </w:rPr>
        <w:lastRenderedPageBreak/>
        <w:t>does not use this technique. Again, it drives the browser directly using the browser’s built in support for automation.</w:t>
      </w:r>
    </w:p>
    <w:p w:rsidR="001E2ACA" w:rsidRPr="00907927" w:rsidRDefault="001E2ACA" w:rsidP="00757E47">
      <w:pPr>
        <w:rPr>
          <w:rFonts w:ascii="Verdana" w:hAnsi="Verdana" w:cstheme="minorHAnsi"/>
          <w:b/>
          <w:sz w:val="24"/>
          <w:szCs w:val="24"/>
        </w:rPr>
      </w:pPr>
    </w:p>
    <w:p w:rsidR="001E2ACA" w:rsidRPr="00907927" w:rsidRDefault="001E2ACA" w:rsidP="001E2ACA">
      <w:pPr>
        <w:pStyle w:val="Heading2"/>
        <w:pBdr>
          <w:bottom w:val="single" w:sz="6" w:space="0" w:color="CCCCCC"/>
        </w:pBdr>
        <w:shd w:val="clear" w:color="auto" w:fill="FFFFFF"/>
        <w:spacing w:before="150" w:after="48"/>
        <w:ind w:left="-125"/>
        <w:rPr>
          <w:rFonts w:ascii="Verdana" w:hAnsi="Verdana" w:cstheme="minorHAnsi"/>
          <w:bCs w:val="0"/>
          <w:color w:val="000000"/>
          <w:sz w:val="24"/>
          <w:szCs w:val="24"/>
        </w:rPr>
      </w:pPr>
      <w:r w:rsidRPr="00907927">
        <w:rPr>
          <w:rFonts w:ascii="Verdana" w:hAnsi="Verdana" w:cstheme="minorHAnsi"/>
          <w:bCs w:val="0"/>
          <w:color w:val="000000"/>
          <w:sz w:val="24"/>
          <w:szCs w:val="24"/>
        </w:rPr>
        <w:t>What is Selenium-Grid?</w:t>
      </w:r>
    </w:p>
    <w:p w:rsidR="001E2ACA" w:rsidRPr="00907927" w:rsidRDefault="001E2ACA" w:rsidP="001E2ACA">
      <w:pPr>
        <w:pStyle w:val="NormalWeb"/>
        <w:shd w:val="clear" w:color="auto" w:fill="FFFFFF"/>
        <w:spacing w:before="0" w:beforeAutospacing="0"/>
        <w:rPr>
          <w:rFonts w:ascii="Verdana" w:hAnsi="Verdana" w:cstheme="minorHAnsi"/>
          <w:color w:val="000000"/>
        </w:rPr>
      </w:pPr>
      <w:r w:rsidRPr="00907927">
        <w:rPr>
          <w:rFonts w:ascii="Verdana" w:hAnsi="Verdana" w:cstheme="minorHAnsi"/>
          <w:color w:val="000000"/>
        </w:rPr>
        <w:t>Selenium-Grid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w:t>
      </w:r>
      <w:r w:rsidRPr="00907927">
        <w:rPr>
          <w:rStyle w:val="apple-converted-space"/>
          <w:rFonts w:ascii="Verdana" w:hAnsi="Verdana" w:cstheme="minorHAnsi"/>
          <w:color w:val="000000"/>
        </w:rPr>
        <w:t> </w:t>
      </w:r>
      <w:r w:rsidRPr="00907927">
        <w:rPr>
          <w:rStyle w:val="Emphasis"/>
          <w:rFonts w:ascii="Verdana" w:hAnsi="Verdana" w:cstheme="minorHAnsi"/>
          <w:color w:val="000000"/>
        </w:rPr>
        <w:t>distributed test execution</w:t>
      </w:r>
      <w:r w:rsidRPr="00907927">
        <w:rPr>
          <w:rStyle w:val="apple-converted-space"/>
          <w:rFonts w:ascii="Verdana" w:hAnsi="Verdana" w:cstheme="minorHAnsi"/>
          <w:color w:val="000000"/>
        </w:rPr>
        <w:t> </w:t>
      </w:r>
      <w:r w:rsidRPr="00907927">
        <w:rPr>
          <w:rFonts w:ascii="Verdana" w:hAnsi="Verdana" w:cstheme="minorHAnsi"/>
          <w:color w:val="000000"/>
        </w:rPr>
        <w:t>environment.</w:t>
      </w:r>
    </w:p>
    <w:p w:rsidR="001E2ACA" w:rsidRPr="00907927" w:rsidRDefault="001E2ACA" w:rsidP="001E2ACA">
      <w:pPr>
        <w:pStyle w:val="Heading2"/>
        <w:pBdr>
          <w:bottom w:val="single" w:sz="6" w:space="0" w:color="CCCCCC"/>
        </w:pBdr>
        <w:shd w:val="clear" w:color="auto" w:fill="FFFFFF"/>
        <w:spacing w:before="150" w:after="48"/>
        <w:ind w:left="-125"/>
        <w:rPr>
          <w:rFonts w:ascii="Verdana" w:hAnsi="Verdana" w:cstheme="minorHAnsi"/>
          <w:bCs w:val="0"/>
          <w:color w:val="000000"/>
          <w:sz w:val="24"/>
          <w:szCs w:val="24"/>
        </w:rPr>
      </w:pPr>
      <w:r w:rsidRPr="00907927">
        <w:rPr>
          <w:rFonts w:ascii="Verdana" w:hAnsi="Verdana" w:cstheme="minorHAnsi"/>
          <w:bCs w:val="0"/>
          <w:color w:val="000000"/>
          <w:sz w:val="24"/>
          <w:szCs w:val="24"/>
        </w:rPr>
        <w:t>When to Use It</w:t>
      </w:r>
    </w:p>
    <w:p w:rsidR="001E2ACA" w:rsidRPr="00907927" w:rsidRDefault="001E2ACA" w:rsidP="001E2ACA">
      <w:pPr>
        <w:pStyle w:val="NormalWeb"/>
        <w:shd w:val="clear" w:color="auto" w:fill="FFFFFF"/>
        <w:spacing w:before="0" w:beforeAutospacing="0"/>
        <w:rPr>
          <w:rFonts w:ascii="Verdana" w:hAnsi="Verdana" w:cstheme="minorHAnsi"/>
          <w:color w:val="000000"/>
        </w:rPr>
      </w:pPr>
      <w:r w:rsidRPr="00907927">
        <w:rPr>
          <w:rFonts w:ascii="Verdana" w:hAnsi="Verdana" w:cstheme="minorHAnsi"/>
          <w:color w:val="000000"/>
        </w:rPr>
        <w:t xml:space="preserve">Generally speaking, </w:t>
      </w:r>
      <w:proofErr w:type="gramStart"/>
      <w:r w:rsidRPr="00907927">
        <w:rPr>
          <w:rFonts w:ascii="Verdana" w:hAnsi="Verdana" w:cstheme="minorHAnsi"/>
          <w:color w:val="000000"/>
        </w:rPr>
        <w:t>there’s</w:t>
      </w:r>
      <w:proofErr w:type="gramEnd"/>
      <w:r w:rsidRPr="00907927">
        <w:rPr>
          <w:rFonts w:ascii="Verdana" w:hAnsi="Verdana" w:cstheme="minorHAnsi"/>
          <w:color w:val="000000"/>
        </w:rPr>
        <w:t xml:space="preserve"> two reasons why you might want to use Selenium-Grid.</w:t>
      </w:r>
    </w:p>
    <w:p w:rsidR="001E2ACA" w:rsidRPr="00907927" w:rsidRDefault="001E2ACA" w:rsidP="001E2ACA">
      <w:pPr>
        <w:numPr>
          <w:ilvl w:val="0"/>
          <w:numId w:val="10"/>
        </w:numPr>
        <w:shd w:val="clear" w:color="auto" w:fill="FFFFFF"/>
        <w:spacing w:before="48" w:after="48"/>
        <w:rPr>
          <w:rFonts w:ascii="Verdana" w:hAnsi="Verdana" w:cstheme="minorHAnsi"/>
          <w:color w:val="000000"/>
          <w:sz w:val="24"/>
          <w:szCs w:val="24"/>
        </w:rPr>
      </w:pPr>
      <w:r w:rsidRPr="00907927">
        <w:rPr>
          <w:rFonts w:ascii="Verdana" w:hAnsi="Verdana" w:cstheme="minorHAnsi"/>
          <w:color w:val="000000"/>
          <w:sz w:val="24"/>
          <w:szCs w:val="24"/>
        </w:rPr>
        <w:t>To run your tests against multiple browsers, multiple versions of browser, and browsers running on different operating systems.</w:t>
      </w:r>
    </w:p>
    <w:p w:rsidR="001E2ACA" w:rsidRPr="00907927" w:rsidRDefault="001E2ACA" w:rsidP="001E2ACA">
      <w:pPr>
        <w:numPr>
          <w:ilvl w:val="0"/>
          <w:numId w:val="10"/>
        </w:numPr>
        <w:shd w:val="clear" w:color="auto" w:fill="FFFFFF"/>
        <w:spacing w:before="48" w:after="48"/>
        <w:rPr>
          <w:rFonts w:ascii="Verdana" w:hAnsi="Verdana" w:cstheme="minorHAnsi"/>
          <w:color w:val="000000"/>
          <w:sz w:val="24"/>
          <w:szCs w:val="24"/>
        </w:rPr>
      </w:pPr>
      <w:r w:rsidRPr="00907927">
        <w:rPr>
          <w:rFonts w:ascii="Verdana" w:hAnsi="Verdana" w:cstheme="minorHAnsi"/>
          <w:color w:val="000000"/>
          <w:sz w:val="24"/>
          <w:szCs w:val="24"/>
        </w:rPr>
        <w:t>To reduce the time it takes for the test suite to complete a test pass.</w:t>
      </w:r>
    </w:p>
    <w:p w:rsidR="001E2ACA" w:rsidRPr="00907927" w:rsidRDefault="001E2ACA" w:rsidP="001E2ACA">
      <w:pPr>
        <w:pStyle w:val="NormalWeb"/>
        <w:shd w:val="clear" w:color="auto" w:fill="FFFFFF"/>
        <w:spacing w:before="0" w:beforeAutospacing="0"/>
        <w:rPr>
          <w:rFonts w:ascii="Verdana" w:hAnsi="Verdana" w:cstheme="minorHAnsi"/>
          <w:color w:val="000000"/>
        </w:rPr>
      </w:pPr>
      <w:r w:rsidRPr="00907927">
        <w:rPr>
          <w:rFonts w:ascii="Verdana" w:hAnsi="Verdana" w:cstheme="minorHAnsi"/>
          <w:color w:val="000000"/>
        </w:rPr>
        <w:t>Selenium-Grid is used to speed up the execution of a test pass by using multiple machines to run tests in parallel. For example, i</w:t>
      </w:r>
      <w:r w:rsidRPr="00907927">
        <w:rPr>
          <w:rFonts w:ascii="Verdana" w:hAnsi="Verdana" w:cstheme="minorHAnsi"/>
          <w:color w:val="000000"/>
          <w:shd w:val="clear" w:color="auto" w:fill="FFFFFF"/>
        </w:rPr>
        <w:t xml:space="preserve"> f you have a suite of 100 tests, but you set up Selenium-Grid to support 4 different machines.</w:t>
      </w:r>
    </w:p>
    <w:p w:rsidR="00F710D8" w:rsidRPr="00907927" w:rsidRDefault="001E2ACA" w:rsidP="001E2ACA">
      <w:pPr>
        <w:rPr>
          <w:rFonts w:ascii="Verdana" w:hAnsi="Verdana" w:cstheme="minorHAnsi"/>
          <w:color w:val="000000"/>
          <w:sz w:val="24"/>
          <w:szCs w:val="24"/>
          <w:shd w:val="clear" w:color="auto" w:fill="FFFFFF"/>
        </w:rPr>
      </w:pPr>
      <w:r w:rsidRPr="00907927">
        <w:rPr>
          <w:rFonts w:ascii="Verdana" w:hAnsi="Verdana" w:cstheme="minorHAnsi"/>
          <w:color w:val="000000"/>
          <w:sz w:val="24"/>
          <w:szCs w:val="24"/>
          <w:shd w:val="clear" w:color="auto" w:fill="FFFFFF"/>
        </w:rPr>
        <w:t>Selenium-Grid is also used to support running tests against multiple runtime environments, specifically, against different browsers at the same time. For example, a ‘grid’ of virtual machines can be setup with each supporting a different browser that the application to be tested must support. So, machine 1 has Internet Explorer 8, machine 2, Internet Explorer 9, machine 3 the latest Chrome, and machine 4 the latest Firefox. When the test suite is run, Selenium-Grid receives each test-browser combination and assigns each test to run against its required browser.</w:t>
      </w:r>
    </w:p>
    <w:p w:rsidR="001E2ACA" w:rsidRPr="00907927" w:rsidRDefault="001E2ACA" w:rsidP="001E2ACA">
      <w:pPr>
        <w:rPr>
          <w:rFonts w:ascii="Verdana" w:hAnsi="Verdana" w:cstheme="minorHAnsi"/>
          <w:color w:val="000000"/>
          <w:sz w:val="24"/>
          <w:szCs w:val="24"/>
          <w:shd w:val="clear" w:color="auto" w:fill="FFFFFF"/>
        </w:rPr>
      </w:pPr>
      <w:r w:rsidRPr="00907927">
        <w:rPr>
          <w:rFonts w:ascii="Verdana" w:hAnsi="Verdana" w:cstheme="minorHAnsi"/>
          <w:color w:val="000000"/>
          <w:sz w:val="24"/>
          <w:szCs w:val="24"/>
          <w:shd w:val="clear" w:color="auto" w:fill="FFFFFF"/>
        </w:rPr>
        <w:t>A grid consists of a single hub, and one or more nodes. Both are started using the selenium-server.jar executable.</w:t>
      </w:r>
    </w:p>
    <w:p w:rsidR="001E2ACA" w:rsidRPr="00907927" w:rsidRDefault="001E2ACA" w:rsidP="001E2ACA">
      <w:pPr>
        <w:rPr>
          <w:rFonts w:ascii="Verdana" w:hAnsi="Verdana" w:cstheme="minorHAnsi"/>
          <w:color w:val="000000"/>
          <w:sz w:val="24"/>
          <w:szCs w:val="24"/>
          <w:shd w:val="clear" w:color="auto" w:fill="FFFFFF"/>
        </w:rPr>
      </w:pPr>
      <w:r w:rsidRPr="00907927">
        <w:rPr>
          <w:rFonts w:ascii="Verdana" w:hAnsi="Verdana" w:cstheme="minorHAnsi"/>
          <w:color w:val="000000"/>
          <w:sz w:val="24"/>
          <w:szCs w:val="24"/>
          <w:shd w:val="clear" w:color="auto" w:fill="FFFFFF"/>
        </w:rPr>
        <w:t>A grid consists of a single hub, and one or more nodes. Both are started using the selenium-server.jar executable.</w:t>
      </w:r>
    </w:p>
    <w:p w:rsidR="001E2ACA" w:rsidRPr="00907927" w:rsidRDefault="001E2ACA" w:rsidP="001E2ACA">
      <w:pPr>
        <w:pStyle w:val="NormalWeb"/>
        <w:shd w:val="clear" w:color="auto" w:fill="FFFFFF"/>
        <w:spacing w:before="0" w:beforeAutospacing="0"/>
        <w:rPr>
          <w:rFonts w:ascii="Verdana" w:hAnsi="Verdana" w:cstheme="minorHAnsi"/>
          <w:color w:val="000000"/>
        </w:rPr>
      </w:pPr>
      <w:r w:rsidRPr="00907927">
        <w:rPr>
          <w:rFonts w:ascii="Verdana" w:hAnsi="Verdana" w:cstheme="minorHAnsi"/>
          <w:color w:val="000000"/>
        </w:rPr>
        <w:t>Install it in a folder of your choice. You’ll need to be sure the java executable is on your execution path so you can run it from the command-line. If it does not run correcly, verify your system’s path variable includes the path to the java.exe.</w:t>
      </w:r>
    </w:p>
    <w:p w:rsidR="001E2ACA" w:rsidRPr="00907927" w:rsidRDefault="001E2ACA" w:rsidP="001E2ACA">
      <w:pPr>
        <w:rPr>
          <w:rFonts w:ascii="Verdana" w:hAnsi="Verdana"/>
          <w:sz w:val="24"/>
          <w:szCs w:val="24"/>
        </w:rPr>
      </w:pPr>
    </w:p>
    <w:p w:rsidR="00F710D8" w:rsidRPr="00907927" w:rsidRDefault="00F710D8" w:rsidP="00931A65">
      <w:pPr>
        <w:rPr>
          <w:rFonts w:ascii="Verdana" w:hAnsi="Verdana"/>
          <w:sz w:val="24"/>
          <w:szCs w:val="24"/>
        </w:rPr>
      </w:pPr>
    </w:p>
    <w:p w:rsidR="00931A65" w:rsidRPr="00907927" w:rsidRDefault="00931A65" w:rsidP="00931A65">
      <w:pPr>
        <w:rPr>
          <w:rFonts w:ascii="Verdana" w:hAnsi="Verdana"/>
          <w:sz w:val="24"/>
          <w:szCs w:val="24"/>
        </w:rPr>
      </w:pPr>
    </w:p>
    <w:p w:rsidR="00931A65" w:rsidRPr="00907927" w:rsidRDefault="00931A65" w:rsidP="00954C17">
      <w:pPr>
        <w:rPr>
          <w:rFonts w:ascii="Verdana" w:hAnsi="Verdana"/>
          <w:sz w:val="24"/>
          <w:szCs w:val="24"/>
        </w:rPr>
      </w:pPr>
    </w:p>
    <w:p w:rsidR="001E58B9" w:rsidRPr="00907927" w:rsidRDefault="001E58B9" w:rsidP="000B7A8D">
      <w:pPr>
        <w:shd w:val="clear" w:color="auto" w:fill="FFFFFF"/>
        <w:spacing w:after="0"/>
        <w:rPr>
          <w:rFonts w:ascii="Verdana" w:eastAsia="Times New Roman" w:hAnsi="Verdana" w:cs="Times New Roman"/>
          <w:color w:val="222222"/>
          <w:sz w:val="24"/>
          <w:szCs w:val="24"/>
        </w:rPr>
      </w:pPr>
    </w:p>
    <w:p w:rsidR="000779E2" w:rsidRPr="00907927" w:rsidRDefault="008B5271">
      <w:pPr>
        <w:rPr>
          <w:rFonts w:ascii="Verdana" w:hAnsi="Verdana"/>
          <w:sz w:val="24"/>
          <w:szCs w:val="24"/>
        </w:rPr>
      </w:pPr>
      <w:r w:rsidRPr="00907927">
        <w:rPr>
          <w:rFonts w:ascii="Verdana" w:hAnsi="Verdana"/>
          <w:sz w:val="24"/>
          <w:szCs w:val="24"/>
        </w:rPr>
        <w:t>Automation mainly consists of four main steps:</w:t>
      </w:r>
    </w:p>
    <w:p w:rsidR="008B5271" w:rsidRPr="00907927" w:rsidRDefault="008B5271" w:rsidP="008B5271">
      <w:pPr>
        <w:pStyle w:val="ListParagraph"/>
        <w:numPr>
          <w:ilvl w:val="0"/>
          <w:numId w:val="10"/>
        </w:numPr>
        <w:rPr>
          <w:rFonts w:ascii="Verdana" w:hAnsi="Verdana"/>
          <w:sz w:val="24"/>
          <w:szCs w:val="24"/>
        </w:rPr>
      </w:pPr>
      <w:r w:rsidRPr="00907927">
        <w:rPr>
          <w:rFonts w:ascii="Verdana" w:hAnsi="Verdana"/>
          <w:sz w:val="24"/>
          <w:szCs w:val="24"/>
        </w:rPr>
        <w:t>Open browser</w:t>
      </w:r>
    </w:p>
    <w:p w:rsidR="008B5271" w:rsidRPr="00907927" w:rsidRDefault="008B5271" w:rsidP="008B5271">
      <w:pPr>
        <w:pStyle w:val="ListParagraph"/>
        <w:numPr>
          <w:ilvl w:val="0"/>
          <w:numId w:val="10"/>
        </w:numPr>
        <w:rPr>
          <w:rFonts w:ascii="Verdana" w:hAnsi="Verdana"/>
          <w:sz w:val="24"/>
          <w:szCs w:val="24"/>
        </w:rPr>
      </w:pPr>
      <w:r w:rsidRPr="00907927">
        <w:rPr>
          <w:rFonts w:ascii="Verdana" w:hAnsi="Verdana"/>
          <w:sz w:val="24"/>
          <w:szCs w:val="24"/>
        </w:rPr>
        <w:t>Find the element</w:t>
      </w:r>
    </w:p>
    <w:p w:rsidR="008B5271" w:rsidRPr="00907927" w:rsidRDefault="008B5271" w:rsidP="008B5271">
      <w:pPr>
        <w:pStyle w:val="ListParagraph"/>
        <w:numPr>
          <w:ilvl w:val="0"/>
          <w:numId w:val="10"/>
        </w:numPr>
        <w:rPr>
          <w:rFonts w:ascii="Verdana" w:hAnsi="Verdana"/>
          <w:sz w:val="24"/>
          <w:szCs w:val="24"/>
        </w:rPr>
      </w:pPr>
      <w:r w:rsidRPr="00907927">
        <w:rPr>
          <w:rFonts w:ascii="Verdana" w:hAnsi="Verdana"/>
          <w:sz w:val="24"/>
          <w:szCs w:val="24"/>
        </w:rPr>
        <w:t>Perform action on element</w:t>
      </w:r>
    </w:p>
    <w:p w:rsidR="008B5271" w:rsidRPr="00907927" w:rsidRDefault="008B5271" w:rsidP="008B5271">
      <w:pPr>
        <w:pStyle w:val="ListParagraph"/>
        <w:numPr>
          <w:ilvl w:val="0"/>
          <w:numId w:val="10"/>
        </w:numPr>
        <w:rPr>
          <w:rFonts w:ascii="Verdana" w:hAnsi="Verdana"/>
          <w:sz w:val="24"/>
          <w:szCs w:val="24"/>
        </w:rPr>
      </w:pPr>
      <w:r w:rsidRPr="00907927">
        <w:rPr>
          <w:rFonts w:ascii="Verdana" w:hAnsi="Verdana"/>
          <w:sz w:val="24"/>
          <w:szCs w:val="24"/>
        </w:rPr>
        <w:t xml:space="preserve">Get the result- actual- assert it with expected </w:t>
      </w:r>
    </w:p>
    <w:p w:rsidR="00BA3B86" w:rsidRPr="00907927" w:rsidRDefault="00BA3B86" w:rsidP="00BA3B86">
      <w:pPr>
        <w:ind w:left="360"/>
        <w:rPr>
          <w:rFonts w:ascii="Verdana" w:hAnsi="Verdana"/>
          <w:sz w:val="24"/>
          <w:szCs w:val="24"/>
        </w:rPr>
      </w:pPr>
      <w:r w:rsidRPr="00907927">
        <w:rPr>
          <w:rFonts w:ascii="Verdana" w:hAnsi="Verdana"/>
          <w:sz w:val="24"/>
          <w:szCs w:val="24"/>
        </w:rPr>
        <w:t>Selenium2-WebDriver:</w:t>
      </w:r>
    </w:p>
    <w:p w:rsidR="00BA3B86" w:rsidRPr="00907927" w:rsidRDefault="00BA3B86" w:rsidP="00BA3B86">
      <w:pPr>
        <w:ind w:left="360"/>
        <w:rPr>
          <w:rFonts w:ascii="Verdana" w:hAnsi="Verdana"/>
          <w:sz w:val="24"/>
          <w:szCs w:val="24"/>
        </w:rPr>
      </w:pPr>
      <w:r w:rsidRPr="00907927">
        <w:rPr>
          <w:rFonts w:ascii="Verdana" w:hAnsi="Verdana"/>
          <w:sz w:val="24"/>
          <w:szCs w:val="24"/>
        </w:rPr>
        <w:t>Download web driver and extract the</w:t>
      </w:r>
      <w:r w:rsidR="00A33D6C" w:rsidRPr="00907927">
        <w:rPr>
          <w:rFonts w:ascii="Verdana" w:hAnsi="Verdana"/>
          <w:sz w:val="24"/>
          <w:szCs w:val="24"/>
        </w:rPr>
        <w:t xml:space="preserve"> folder and you can copy the jars into local project in Eclipse projectand set the buildpath</w:t>
      </w:r>
      <w:proofErr w:type="gramStart"/>
      <w:r w:rsidR="00A33D6C" w:rsidRPr="00907927">
        <w:rPr>
          <w:rFonts w:ascii="Verdana" w:hAnsi="Verdana"/>
          <w:sz w:val="24"/>
          <w:szCs w:val="24"/>
        </w:rPr>
        <w:t>..or</w:t>
      </w:r>
      <w:proofErr w:type="gramEnd"/>
      <w:r w:rsidR="00A33D6C" w:rsidRPr="00907927">
        <w:rPr>
          <w:rFonts w:ascii="Verdana" w:hAnsi="Verdana"/>
          <w:sz w:val="24"/>
          <w:szCs w:val="24"/>
        </w:rPr>
        <w:t xml:space="preserve"> you can add jars from exteral file also.</w:t>
      </w:r>
    </w:p>
    <w:p w:rsidR="00A33D6C" w:rsidRPr="00907927" w:rsidRDefault="00A33D6C" w:rsidP="00BA3B86">
      <w:pPr>
        <w:ind w:left="360"/>
        <w:rPr>
          <w:rFonts w:ascii="Verdana" w:hAnsi="Verdana"/>
          <w:sz w:val="24"/>
          <w:szCs w:val="24"/>
        </w:rPr>
      </w:pPr>
      <w:r w:rsidRPr="00907927">
        <w:rPr>
          <w:rFonts w:ascii="Verdana" w:hAnsi="Verdana"/>
          <w:sz w:val="24"/>
          <w:szCs w:val="24"/>
        </w:rPr>
        <w:t xml:space="preserve">Webdriver is called as Web Driver </w:t>
      </w:r>
      <w:proofErr w:type="gramStart"/>
      <w:r w:rsidRPr="00907927">
        <w:rPr>
          <w:rFonts w:ascii="Verdana" w:hAnsi="Verdana"/>
          <w:sz w:val="24"/>
          <w:szCs w:val="24"/>
        </w:rPr>
        <w:t>API,</w:t>
      </w:r>
      <w:proofErr w:type="gramEnd"/>
      <w:r w:rsidRPr="00907927">
        <w:rPr>
          <w:rFonts w:ascii="Verdana" w:hAnsi="Verdana"/>
          <w:sz w:val="24"/>
          <w:szCs w:val="24"/>
        </w:rPr>
        <w:t xml:space="preserve"> initially it was by thoughtworks, later it was owned by google and made it public as openqa. There are set of classes which are used for scripts.</w:t>
      </w:r>
    </w:p>
    <w:p w:rsidR="00A33D6C" w:rsidRPr="00907927" w:rsidRDefault="00A33D6C" w:rsidP="00BA3B86">
      <w:pPr>
        <w:ind w:left="360"/>
        <w:rPr>
          <w:rFonts w:ascii="Verdana" w:hAnsi="Verdana"/>
          <w:sz w:val="24"/>
          <w:szCs w:val="24"/>
        </w:rPr>
      </w:pPr>
      <w:r w:rsidRPr="00907927">
        <w:rPr>
          <w:rFonts w:ascii="Verdana" w:hAnsi="Verdana"/>
          <w:sz w:val="24"/>
          <w:szCs w:val="24"/>
        </w:rPr>
        <w:t>There are different driver implementations for that we need to download the executable files to use particular drivers accordingly. And we need to specify the complete path of the executable files by setting the property.</w:t>
      </w:r>
    </w:p>
    <w:p w:rsidR="00DE4AA4" w:rsidRPr="00907927" w:rsidRDefault="00DE4AA4" w:rsidP="00DE4AA4">
      <w:pPr>
        <w:rPr>
          <w:rFonts w:ascii="Verdana" w:hAnsi="Verdana"/>
          <w:b/>
          <w:sz w:val="24"/>
          <w:szCs w:val="24"/>
        </w:rPr>
      </w:pPr>
      <w:r w:rsidRPr="00907927">
        <w:rPr>
          <w:rFonts w:ascii="Verdana" w:hAnsi="Verdana"/>
          <w:b/>
          <w:sz w:val="24"/>
          <w:szCs w:val="24"/>
        </w:rPr>
        <w:t>WebDriver- interface methods</w:t>
      </w:r>
    </w:p>
    <w:p w:rsidR="00DE4AA4" w:rsidRPr="00907927" w:rsidRDefault="00DE4AA4" w:rsidP="00DE4AA4">
      <w:pPr>
        <w:pStyle w:val="ListParagraph"/>
        <w:numPr>
          <w:ilvl w:val="0"/>
          <w:numId w:val="11"/>
        </w:numPr>
        <w:rPr>
          <w:rFonts w:ascii="Verdana" w:hAnsi="Verdana"/>
          <w:sz w:val="24"/>
          <w:szCs w:val="24"/>
        </w:rPr>
      </w:pPr>
      <w:r w:rsidRPr="00907927">
        <w:rPr>
          <w:rFonts w:ascii="Verdana" w:hAnsi="Verdana"/>
          <w:sz w:val="24"/>
          <w:szCs w:val="24"/>
        </w:rPr>
        <w:t>get</w:t>
      </w:r>
    </w:p>
    <w:p w:rsidR="00DE4AA4" w:rsidRPr="00907927" w:rsidRDefault="00DE4AA4" w:rsidP="00DE4AA4">
      <w:pPr>
        <w:pStyle w:val="ListParagraph"/>
        <w:numPr>
          <w:ilvl w:val="0"/>
          <w:numId w:val="11"/>
        </w:numPr>
        <w:rPr>
          <w:rFonts w:ascii="Verdana" w:hAnsi="Verdana"/>
          <w:sz w:val="24"/>
          <w:szCs w:val="24"/>
        </w:rPr>
      </w:pPr>
      <w:r w:rsidRPr="00907927">
        <w:rPr>
          <w:rFonts w:ascii="Verdana" w:hAnsi="Verdana"/>
          <w:sz w:val="24"/>
          <w:szCs w:val="24"/>
        </w:rPr>
        <w:t>findElement(By class object)</w:t>
      </w:r>
    </w:p>
    <w:p w:rsidR="00DE4AA4" w:rsidRPr="00907927" w:rsidRDefault="00DE4AA4" w:rsidP="00EA396F">
      <w:pPr>
        <w:rPr>
          <w:rFonts w:ascii="Verdana" w:hAnsi="Verdana"/>
          <w:sz w:val="24"/>
          <w:szCs w:val="24"/>
        </w:rPr>
      </w:pPr>
    </w:p>
    <w:p w:rsidR="00DE4AA4" w:rsidRPr="00907927" w:rsidRDefault="00DE4AA4" w:rsidP="00EA396F">
      <w:pPr>
        <w:rPr>
          <w:rFonts w:ascii="Verdana" w:hAnsi="Verdana"/>
          <w:sz w:val="24"/>
          <w:szCs w:val="24"/>
        </w:rPr>
      </w:pPr>
      <w:proofErr w:type="gramStart"/>
      <w:r w:rsidRPr="00907927">
        <w:rPr>
          <w:rFonts w:ascii="Verdana" w:hAnsi="Verdana"/>
          <w:sz w:val="24"/>
          <w:szCs w:val="24"/>
        </w:rPr>
        <w:t>we</w:t>
      </w:r>
      <w:proofErr w:type="gramEnd"/>
      <w:r w:rsidRPr="00907927">
        <w:rPr>
          <w:rFonts w:ascii="Verdana" w:hAnsi="Verdana"/>
          <w:sz w:val="24"/>
          <w:szCs w:val="24"/>
        </w:rPr>
        <w:t xml:space="preserve"> need to find the elements for UI testing. Using </w:t>
      </w:r>
      <w:r w:rsidRPr="00907927">
        <w:rPr>
          <w:rFonts w:ascii="Verdana" w:hAnsi="Verdana"/>
          <w:b/>
          <w:sz w:val="24"/>
          <w:szCs w:val="24"/>
        </w:rPr>
        <w:t>“By”</w:t>
      </w:r>
      <w:r w:rsidRPr="00907927">
        <w:rPr>
          <w:rFonts w:ascii="Verdana" w:hAnsi="Verdana"/>
          <w:sz w:val="24"/>
          <w:szCs w:val="24"/>
        </w:rPr>
        <w:t xml:space="preserve"> - class which provides st</w:t>
      </w:r>
      <w:r w:rsidR="00EA396F" w:rsidRPr="00907927">
        <w:rPr>
          <w:rFonts w:ascii="Verdana" w:hAnsi="Verdana"/>
          <w:sz w:val="24"/>
          <w:szCs w:val="24"/>
        </w:rPr>
        <w:t>atic methods to locate element.</w:t>
      </w:r>
      <w:r w:rsidRPr="00907927">
        <w:rPr>
          <w:rFonts w:ascii="Verdana" w:hAnsi="Verdana"/>
          <w:sz w:val="24"/>
          <w:szCs w:val="24"/>
        </w:rPr>
        <w:t>Every html el</w:t>
      </w:r>
      <w:r w:rsidR="00EA396F" w:rsidRPr="00907927">
        <w:rPr>
          <w:rFonts w:ascii="Verdana" w:hAnsi="Verdana"/>
          <w:sz w:val="24"/>
          <w:szCs w:val="24"/>
        </w:rPr>
        <w:t>e</w:t>
      </w:r>
      <w:r w:rsidRPr="00907927">
        <w:rPr>
          <w:rFonts w:ascii="Verdana" w:hAnsi="Verdana"/>
          <w:sz w:val="24"/>
          <w:szCs w:val="24"/>
        </w:rPr>
        <w:t>ment has attributes: Ex.div, a, input, select</w:t>
      </w:r>
      <w:r w:rsidR="00EA396F" w:rsidRPr="00907927">
        <w:rPr>
          <w:rFonts w:ascii="Verdana" w:hAnsi="Verdana"/>
          <w:sz w:val="24"/>
          <w:szCs w:val="24"/>
        </w:rPr>
        <w:t xml:space="preserve">, header, strong- html elements </w:t>
      </w:r>
      <w:r w:rsidRPr="00907927">
        <w:rPr>
          <w:rFonts w:ascii="Verdana" w:hAnsi="Verdana"/>
          <w:sz w:val="24"/>
          <w:szCs w:val="24"/>
        </w:rPr>
        <w:t>id, class,</w:t>
      </w:r>
      <w:r w:rsidR="00EA396F" w:rsidRPr="00907927">
        <w:rPr>
          <w:rFonts w:ascii="Verdana" w:hAnsi="Verdana"/>
          <w:sz w:val="24"/>
          <w:szCs w:val="24"/>
        </w:rPr>
        <w:t xml:space="preserve"> name, value etc....</w:t>
      </w:r>
      <w:r w:rsidRPr="00907927">
        <w:rPr>
          <w:rFonts w:ascii="Verdana" w:hAnsi="Verdana"/>
          <w:sz w:val="24"/>
          <w:szCs w:val="24"/>
        </w:rPr>
        <w:t>Using these elements, attributes we create locators for the specific element.</w:t>
      </w:r>
    </w:p>
    <w:p w:rsidR="00DE4AA4" w:rsidRPr="00907927" w:rsidRDefault="00DE4AA4" w:rsidP="00DE4AA4">
      <w:pPr>
        <w:rPr>
          <w:rFonts w:ascii="Verdana" w:hAnsi="Verdana"/>
          <w:sz w:val="24"/>
          <w:szCs w:val="24"/>
        </w:rPr>
      </w:pPr>
      <w:r w:rsidRPr="00907927">
        <w:rPr>
          <w:rFonts w:ascii="Verdana" w:hAnsi="Verdana"/>
          <w:sz w:val="24"/>
          <w:szCs w:val="24"/>
        </w:rPr>
        <w:t xml:space="preserve">By Class takes 8 diff methods which take string input and return </w:t>
      </w:r>
      <w:proofErr w:type="gramStart"/>
      <w:r w:rsidRPr="00907927">
        <w:rPr>
          <w:rFonts w:ascii="Verdana" w:hAnsi="Verdana"/>
          <w:sz w:val="24"/>
          <w:szCs w:val="24"/>
        </w:rPr>
        <w:t>By</w:t>
      </w:r>
      <w:proofErr w:type="gramEnd"/>
      <w:r w:rsidRPr="00907927">
        <w:rPr>
          <w:rFonts w:ascii="Verdana" w:hAnsi="Verdana"/>
          <w:sz w:val="24"/>
          <w:szCs w:val="24"/>
        </w:rPr>
        <w:t xml:space="preserve"> object:</w:t>
      </w:r>
    </w:p>
    <w:p w:rsidR="00DE4AA4" w:rsidRPr="00907927" w:rsidRDefault="00DE4AA4" w:rsidP="00DE4AA4">
      <w:pPr>
        <w:rPr>
          <w:rFonts w:ascii="Verdana" w:hAnsi="Verdana"/>
          <w:sz w:val="24"/>
          <w:szCs w:val="24"/>
        </w:rPr>
      </w:pPr>
      <w:proofErr w:type="gramStart"/>
      <w:r w:rsidRPr="00907927">
        <w:rPr>
          <w:rFonts w:ascii="Verdana" w:hAnsi="Verdana"/>
          <w:sz w:val="24"/>
          <w:szCs w:val="24"/>
        </w:rPr>
        <w:t>id</w:t>
      </w:r>
      <w:proofErr w:type="gramEnd"/>
      <w:r w:rsidRPr="00907927">
        <w:rPr>
          <w:rFonts w:ascii="Verdana" w:hAnsi="Verdana"/>
          <w:sz w:val="24"/>
          <w:szCs w:val="24"/>
        </w:rPr>
        <w:t xml:space="preserve"> - id is most efficient and fastest way as it internally uses JS doc.getElementByid method directly.</w:t>
      </w:r>
    </w:p>
    <w:p w:rsidR="00DE4AA4" w:rsidRPr="00907927" w:rsidRDefault="00DE4AA4" w:rsidP="00DE4AA4">
      <w:pPr>
        <w:rPr>
          <w:rFonts w:ascii="Verdana" w:hAnsi="Verdana"/>
          <w:sz w:val="24"/>
          <w:szCs w:val="24"/>
        </w:rPr>
      </w:pPr>
      <w:proofErr w:type="gramStart"/>
      <w:r w:rsidRPr="00907927">
        <w:rPr>
          <w:rFonts w:ascii="Verdana" w:hAnsi="Verdana"/>
          <w:sz w:val="24"/>
          <w:szCs w:val="24"/>
        </w:rPr>
        <w:t>name</w:t>
      </w:r>
      <w:proofErr w:type="gramEnd"/>
    </w:p>
    <w:p w:rsidR="00DE4AA4" w:rsidRPr="00907927" w:rsidRDefault="00DE4AA4" w:rsidP="00DE4AA4">
      <w:pPr>
        <w:rPr>
          <w:rFonts w:ascii="Verdana" w:hAnsi="Verdana"/>
          <w:sz w:val="24"/>
          <w:szCs w:val="24"/>
        </w:rPr>
      </w:pPr>
      <w:proofErr w:type="gramStart"/>
      <w:r w:rsidRPr="00907927">
        <w:rPr>
          <w:rFonts w:ascii="Verdana" w:hAnsi="Verdana"/>
          <w:sz w:val="24"/>
          <w:szCs w:val="24"/>
        </w:rPr>
        <w:t>class</w:t>
      </w:r>
      <w:proofErr w:type="gramEnd"/>
    </w:p>
    <w:p w:rsidR="00DE4AA4" w:rsidRPr="00907927" w:rsidRDefault="00DE4AA4" w:rsidP="00DE4AA4">
      <w:pPr>
        <w:rPr>
          <w:rFonts w:ascii="Verdana" w:hAnsi="Verdana"/>
          <w:sz w:val="24"/>
          <w:szCs w:val="24"/>
        </w:rPr>
      </w:pPr>
      <w:proofErr w:type="gramStart"/>
      <w:r w:rsidRPr="00907927">
        <w:rPr>
          <w:rFonts w:ascii="Verdana" w:hAnsi="Verdana"/>
          <w:sz w:val="24"/>
          <w:szCs w:val="24"/>
        </w:rPr>
        <w:lastRenderedPageBreak/>
        <w:t>tag</w:t>
      </w:r>
      <w:proofErr w:type="gramEnd"/>
    </w:p>
    <w:p w:rsidR="00DE4AA4" w:rsidRPr="00907927" w:rsidRDefault="00DE4AA4" w:rsidP="00DE4AA4">
      <w:pPr>
        <w:rPr>
          <w:rFonts w:ascii="Verdana" w:hAnsi="Verdana"/>
          <w:sz w:val="24"/>
          <w:szCs w:val="24"/>
        </w:rPr>
      </w:pPr>
      <w:proofErr w:type="gramStart"/>
      <w:r w:rsidRPr="00907927">
        <w:rPr>
          <w:rFonts w:ascii="Verdana" w:hAnsi="Verdana"/>
          <w:sz w:val="24"/>
          <w:szCs w:val="24"/>
        </w:rPr>
        <w:t>linkText</w:t>
      </w:r>
      <w:proofErr w:type="gramEnd"/>
    </w:p>
    <w:p w:rsidR="00DE4AA4" w:rsidRPr="00907927" w:rsidRDefault="00DE4AA4" w:rsidP="00DE4AA4">
      <w:pPr>
        <w:rPr>
          <w:rFonts w:ascii="Verdana" w:hAnsi="Verdana"/>
          <w:sz w:val="24"/>
          <w:szCs w:val="24"/>
        </w:rPr>
      </w:pPr>
      <w:proofErr w:type="gramStart"/>
      <w:r w:rsidRPr="00907927">
        <w:rPr>
          <w:rFonts w:ascii="Verdana" w:hAnsi="Verdana"/>
          <w:sz w:val="24"/>
          <w:szCs w:val="24"/>
        </w:rPr>
        <w:t>partialLinkText</w:t>
      </w:r>
      <w:proofErr w:type="gramEnd"/>
    </w:p>
    <w:p w:rsidR="00DE4AA4" w:rsidRPr="00907927" w:rsidRDefault="00DE4AA4" w:rsidP="00DE4AA4">
      <w:pPr>
        <w:rPr>
          <w:rFonts w:ascii="Verdana" w:hAnsi="Verdana"/>
          <w:sz w:val="24"/>
          <w:szCs w:val="24"/>
        </w:rPr>
      </w:pPr>
      <w:proofErr w:type="gramStart"/>
      <w:r w:rsidRPr="00907927">
        <w:rPr>
          <w:rFonts w:ascii="Verdana" w:hAnsi="Verdana"/>
          <w:sz w:val="24"/>
          <w:szCs w:val="24"/>
        </w:rPr>
        <w:t>xpath-</w:t>
      </w:r>
      <w:proofErr w:type="gramEnd"/>
      <w:r w:rsidRPr="00907927">
        <w:rPr>
          <w:rFonts w:ascii="Verdana" w:hAnsi="Verdana"/>
          <w:sz w:val="24"/>
          <w:szCs w:val="24"/>
        </w:rPr>
        <w:t xml:space="preserve"> Try to locate the element by traversing across the html document</w:t>
      </w:r>
    </w:p>
    <w:p w:rsidR="00EA396F" w:rsidRPr="00907927" w:rsidRDefault="00EA396F" w:rsidP="00DE4AA4">
      <w:pPr>
        <w:rPr>
          <w:rFonts w:ascii="Verdana" w:hAnsi="Verdana"/>
          <w:sz w:val="24"/>
          <w:szCs w:val="24"/>
        </w:rPr>
      </w:pPr>
      <w:r w:rsidRPr="00907927">
        <w:rPr>
          <w:rFonts w:ascii="Verdana" w:hAnsi="Verdana"/>
          <w:sz w:val="24"/>
          <w:szCs w:val="24"/>
        </w:rPr>
        <w:t xml:space="preserve">CSS and Xpath </w:t>
      </w:r>
      <w:proofErr w:type="gramStart"/>
      <w:r w:rsidRPr="00907927">
        <w:rPr>
          <w:rFonts w:ascii="Verdana" w:hAnsi="Verdana"/>
          <w:sz w:val="24"/>
          <w:szCs w:val="24"/>
        </w:rPr>
        <w:t>Selectors :</w:t>
      </w:r>
      <w:proofErr w:type="gramEnd"/>
    </w:p>
    <w:p w:rsidR="00EA396F" w:rsidRPr="00907927" w:rsidRDefault="00EA396F" w:rsidP="00EA396F">
      <w:pPr>
        <w:rPr>
          <w:rFonts w:ascii="Verdana" w:hAnsi="Verdana"/>
          <w:b/>
          <w:sz w:val="24"/>
          <w:szCs w:val="24"/>
        </w:rPr>
      </w:pPr>
    </w:p>
    <w:p w:rsidR="00EA396F" w:rsidRPr="00907927" w:rsidRDefault="00EA396F" w:rsidP="00EA396F">
      <w:pPr>
        <w:rPr>
          <w:rFonts w:ascii="Verdana" w:hAnsi="Verdana"/>
          <w:b/>
          <w:sz w:val="24"/>
          <w:szCs w:val="24"/>
        </w:rPr>
      </w:pPr>
    </w:p>
    <w:p w:rsidR="00EA396F" w:rsidRPr="00907927" w:rsidRDefault="00EA396F" w:rsidP="00EA396F">
      <w:pPr>
        <w:rPr>
          <w:rFonts w:ascii="Verdana" w:hAnsi="Verdana"/>
          <w:sz w:val="24"/>
          <w:szCs w:val="24"/>
        </w:rPr>
      </w:pPr>
      <w:r w:rsidRPr="00907927">
        <w:rPr>
          <w:rFonts w:ascii="Verdana" w:hAnsi="Verdana"/>
          <w:b/>
          <w:sz w:val="24"/>
          <w:szCs w:val="24"/>
        </w:rPr>
        <w:t xml:space="preserve">XPATH: </w:t>
      </w:r>
      <w:proofErr w:type="gramStart"/>
      <w:r w:rsidRPr="00907927">
        <w:rPr>
          <w:rFonts w:ascii="Verdana" w:hAnsi="Verdana"/>
          <w:b/>
          <w:sz w:val="24"/>
          <w:szCs w:val="24"/>
        </w:rPr>
        <w:t xml:space="preserve">tries </w:t>
      </w:r>
      <w:r w:rsidRPr="00907927">
        <w:rPr>
          <w:rFonts w:ascii="Verdana" w:hAnsi="Verdana"/>
          <w:sz w:val="24"/>
          <w:szCs w:val="24"/>
        </w:rPr>
        <w:t xml:space="preserve"> to</w:t>
      </w:r>
      <w:proofErr w:type="gramEnd"/>
      <w:r w:rsidRPr="00907927">
        <w:rPr>
          <w:rFonts w:ascii="Verdana" w:hAnsi="Verdana"/>
          <w:sz w:val="24"/>
          <w:szCs w:val="24"/>
        </w:rPr>
        <w:t xml:space="preserve"> locate the element by traversing across the html document.Xpath is of two types </w:t>
      </w:r>
    </w:p>
    <w:p w:rsidR="00EA396F" w:rsidRPr="00907927" w:rsidRDefault="00EA396F" w:rsidP="00EA396F">
      <w:pPr>
        <w:rPr>
          <w:rFonts w:ascii="Verdana" w:hAnsi="Verdana"/>
          <w:sz w:val="24"/>
          <w:szCs w:val="24"/>
        </w:rPr>
      </w:pPr>
      <w:r w:rsidRPr="00907927">
        <w:rPr>
          <w:rFonts w:ascii="Verdana" w:hAnsi="Verdana"/>
          <w:sz w:val="24"/>
          <w:szCs w:val="24"/>
        </w:rPr>
        <w:t>1. Absolute Xpath</w:t>
      </w:r>
    </w:p>
    <w:p w:rsidR="00EA396F" w:rsidRPr="00907927" w:rsidRDefault="00EA396F" w:rsidP="00EA396F">
      <w:pPr>
        <w:rPr>
          <w:rFonts w:ascii="Verdana" w:hAnsi="Verdana"/>
          <w:sz w:val="24"/>
          <w:szCs w:val="24"/>
        </w:rPr>
      </w:pPr>
      <w:r w:rsidRPr="00907927">
        <w:rPr>
          <w:rFonts w:ascii="Verdana" w:hAnsi="Verdana"/>
          <w:sz w:val="24"/>
          <w:szCs w:val="24"/>
        </w:rPr>
        <w:t>2. Relative Xpath</w:t>
      </w:r>
    </w:p>
    <w:p w:rsidR="00EA396F" w:rsidRPr="00907927" w:rsidRDefault="00EA396F" w:rsidP="00EA396F">
      <w:pPr>
        <w:rPr>
          <w:rFonts w:ascii="Verdana" w:hAnsi="Verdana"/>
          <w:sz w:val="24"/>
          <w:szCs w:val="24"/>
        </w:rPr>
      </w:pPr>
      <w:r w:rsidRPr="00907927">
        <w:rPr>
          <w:rFonts w:ascii="Verdana" w:hAnsi="Verdana"/>
          <w:b/>
          <w:sz w:val="24"/>
          <w:szCs w:val="24"/>
        </w:rPr>
        <w:t>Absoulte xpath</w:t>
      </w:r>
      <w:r w:rsidRPr="00907927">
        <w:rPr>
          <w:rFonts w:ascii="Verdana" w:hAnsi="Verdana"/>
          <w:sz w:val="24"/>
          <w:szCs w:val="24"/>
        </w:rPr>
        <w:t>: - starts from the root and traverses for the given element. It starts with single slash.normally it is lengthy.</w:t>
      </w:r>
    </w:p>
    <w:p w:rsidR="00EA396F" w:rsidRPr="00907927" w:rsidRDefault="009E2EB1" w:rsidP="00EA396F">
      <w:pPr>
        <w:rPr>
          <w:rFonts w:ascii="Verdana" w:hAnsi="Verdana"/>
          <w:sz w:val="24"/>
          <w:szCs w:val="24"/>
        </w:rPr>
      </w:pPr>
      <w:r w:rsidRPr="00907927">
        <w:rPr>
          <w:rFonts w:ascii="Verdana" w:hAnsi="Verdana"/>
          <w:sz w:val="24"/>
          <w:szCs w:val="24"/>
        </w:rPr>
        <w:t>Ex.</w:t>
      </w:r>
      <w:r w:rsidR="00EA396F" w:rsidRPr="00907927">
        <w:rPr>
          <w:rFonts w:ascii="Verdana" w:hAnsi="Verdana"/>
          <w:sz w:val="24"/>
          <w:szCs w:val="24"/>
        </w:rPr>
        <w:t>html/body/div[1]/div/div/div/header/div/div[2]/div/div/div/div/div/div[5]/form/div/div[2]/div/label/input</w:t>
      </w:r>
    </w:p>
    <w:p w:rsidR="009E2EB1" w:rsidRPr="00907927" w:rsidRDefault="009E2EB1" w:rsidP="00EA396F">
      <w:pPr>
        <w:rPr>
          <w:rFonts w:ascii="Verdana" w:hAnsi="Verdana"/>
          <w:sz w:val="24"/>
          <w:szCs w:val="24"/>
        </w:rPr>
      </w:pPr>
      <w:r w:rsidRPr="00907927">
        <w:rPr>
          <w:rFonts w:ascii="Verdana" w:hAnsi="Verdana"/>
          <w:b/>
          <w:sz w:val="24"/>
          <w:szCs w:val="24"/>
        </w:rPr>
        <w:t>R</w:t>
      </w:r>
      <w:r w:rsidR="00EA396F" w:rsidRPr="00907927">
        <w:rPr>
          <w:rFonts w:ascii="Verdana" w:hAnsi="Verdana"/>
          <w:b/>
          <w:sz w:val="24"/>
          <w:szCs w:val="24"/>
        </w:rPr>
        <w:t>elative xpath</w:t>
      </w:r>
      <w:r w:rsidRPr="00907927">
        <w:rPr>
          <w:rFonts w:ascii="Verdana" w:hAnsi="Verdana"/>
          <w:sz w:val="24"/>
          <w:szCs w:val="24"/>
        </w:rPr>
        <w:t>:</w:t>
      </w:r>
      <w:r w:rsidR="00EA396F" w:rsidRPr="00907927">
        <w:rPr>
          <w:rFonts w:ascii="Verdana" w:hAnsi="Verdana"/>
          <w:sz w:val="24"/>
          <w:szCs w:val="24"/>
        </w:rPr>
        <w:t xml:space="preserve"> - It starts with // and it directly points to specific element instead of pointing</w:t>
      </w:r>
      <w:r w:rsidRPr="00907927">
        <w:rPr>
          <w:rFonts w:ascii="Verdana" w:hAnsi="Verdana"/>
          <w:sz w:val="24"/>
          <w:szCs w:val="24"/>
        </w:rPr>
        <w:t xml:space="preserve"> </w:t>
      </w:r>
      <w:r w:rsidR="00EA396F" w:rsidRPr="00907927">
        <w:rPr>
          <w:rFonts w:ascii="Verdana" w:hAnsi="Verdana"/>
          <w:sz w:val="24"/>
          <w:szCs w:val="24"/>
        </w:rPr>
        <w:t>the element from the root.</w:t>
      </w:r>
    </w:p>
    <w:p w:rsidR="00EA396F" w:rsidRPr="00907927" w:rsidRDefault="00EA396F" w:rsidP="00EA396F">
      <w:pPr>
        <w:rPr>
          <w:rFonts w:ascii="Verdana" w:hAnsi="Verdana"/>
          <w:sz w:val="24"/>
          <w:szCs w:val="24"/>
        </w:rPr>
      </w:pPr>
      <w:r w:rsidRPr="00907927">
        <w:rPr>
          <w:rFonts w:ascii="Verdana" w:hAnsi="Verdana"/>
          <w:b/>
          <w:sz w:val="24"/>
          <w:szCs w:val="24"/>
        </w:rPr>
        <w:t>Basic xpath</w:t>
      </w:r>
      <w:r w:rsidR="009E2EB1" w:rsidRPr="00907927">
        <w:rPr>
          <w:rFonts w:ascii="Verdana" w:hAnsi="Verdana"/>
          <w:b/>
          <w:sz w:val="24"/>
          <w:szCs w:val="24"/>
        </w:rPr>
        <w:t xml:space="preserve"> syntax</w:t>
      </w:r>
      <w:r w:rsidR="009E2EB1" w:rsidRPr="00907927">
        <w:rPr>
          <w:rFonts w:ascii="Verdana" w:hAnsi="Verdana"/>
          <w:sz w:val="24"/>
          <w:szCs w:val="24"/>
        </w:rPr>
        <w:t>:</w:t>
      </w:r>
      <w:r w:rsidRPr="00907927">
        <w:rPr>
          <w:rFonts w:ascii="Verdana" w:hAnsi="Verdana"/>
          <w:sz w:val="24"/>
          <w:szCs w:val="24"/>
        </w:rPr>
        <w:t xml:space="preserve"> - //elementNameOr</w:t>
      </w:r>
      <w:proofErr w:type="gramStart"/>
      <w:r w:rsidRPr="00907927">
        <w:rPr>
          <w:rFonts w:ascii="Verdana" w:hAnsi="Verdana"/>
          <w:sz w:val="24"/>
          <w:szCs w:val="24"/>
        </w:rPr>
        <w:t>*[</w:t>
      </w:r>
      <w:proofErr w:type="gramEnd"/>
      <w:r w:rsidRPr="00907927">
        <w:rPr>
          <w:rFonts w:ascii="Verdana" w:hAnsi="Verdana"/>
          <w:sz w:val="24"/>
          <w:szCs w:val="24"/>
        </w:rPr>
        <w:t>@attrName='valueOfAttribute']</w:t>
      </w:r>
    </w:p>
    <w:p w:rsidR="009E2EB1" w:rsidRPr="00907927" w:rsidRDefault="009E2EB1" w:rsidP="009E2EB1">
      <w:pPr>
        <w:rPr>
          <w:rFonts w:ascii="Verdana" w:hAnsi="Verdana"/>
          <w:sz w:val="24"/>
          <w:szCs w:val="24"/>
          <w:lang w:val="es-AR"/>
        </w:rPr>
      </w:pPr>
      <w:r w:rsidRPr="00907927">
        <w:rPr>
          <w:rFonts w:ascii="Verdana" w:hAnsi="Verdana"/>
          <w:sz w:val="24"/>
          <w:szCs w:val="24"/>
          <w:lang w:val="es-AR"/>
        </w:rPr>
        <w:t>Ex</w:t>
      </w:r>
      <w:proofErr w:type="gramStart"/>
      <w:r w:rsidRPr="00907927">
        <w:rPr>
          <w:rFonts w:ascii="Verdana" w:hAnsi="Verdana"/>
          <w:sz w:val="24"/>
          <w:szCs w:val="24"/>
          <w:lang w:val="es-AR"/>
        </w:rPr>
        <w:t>. .</w:t>
      </w:r>
      <w:proofErr w:type="gramEnd"/>
      <w:r w:rsidRPr="00907927">
        <w:rPr>
          <w:rFonts w:ascii="Verdana" w:hAnsi="Verdana"/>
          <w:sz w:val="24"/>
          <w:szCs w:val="24"/>
          <w:lang w:val="es-AR"/>
        </w:rPr>
        <w:t>//*[@</w:t>
      </w:r>
      <w:proofErr w:type="gramStart"/>
      <w:r w:rsidRPr="00907927">
        <w:rPr>
          <w:rFonts w:ascii="Verdana" w:hAnsi="Verdana"/>
          <w:sz w:val="24"/>
          <w:szCs w:val="24"/>
          <w:lang w:val="es-AR"/>
        </w:rPr>
        <w:t>id</w:t>
      </w:r>
      <w:proofErr w:type="gramEnd"/>
      <w:r w:rsidRPr="00907927">
        <w:rPr>
          <w:rFonts w:ascii="Verdana" w:hAnsi="Verdana"/>
          <w:sz w:val="24"/>
          <w:szCs w:val="24"/>
          <w:lang w:val="es-AR"/>
        </w:rPr>
        <w:t>='global-search-input']</w:t>
      </w:r>
    </w:p>
    <w:p w:rsidR="009E2EB1" w:rsidRPr="00907927" w:rsidRDefault="009E2EB1" w:rsidP="009E2EB1">
      <w:pPr>
        <w:rPr>
          <w:rFonts w:ascii="Verdana" w:hAnsi="Verdana"/>
          <w:sz w:val="24"/>
          <w:szCs w:val="24"/>
          <w:lang w:val="es-AR"/>
        </w:rPr>
      </w:pPr>
      <w:r w:rsidRPr="00907927">
        <w:rPr>
          <w:rFonts w:ascii="Verdana" w:hAnsi="Verdana"/>
          <w:sz w:val="24"/>
          <w:szCs w:val="24"/>
          <w:lang w:val="es-AR"/>
        </w:rPr>
        <w:t>.//*[@</w:t>
      </w:r>
      <w:proofErr w:type="gramStart"/>
      <w:r w:rsidRPr="00907927">
        <w:rPr>
          <w:rFonts w:ascii="Verdana" w:hAnsi="Verdana"/>
          <w:sz w:val="24"/>
          <w:szCs w:val="24"/>
          <w:lang w:val="es-AR"/>
        </w:rPr>
        <w:t>id</w:t>
      </w:r>
      <w:proofErr w:type="gramEnd"/>
      <w:r w:rsidRPr="00907927">
        <w:rPr>
          <w:rFonts w:ascii="Verdana" w:hAnsi="Verdana"/>
          <w:sz w:val="24"/>
          <w:szCs w:val="24"/>
          <w:lang w:val="es-AR"/>
        </w:rPr>
        <w:t>='c5H2m-location']</w:t>
      </w:r>
    </w:p>
    <w:p w:rsidR="009E2EB1" w:rsidRPr="00907927" w:rsidRDefault="009E2EB1" w:rsidP="009E2EB1">
      <w:pPr>
        <w:rPr>
          <w:rFonts w:ascii="Verdana" w:hAnsi="Verdana"/>
          <w:sz w:val="24"/>
          <w:szCs w:val="24"/>
          <w:lang w:val="es-AR"/>
        </w:rPr>
      </w:pPr>
      <w:r w:rsidRPr="00907927">
        <w:rPr>
          <w:rFonts w:ascii="Verdana" w:hAnsi="Verdana"/>
          <w:sz w:val="24"/>
          <w:szCs w:val="24"/>
          <w:lang w:val="es-AR"/>
        </w:rPr>
        <w:t>.//*[@</w:t>
      </w:r>
      <w:proofErr w:type="gramStart"/>
      <w:r w:rsidRPr="00907927">
        <w:rPr>
          <w:rFonts w:ascii="Verdana" w:hAnsi="Verdana"/>
          <w:sz w:val="24"/>
          <w:szCs w:val="24"/>
          <w:lang w:val="es-AR"/>
        </w:rPr>
        <w:t>id</w:t>
      </w:r>
      <w:proofErr w:type="gramEnd"/>
      <w:r w:rsidRPr="00907927">
        <w:rPr>
          <w:rFonts w:ascii="Verdana" w:hAnsi="Verdana"/>
          <w:sz w:val="24"/>
          <w:szCs w:val="24"/>
          <w:lang w:val="es-AR"/>
        </w:rPr>
        <w:t>='c0DpC-location']</w:t>
      </w:r>
    </w:p>
    <w:p w:rsidR="00EA396F" w:rsidRPr="00907927" w:rsidRDefault="00EA396F" w:rsidP="00EA396F">
      <w:pPr>
        <w:rPr>
          <w:rFonts w:ascii="Verdana" w:hAnsi="Verdana"/>
          <w:sz w:val="24"/>
          <w:szCs w:val="24"/>
        </w:rPr>
      </w:pPr>
      <w:r w:rsidRPr="00907927">
        <w:rPr>
          <w:rFonts w:ascii="Verdana" w:hAnsi="Verdana"/>
          <w:b/>
          <w:sz w:val="24"/>
          <w:szCs w:val="24"/>
        </w:rPr>
        <w:t>Xpath using Multiple Attributes</w:t>
      </w:r>
      <w:r w:rsidR="009E2EB1" w:rsidRPr="00907927">
        <w:rPr>
          <w:rFonts w:ascii="Verdana" w:hAnsi="Verdana"/>
          <w:sz w:val="24"/>
          <w:szCs w:val="24"/>
        </w:rPr>
        <w:t xml:space="preserve">, </w:t>
      </w:r>
      <w:r w:rsidRPr="00907927">
        <w:rPr>
          <w:rFonts w:ascii="Verdana" w:hAnsi="Verdana"/>
          <w:sz w:val="24"/>
          <w:szCs w:val="24"/>
        </w:rPr>
        <w:t>which does "and" condition-</w:t>
      </w:r>
      <w:proofErr w:type="gramStart"/>
      <w:r w:rsidR="009E2EB1" w:rsidRPr="00907927">
        <w:rPr>
          <w:rFonts w:ascii="Verdana" w:hAnsi="Verdana"/>
          <w:sz w:val="24"/>
          <w:szCs w:val="24"/>
        </w:rPr>
        <w:t>Ex</w:t>
      </w:r>
      <w:r w:rsidRPr="00907927">
        <w:rPr>
          <w:rFonts w:ascii="Verdana" w:hAnsi="Verdana"/>
          <w:sz w:val="24"/>
          <w:szCs w:val="24"/>
        </w:rPr>
        <w:t xml:space="preserve"> ./</w:t>
      </w:r>
      <w:proofErr w:type="gramEnd"/>
      <w:r w:rsidRPr="00907927">
        <w:rPr>
          <w:rFonts w:ascii="Verdana" w:hAnsi="Verdana"/>
          <w:sz w:val="24"/>
          <w:szCs w:val="24"/>
        </w:rPr>
        <w:t>/input[@name='email'][@id='email']</w:t>
      </w:r>
    </w:p>
    <w:p w:rsidR="00EA396F" w:rsidRPr="00907927" w:rsidRDefault="009E2EB1" w:rsidP="00EA396F">
      <w:pPr>
        <w:rPr>
          <w:rFonts w:ascii="Verdana" w:hAnsi="Verdana"/>
          <w:sz w:val="24"/>
          <w:szCs w:val="24"/>
        </w:rPr>
      </w:pPr>
      <w:r w:rsidRPr="00907927">
        <w:rPr>
          <w:rFonts w:ascii="Verdana" w:hAnsi="Verdana"/>
          <w:sz w:val="24"/>
          <w:szCs w:val="24"/>
        </w:rPr>
        <w:t xml:space="preserve">When </w:t>
      </w:r>
      <w:r w:rsidR="00EA396F" w:rsidRPr="00907927">
        <w:rPr>
          <w:rFonts w:ascii="Verdana" w:hAnsi="Verdana"/>
          <w:sz w:val="24"/>
          <w:szCs w:val="24"/>
        </w:rPr>
        <w:t>Id/ any other attribute is dynamically changing we use certain methods in xpath like conta</w:t>
      </w:r>
      <w:r w:rsidRPr="00907927">
        <w:rPr>
          <w:rFonts w:ascii="Verdana" w:hAnsi="Verdana"/>
          <w:sz w:val="24"/>
          <w:szCs w:val="24"/>
        </w:rPr>
        <w:t>ins,</w:t>
      </w:r>
      <w:r w:rsidR="00480C28">
        <w:rPr>
          <w:rFonts w:ascii="Verdana" w:hAnsi="Verdana"/>
          <w:sz w:val="24"/>
          <w:szCs w:val="24"/>
        </w:rPr>
        <w:t xml:space="preserve"> </w:t>
      </w:r>
      <w:r w:rsidRPr="00907927">
        <w:rPr>
          <w:rFonts w:ascii="Verdana" w:hAnsi="Verdana"/>
          <w:sz w:val="24"/>
          <w:szCs w:val="24"/>
        </w:rPr>
        <w:t>starts-with,</w:t>
      </w:r>
      <w:r w:rsidR="00480C28">
        <w:rPr>
          <w:rFonts w:ascii="Verdana" w:hAnsi="Verdana"/>
          <w:sz w:val="24"/>
          <w:szCs w:val="24"/>
        </w:rPr>
        <w:t xml:space="preserve"> </w:t>
      </w:r>
      <w:proofErr w:type="gramStart"/>
      <w:r w:rsidRPr="00907927">
        <w:rPr>
          <w:rFonts w:ascii="Verdana" w:hAnsi="Verdana"/>
          <w:sz w:val="24"/>
          <w:szCs w:val="24"/>
        </w:rPr>
        <w:t>text(</w:t>
      </w:r>
      <w:proofErr w:type="gramEnd"/>
      <w:r w:rsidRPr="00907927">
        <w:rPr>
          <w:rFonts w:ascii="Verdana" w:hAnsi="Verdana"/>
          <w:sz w:val="24"/>
          <w:szCs w:val="24"/>
        </w:rPr>
        <w:t>),following/,preceding/ methods.</w:t>
      </w:r>
    </w:p>
    <w:p w:rsidR="009E2EB1" w:rsidRPr="00907927" w:rsidRDefault="009E2EB1" w:rsidP="00EA396F">
      <w:pPr>
        <w:rPr>
          <w:rFonts w:ascii="Verdana" w:hAnsi="Verdana"/>
          <w:sz w:val="24"/>
          <w:szCs w:val="24"/>
          <w:lang w:val="es-AR"/>
        </w:rPr>
      </w:pPr>
      <w:proofErr w:type="gramStart"/>
      <w:r w:rsidRPr="00907927">
        <w:rPr>
          <w:rFonts w:ascii="Verdana" w:hAnsi="Verdana"/>
          <w:sz w:val="24"/>
          <w:szCs w:val="24"/>
          <w:lang w:val="es-AR"/>
        </w:rPr>
        <w:t>contains</w:t>
      </w:r>
      <w:proofErr w:type="gramEnd"/>
      <w:r w:rsidRPr="00907927">
        <w:rPr>
          <w:rFonts w:ascii="Verdana" w:hAnsi="Verdana"/>
          <w:sz w:val="24"/>
          <w:szCs w:val="24"/>
          <w:lang w:val="es-AR"/>
        </w:rPr>
        <w:t>(@attrName,'value') --- Ex. .//</w:t>
      </w:r>
      <w:proofErr w:type="gramStart"/>
      <w:r w:rsidRPr="00907927">
        <w:rPr>
          <w:rFonts w:ascii="Verdana" w:hAnsi="Verdana"/>
          <w:sz w:val="24"/>
          <w:szCs w:val="24"/>
          <w:lang w:val="es-AR"/>
        </w:rPr>
        <w:t>input[</w:t>
      </w:r>
      <w:proofErr w:type="gramEnd"/>
      <w:r w:rsidRPr="00907927">
        <w:rPr>
          <w:rFonts w:ascii="Verdana" w:hAnsi="Verdana"/>
          <w:sz w:val="24"/>
          <w:szCs w:val="24"/>
          <w:lang w:val="es-AR"/>
        </w:rPr>
        <w:t>contains(@id,'location')]</w:t>
      </w:r>
    </w:p>
    <w:p w:rsidR="009E2EB1" w:rsidRPr="00907927" w:rsidRDefault="009E2EB1" w:rsidP="009E2EB1">
      <w:pPr>
        <w:rPr>
          <w:rFonts w:ascii="Verdana" w:hAnsi="Verdana"/>
          <w:sz w:val="24"/>
          <w:szCs w:val="24"/>
        </w:rPr>
      </w:pPr>
      <w:r w:rsidRPr="00907927">
        <w:rPr>
          <w:rFonts w:ascii="Verdana" w:hAnsi="Verdana"/>
          <w:sz w:val="24"/>
          <w:szCs w:val="24"/>
        </w:rPr>
        <w:t>starts-</w:t>
      </w:r>
      <w:proofErr w:type="gramStart"/>
      <w:r w:rsidRPr="00907927">
        <w:rPr>
          <w:rFonts w:ascii="Verdana" w:hAnsi="Verdana"/>
          <w:sz w:val="24"/>
          <w:szCs w:val="24"/>
        </w:rPr>
        <w:t>with :</w:t>
      </w:r>
      <w:proofErr w:type="gramEnd"/>
      <w:r w:rsidRPr="00907927">
        <w:rPr>
          <w:rFonts w:ascii="Verdana" w:hAnsi="Verdana"/>
          <w:sz w:val="24"/>
          <w:szCs w:val="24"/>
        </w:rPr>
        <w:t xml:space="preserve"> Ex .//*[starts-with(@class,'locationField')]</w:t>
      </w:r>
    </w:p>
    <w:p w:rsidR="009E2EB1" w:rsidRPr="00907927" w:rsidRDefault="009E2EB1" w:rsidP="009E2EB1">
      <w:pPr>
        <w:rPr>
          <w:rFonts w:ascii="Verdana" w:hAnsi="Verdana"/>
          <w:sz w:val="24"/>
          <w:szCs w:val="24"/>
        </w:rPr>
      </w:pPr>
      <w:proofErr w:type="gramStart"/>
      <w:r w:rsidRPr="00907927">
        <w:rPr>
          <w:rFonts w:ascii="Verdana" w:hAnsi="Verdana"/>
          <w:sz w:val="24"/>
          <w:szCs w:val="24"/>
        </w:rPr>
        <w:t>text(</w:t>
      </w:r>
      <w:proofErr w:type="gramEnd"/>
      <w:r w:rsidRPr="00907927">
        <w:rPr>
          <w:rFonts w:ascii="Verdana" w:hAnsi="Verdana"/>
          <w:sz w:val="24"/>
          <w:szCs w:val="24"/>
        </w:rPr>
        <w:t>) --- Ex .//div[contains(text(),'My Account')]</w:t>
      </w:r>
    </w:p>
    <w:p w:rsidR="009E2EB1" w:rsidRPr="00907927" w:rsidRDefault="009E2EB1" w:rsidP="009E2EB1">
      <w:pPr>
        <w:rPr>
          <w:rFonts w:ascii="Verdana" w:hAnsi="Verdana"/>
          <w:sz w:val="24"/>
          <w:szCs w:val="24"/>
          <w:lang w:val="es-AR"/>
        </w:rPr>
      </w:pPr>
      <w:proofErr w:type="gramStart"/>
      <w:r w:rsidRPr="00907927">
        <w:rPr>
          <w:rFonts w:ascii="Verdana" w:hAnsi="Verdana"/>
          <w:sz w:val="24"/>
          <w:szCs w:val="24"/>
          <w:lang w:val="es-AR"/>
        </w:rPr>
        <w:lastRenderedPageBreak/>
        <w:t>preceding</w:t>
      </w:r>
      <w:proofErr w:type="gramEnd"/>
      <w:r w:rsidRPr="00907927">
        <w:rPr>
          <w:rFonts w:ascii="Verdana" w:hAnsi="Verdana"/>
          <w:sz w:val="24"/>
          <w:szCs w:val="24"/>
          <w:lang w:val="es-AR"/>
        </w:rPr>
        <w:t xml:space="preserve"> – Ex. .//*[@id='u_0_3']/preceding::div[2]</w:t>
      </w:r>
    </w:p>
    <w:p w:rsidR="009E2EB1" w:rsidRPr="00907927" w:rsidRDefault="009E2EB1" w:rsidP="009E2EB1">
      <w:pPr>
        <w:rPr>
          <w:rFonts w:ascii="Verdana" w:hAnsi="Verdana"/>
          <w:sz w:val="24"/>
          <w:szCs w:val="24"/>
          <w:lang w:val="es-AR"/>
        </w:rPr>
      </w:pPr>
      <w:r w:rsidRPr="00907927">
        <w:rPr>
          <w:rFonts w:ascii="Verdana" w:hAnsi="Verdana"/>
          <w:sz w:val="24"/>
          <w:szCs w:val="24"/>
          <w:lang w:val="es-AR"/>
        </w:rPr>
        <w:t>Following – Ex</w:t>
      </w:r>
      <w:proofErr w:type="gramStart"/>
      <w:r w:rsidRPr="00907927">
        <w:rPr>
          <w:rFonts w:ascii="Verdana" w:hAnsi="Verdana"/>
          <w:sz w:val="24"/>
          <w:szCs w:val="24"/>
          <w:lang w:val="es-AR"/>
        </w:rPr>
        <w:t>. .</w:t>
      </w:r>
      <w:proofErr w:type="gramEnd"/>
      <w:r w:rsidRPr="00907927">
        <w:rPr>
          <w:rFonts w:ascii="Verdana" w:hAnsi="Verdana"/>
          <w:sz w:val="24"/>
          <w:szCs w:val="24"/>
          <w:lang w:val="es-AR"/>
        </w:rPr>
        <w:t>//*[@id='u_0_3']/following::div[2]</w:t>
      </w:r>
    </w:p>
    <w:p w:rsidR="009E2EB1" w:rsidRPr="00907927" w:rsidRDefault="009E2EB1" w:rsidP="009E2EB1">
      <w:pPr>
        <w:rPr>
          <w:rFonts w:ascii="Verdana" w:hAnsi="Verdana"/>
          <w:sz w:val="24"/>
          <w:szCs w:val="24"/>
          <w:lang w:val="es-AR"/>
        </w:rPr>
      </w:pPr>
    </w:p>
    <w:p w:rsidR="009E2EB1" w:rsidRPr="00907927" w:rsidRDefault="009E2EB1" w:rsidP="00EA396F">
      <w:pPr>
        <w:rPr>
          <w:rFonts w:ascii="Verdana" w:hAnsi="Verdana"/>
          <w:sz w:val="24"/>
          <w:szCs w:val="24"/>
          <w:lang w:val="es-AR"/>
        </w:rPr>
      </w:pPr>
    </w:p>
    <w:p w:rsidR="00EA396F" w:rsidRPr="00907927" w:rsidRDefault="00EA396F" w:rsidP="00EA396F">
      <w:pPr>
        <w:rPr>
          <w:rFonts w:ascii="Verdana" w:hAnsi="Verdana"/>
          <w:sz w:val="24"/>
          <w:szCs w:val="24"/>
          <w:lang w:val="es-AR"/>
        </w:rPr>
      </w:pPr>
    </w:p>
    <w:p w:rsidR="00EA396F" w:rsidRPr="00907927" w:rsidRDefault="00EA396F" w:rsidP="00EA396F">
      <w:pPr>
        <w:rPr>
          <w:rFonts w:ascii="Verdana" w:hAnsi="Verdana"/>
          <w:sz w:val="24"/>
          <w:szCs w:val="24"/>
          <w:lang w:val="es-AR"/>
        </w:rPr>
      </w:pPr>
    </w:p>
    <w:p w:rsidR="00EA396F" w:rsidRPr="00907927" w:rsidRDefault="00EA396F" w:rsidP="00EA396F">
      <w:pPr>
        <w:rPr>
          <w:rFonts w:ascii="Verdana" w:hAnsi="Verdana"/>
          <w:sz w:val="24"/>
          <w:szCs w:val="24"/>
          <w:lang w:val="es-AR"/>
        </w:rPr>
      </w:pPr>
    </w:p>
    <w:p w:rsidR="00EA396F" w:rsidRPr="00907927" w:rsidRDefault="00EA396F" w:rsidP="00EA396F">
      <w:pPr>
        <w:rPr>
          <w:rFonts w:ascii="Verdana" w:hAnsi="Verdana"/>
          <w:sz w:val="24"/>
          <w:szCs w:val="24"/>
          <w:lang w:val="es-AR"/>
        </w:rPr>
      </w:pPr>
    </w:p>
    <w:p w:rsidR="00EA396F" w:rsidRPr="00907927" w:rsidRDefault="00EA396F" w:rsidP="00EA396F">
      <w:pPr>
        <w:rPr>
          <w:rFonts w:ascii="Verdana" w:hAnsi="Verdana"/>
          <w:sz w:val="24"/>
          <w:szCs w:val="24"/>
        </w:rPr>
      </w:pPr>
      <w:proofErr w:type="gramStart"/>
      <w:r w:rsidRPr="00907927">
        <w:rPr>
          <w:rFonts w:ascii="Verdana" w:hAnsi="Verdana"/>
          <w:sz w:val="24"/>
          <w:szCs w:val="24"/>
        </w:rPr>
        <w:t>css</w:t>
      </w:r>
      <w:proofErr w:type="gramEnd"/>
      <w:r w:rsidRPr="00907927">
        <w:rPr>
          <w:rFonts w:ascii="Verdana" w:hAnsi="Verdana"/>
          <w:sz w:val="24"/>
          <w:szCs w:val="24"/>
        </w:rPr>
        <w:t xml:space="preserve"> selectors:</w:t>
      </w:r>
    </w:p>
    <w:p w:rsidR="00EA396F" w:rsidRPr="00907927" w:rsidRDefault="00EA396F" w:rsidP="00EA396F">
      <w:pPr>
        <w:rPr>
          <w:rFonts w:ascii="Verdana" w:hAnsi="Verdana"/>
          <w:sz w:val="24"/>
          <w:szCs w:val="24"/>
        </w:rPr>
      </w:pPr>
      <w:proofErr w:type="gramStart"/>
      <w:r w:rsidRPr="00907927">
        <w:rPr>
          <w:rFonts w:ascii="Verdana" w:hAnsi="Verdana"/>
          <w:sz w:val="24"/>
          <w:szCs w:val="24"/>
        </w:rPr>
        <w:t>tagname</w:t>
      </w:r>
      <w:proofErr w:type="gramEnd"/>
      <w:r w:rsidRPr="00907927">
        <w:rPr>
          <w:rFonts w:ascii="Verdana" w:hAnsi="Verdana"/>
          <w:sz w:val="24"/>
          <w:szCs w:val="24"/>
        </w:rPr>
        <w:t xml:space="preserve"> </w:t>
      </w:r>
    </w:p>
    <w:p w:rsidR="00EA396F" w:rsidRPr="00907927" w:rsidRDefault="00EA396F" w:rsidP="00EA396F">
      <w:pPr>
        <w:rPr>
          <w:rFonts w:ascii="Verdana" w:hAnsi="Verdana"/>
          <w:sz w:val="24"/>
          <w:szCs w:val="24"/>
        </w:rPr>
      </w:pPr>
      <w:r w:rsidRPr="00907927">
        <w:rPr>
          <w:rFonts w:ascii="Verdana" w:hAnsi="Verdana"/>
          <w:sz w:val="24"/>
          <w:szCs w:val="24"/>
        </w:rPr>
        <w:t>#idValue</w:t>
      </w:r>
    </w:p>
    <w:p w:rsidR="00EA396F" w:rsidRPr="00907927" w:rsidRDefault="00EA396F" w:rsidP="00EA396F">
      <w:pPr>
        <w:rPr>
          <w:rFonts w:ascii="Verdana" w:hAnsi="Verdana"/>
          <w:sz w:val="24"/>
          <w:szCs w:val="24"/>
        </w:rPr>
      </w:pPr>
      <w:r w:rsidRPr="00907927">
        <w:rPr>
          <w:rFonts w:ascii="Verdana" w:hAnsi="Verdana"/>
          <w:sz w:val="24"/>
          <w:szCs w:val="24"/>
        </w:rPr>
        <w:t>.classValue</w:t>
      </w:r>
    </w:p>
    <w:p w:rsidR="00EA396F" w:rsidRPr="00907927" w:rsidRDefault="00EA396F" w:rsidP="00EA396F">
      <w:pPr>
        <w:rPr>
          <w:rFonts w:ascii="Verdana" w:hAnsi="Verdana"/>
          <w:sz w:val="24"/>
          <w:szCs w:val="24"/>
        </w:rPr>
      </w:pPr>
      <w:r w:rsidRPr="00907927">
        <w:rPr>
          <w:rFonts w:ascii="Verdana" w:hAnsi="Verdana"/>
          <w:sz w:val="24"/>
          <w:szCs w:val="24"/>
        </w:rPr>
        <w:t>Basic css - //</w:t>
      </w:r>
      <w:proofErr w:type="gramStart"/>
      <w:r w:rsidRPr="00907927">
        <w:rPr>
          <w:rFonts w:ascii="Verdana" w:hAnsi="Verdana"/>
          <w:sz w:val="24"/>
          <w:szCs w:val="24"/>
        </w:rPr>
        <w:t>elementName(</w:t>
      </w:r>
      <w:proofErr w:type="gramEnd"/>
      <w:r w:rsidRPr="00907927">
        <w:rPr>
          <w:rFonts w:ascii="Verdana" w:hAnsi="Verdana"/>
          <w:sz w:val="24"/>
          <w:szCs w:val="24"/>
        </w:rPr>
        <w:t>optional)[attrName='valueOfAttribute']</w:t>
      </w:r>
    </w:p>
    <w:p w:rsidR="00EA396F" w:rsidRPr="00907927" w:rsidRDefault="00EA396F" w:rsidP="00EA396F">
      <w:pPr>
        <w:rPr>
          <w:rFonts w:ascii="Verdana" w:hAnsi="Verdana"/>
          <w:sz w:val="24"/>
          <w:szCs w:val="24"/>
        </w:rPr>
      </w:pPr>
      <w:proofErr w:type="gramStart"/>
      <w:r w:rsidRPr="00907927">
        <w:rPr>
          <w:rFonts w:ascii="Verdana" w:hAnsi="Verdana"/>
          <w:sz w:val="24"/>
          <w:szCs w:val="24"/>
        </w:rPr>
        <w:t>multiple</w:t>
      </w:r>
      <w:proofErr w:type="gramEnd"/>
      <w:r w:rsidRPr="00907927">
        <w:rPr>
          <w:rFonts w:ascii="Verdana" w:hAnsi="Verdana"/>
          <w:sz w:val="24"/>
          <w:szCs w:val="24"/>
        </w:rPr>
        <w:t xml:space="preserve"> attributes- input[name='email'][class='inputtext']</w:t>
      </w:r>
    </w:p>
    <w:p w:rsidR="00EA396F" w:rsidRPr="00907927" w:rsidRDefault="00EA396F" w:rsidP="00EA396F">
      <w:pPr>
        <w:rPr>
          <w:rFonts w:ascii="Verdana" w:hAnsi="Verdana"/>
          <w:sz w:val="24"/>
          <w:szCs w:val="24"/>
        </w:rPr>
      </w:pPr>
      <w:proofErr w:type="gramStart"/>
      <w:r w:rsidRPr="00907927">
        <w:rPr>
          <w:rFonts w:ascii="Verdana" w:hAnsi="Verdana"/>
          <w:sz w:val="24"/>
          <w:szCs w:val="24"/>
        </w:rPr>
        <w:t>input[</w:t>
      </w:r>
      <w:proofErr w:type="gramEnd"/>
      <w:r w:rsidRPr="00907927">
        <w:rPr>
          <w:rFonts w:ascii="Verdana" w:hAnsi="Verdana"/>
          <w:sz w:val="24"/>
          <w:szCs w:val="24"/>
        </w:rPr>
        <w:t>id*='location']- this gives all elements which have location in their id</w:t>
      </w:r>
    </w:p>
    <w:p w:rsidR="00EA396F" w:rsidRPr="00907927" w:rsidRDefault="00EA396F" w:rsidP="00EA396F">
      <w:pPr>
        <w:rPr>
          <w:rFonts w:ascii="Verdana" w:hAnsi="Verdana"/>
          <w:sz w:val="24"/>
          <w:szCs w:val="24"/>
        </w:rPr>
      </w:pPr>
      <w:proofErr w:type="gramStart"/>
      <w:r w:rsidRPr="00907927">
        <w:rPr>
          <w:rFonts w:ascii="Verdana" w:hAnsi="Verdana"/>
          <w:sz w:val="24"/>
          <w:szCs w:val="24"/>
        </w:rPr>
        <w:t>div[</w:t>
      </w:r>
      <w:proofErr w:type="gramEnd"/>
      <w:r w:rsidRPr="00907927">
        <w:rPr>
          <w:rFonts w:ascii="Verdana" w:hAnsi="Verdana"/>
          <w:sz w:val="24"/>
          <w:szCs w:val="24"/>
        </w:rPr>
        <w:t>class^='location'] - startswith</w:t>
      </w:r>
    </w:p>
    <w:p w:rsidR="00B968D5" w:rsidRPr="00907927" w:rsidRDefault="00EA396F" w:rsidP="00B968D5">
      <w:pPr>
        <w:rPr>
          <w:rFonts w:ascii="Verdana" w:hAnsi="Verdana"/>
          <w:sz w:val="24"/>
          <w:szCs w:val="24"/>
        </w:rPr>
      </w:pPr>
      <w:proofErr w:type="gramStart"/>
      <w:r w:rsidRPr="00907927">
        <w:rPr>
          <w:rFonts w:ascii="Verdana" w:hAnsi="Verdana"/>
          <w:sz w:val="24"/>
          <w:szCs w:val="24"/>
        </w:rPr>
        <w:t>div[</w:t>
      </w:r>
      <w:proofErr w:type="gramEnd"/>
      <w:r w:rsidRPr="00907927">
        <w:rPr>
          <w:rFonts w:ascii="Verdana" w:hAnsi="Verdana"/>
          <w:sz w:val="24"/>
          <w:szCs w:val="24"/>
        </w:rPr>
        <w:t xml:space="preserve">class$='location'] </w:t>
      </w:r>
      <w:r w:rsidR="00B968D5" w:rsidRPr="00907927">
        <w:rPr>
          <w:rFonts w:ascii="Verdana" w:hAnsi="Verdana"/>
          <w:sz w:val="24"/>
          <w:szCs w:val="24"/>
        </w:rPr>
        <w:t>–</w:t>
      </w:r>
      <w:r w:rsidRPr="00907927">
        <w:rPr>
          <w:rFonts w:ascii="Verdana" w:hAnsi="Verdana"/>
          <w:sz w:val="24"/>
          <w:szCs w:val="24"/>
        </w:rPr>
        <w:t xml:space="preserve"> endswith</w:t>
      </w:r>
    </w:p>
    <w:p w:rsidR="00DE1668" w:rsidRPr="00907927" w:rsidRDefault="00DE1668" w:rsidP="00B968D5">
      <w:pPr>
        <w:rPr>
          <w:rFonts w:ascii="Verdana" w:hAnsi="Verdana"/>
          <w:sz w:val="24"/>
          <w:szCs w:val="24"/>
        </w:rPr>
      </w:pPr>
      <w:proofErr w:type="gramStart"/>
      <w:r w:rsidRPr="00907927">
        <w:rPr>
          <w:rFonts w:ascii="Verdana" w:hAnsi="Verdana"/>
          <w:sz w:val="24"/>
          <w:szCs w:val="24"/>
        </w:rPr>
        <w:t>div.airportBlock  input</w:t>
      </w:r>
      <w:proofErr w:type="gramEnd"/>
      <w:r w:rsidRPr="00907927">
        <w:rPr>
          <w:rFonts w:ascii="Verdana" w:hAnsi="Verdana"/>
          <w:sz w:val="24"/>
          <w:szCs w:val="24"/>
        </w:rPr>
        <w:t>[id$='-destination’]</w:t>
      </w:r>
    </w:p>
    <w:p w:rsidR="00B968D5" w:rsidRPr="00907927" w:rsidRDefault="00B968D5" w:rsidP="00B968D5">
      <w:pPr>
        <w:rPr>
          <w:rFonts w:ascii="Verdana" w:hAnsi="Verdana"/>
          <w:color w:val="000000"/>
          <w:sz w:val="24"/>
          <w:szCs w:val="24"/>
          <w:shd w:val="clear" w:color="auto" w:fill="FFFFFF"/>
        </w:rPr>
      </w:pPr>
    </w:p>
    <w:p w:rsidR="00B968D5" w:rsidRPr="00907927" w:rsidRDefault="00B968D5" w:rsidP="00B968D5">
      <w:pPr>
        <w:pStyle w:val="Heading2"/>
        <w:shd w:val="clear" w:color="auto" w:fill="FFFFFF"/>
        <w:spacing w:before="0" w:after="180"/>
        <w:textAlignment w:val="baseline"/>
        <w:rPr>
          <w:rFonts w:ascii="Verdana" w:hAnsi="Verdana"/>
          <w:color w:val="252525"/>
          <w:sz w:val="24"/>
          <w:szCs w:val="24"/>
        </w:rPr>
      </w:pPr>
      <w:r w:rsidRPr="00907927">
        <w:rPr>
          <w:rFonts w:ascii="Verdana" w:hAnsi="Verdana"/>
          <w:color w:val="252525"/>
          <w:sz w:val="24"/>
          <w:szCs w:val="24"/>
        </w:rPr>
        <w:lastRenderedPageBreak/>
        <w:t>Symbol used while writing CSS selector in Selenium Webdriver</w:t>
      </w:r>
    </w:p>
    <w:p w:rsidR="00B968D5" w:rsidRPr="00907927" w:rsidRDefault="00B968D5" w:rsidP="00B968D5">
      <w:pPr>
        <w:pStyle w:val="NormalWeb"/>
        <w:shd w:val="clear" w:color="auto" w:fill="FFFFFF"/>
        <w:spacing w:before="0" w:beforeAutospacing="0" w:after="300" w:afterAutospacing="0"/>
        <w:textAlignment w:val="baseline"/>
        <w:rPr>
          <w:rFonts w:ascii="Verdana" w:hAnsi="Verdana"/>
          <w:color w:val="000000"/>
        </w:rPr>
      </w:pPr>
      <w:r w:rsidRPr="00907927">
        <w:rPr>
          <w:rFonts w:ascii="Verdana" w:hAnsi="Verdana"/>
          <w:noProof/>
        </w:rPr>
        <w:drawing>
          <wp:inline distT="0" distB="0" distL="0" distR="0" wp14:anchorId="3EC57CC9" wp14:editId="39510C34">
            <wp:extent cx="5943600" cy="2295440"/>
            <wp:effectExtent l="0" t="0" r="0" b="0"/>
            <wp:docPr id="8" name="Picture 8" descr="Css Selec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440"/>
                    </a:xfrm>
                    <a:prstGeom prst="rect">
                      <a:avLst/>
                    </a:prstGeom>
                    <a:noFill/>
                    <a:ln>
                      <a:noFill/>
                    </a:ln>
                  </pic:spPr>
                </pic:pic>
              </a:graphicData>
            </a:graphic>
          </wp:inline>
        </w:drawing>
      </w:r>
      <w:bookmarkStart w:id="0" w:name="_GoBack"/>
      <w:bookmarkEnd w:id="0"/>
      <w:r w:rsidRPr="00907927">
        <w:rPr>
          <w:rFonts w:ascii="Verdana" w:hAnsi="Verdana"/>
          <w:color w:val="000000"/>
        </w:rPr>
        <w:t> </w:t>
      </w:r>
    </w:p>
    <w:p w:rsidR="00B968D5" w:rsidRPr="00907927" w:rsidRDefault="00B968D5" w:rsidP="00EA396F">
      <w:pPr>
        <w:rPr>
          <w:rFonts w:ascii="Verdana" w:hAnsi="Verdana"/>
          <w:sz w:val="24"/>
          <w:szCs w:val="24"/>
        </w:rPr>
      </w:pPr>
    </w:p>
    <w:p w:rsidR="00DE4AA4" w:rsidRPr="00907927" w:rsidRDefault="00EA396F" w:rsidP="00FC5015">
      <w:pPr>
        <w:pStyle w:val="ListParagraph"/>
        <w:numPr>
          <w:ilvl w:val="0"/>
          <w:numId w:val="14"/>
        </w:numPr>
        <w:rPr>
          <w:rFonts w:ascii="Verdana" w:hAnsi="Verdana"/>
          <w:b/>
          <w:sz w:val="24"/>
          <w:szCs w:val="24"/>
        </w:rPr>
      </w:pPr>
      <w:r w:rsidRPr="00907927">
        <w:rPr>
          <w:rFonts w:ascii="Verdana" w:hAnsi="Verdana"/>
          <w:b/>
          <w:sz w:val="24"/>
          <w:szCs w:val="24"/>
        </w:rPr>
        <w:t xml:space="preserve">What is the Difference between Css and </w:t>
      </w:r>
      <w:proofErr w:type="gramStart"/>
      <w:r w:rsidRPr="00907927">
        <w:rPr>
          <w:rFonts w:ascii="Verdana" w:hAnsi="Verdana"/>
          <w:b/>
          <w:sz w:val="24"/>
          <w:szCs w:val="24"/>
        </w:rPr>
        <w:t>XPATH ?</w:t>
      </w:r>
      <w:proofErr w:type="gramEnd"/>
    </w:p>
    <w:p w:rsidR="003A11B5" w:rsidRPr="00907927" w:rsidRDefault="006C47FF" w:rsidP="006C47FF">
      <w:pPr>
        <w:rPr>
          <w:rFonts w:ascii="Verdana" w:hAnsi="Verdana"/>
          <w:b/>
          <w:sz w:val="24"/>
          <w:szCs w:val="24"/>
        </w:rPr>
      </w:pPr>
      <w:r w:rsidRPr="00907927">
        <w:rPr>
          <w:rFonts w:ascii="Verdana" w:hAnsi="Verdana"/>
          <w:b/>
          <w:sz w:val="24"/>
          <w:szCs w:val="24"/>
        </w:rPr>
        <w:t>When ever the elements are dynamic</w:t>
      </w:r>
      <w:r w:rsidR="004C541B" w:rsidRPr="00907927">
        <w:rPr>
          <w:rFonts w:ascii="Verdana" w:hAnsi="Verdana"/>
          <w:b/>
          <w:sz w:val="24"/>
          <w:szCs w:val="24"/>
        </w:rPr>
        <w:t xml:space="preserve"> </w:t>
      </w:r>
      <w:r w:rsidRPr="00907927">
        <w:rPr>
          <w:rFonts w:ascii="Verdana" w:hAnsi="Verdana"/>
          <w:b/>
          <w:sz w:val="24"/>
          <w:szCs w:val="24"/>
        </w:rPr>
        <w:t>(con</w:t>
      </w:r>
      <w:r w:rsidR="003A11B5" w:rsidRPr="00907927">
        <w:rPr>
          <w:rFonts w:ascii="Verdana" w:hAnsi="Verdana"/>
          <w:b/>
          <w:sz w:val="24"/>
          <w:szCs w:val="24"/>
        </w:rPr>
        <w:t>s</w:t>
      </w:r>
      <w:r w:rsidRPr="00907927">
        <w:rPr>
          <w:rFonts w:ascii="Verdana" w:hAnsi="Verdana"/>
          <w:b/>
          <w:sz w:val="24"/>
          <w:szCs w:val="24"/>
        </w:rPr>
        <w:t>tat</w:t>
      </w:r>
      <w:r w:rsidR="003A11B5" w:rsidRPr="00907927">
        <w:rPr>
          <w:rFonts w:ascii="Verdana" w:hAnsi="Verdana"/>
          <w:b/>
          <w:sz w:val="24"/>
          <w:szCs w:val="24"/>
        </w:rPr>
        <w:t>ly</w:t>
      </w:r>
      <w:r w:rsidRPr="00907927">
        <w:rPr>
          <w:rFonts w:ascii="Verdana" w:hAnsi="Verdana"/>
          <w:b/>
          <w:sz w:val="24"/>
          <w:szCs w:val="24"/>
        </w:rPr>
        <w:t xml:space="preserve"> changing), in such scenarios we use Css</w:t>
      </w:r>
      <w:r w:rsidR="004C541B" w:rsidRPr="00907927">
        <w:rPr>
          <w:rFonts w:ascii="Verdana" w:hAnsi="Verdana"/>
          <w:b/>
          <w:sz w:val="24"/>
          <w:szCs w:val="24"/>
        </w:rPr>
        <w:t xml:space="preserve"> </w:t>
      </w:r>
      <w:r w:rsidRPr="00907927">
        <w:rPr>
          <w:rFonts w:ascii="Verdana" w:hAnsi="Verdana"/>
          <w:b/>
          <w:sz w:val="24"/>
          <w:szCs w:val="24"/>
        </w:rPr>
        <w:t xml:space="preserve">Selector </w:t>
      </w:r>
      <w:proofErr w:type="gramStart"/>
      <w:r w:rsidRPr="00907927">
        <w:rPr>
          <w:rFonts w:ascii="Verdana" w:hAnsi="Verdana"/>
          <w:b/>
          <w:sz w:val="24"/>
          <w:szCs w:val="24"/>
        </w:rPr>
        <w:t xml:space="preserve">or </w:t>
      </w:r>
      <w:r w:rsidR="003A11B5" w:rsidRPr="00907927">
        <w:rPr>
          <w:rFonts w:ascii="Verdana" w:hAnsi="Verdana"/>
          <w:b/>
          <w:sz w:val="24"/>
          <w:szCs w:val="24"/>
        </w:rPr>
        <w:t xml:space="preserve"> xpath</w:t>
      </w:r>
      <w:proofErr w:type="gramEnd"/>
      <w:r w:rsidR="003A11B5" w:rsidRPr="00907927">
        <w:rPr>
          <w:rFonts w:ascii="Verdana" w:hAnsi="Verdana"/>
          <w:b/>
          <w:sz w:val="24"/>
          <w:szCs w:val="24"/>
        </w:rPr>
        <w:t>. Both are equally preferable based on the application.</w:t>
      </w:r>
      <w:r w:rsidR="004C541B" w:rsidRPr="00907927">
        <w:rPr>
          <w:rFonts w:ascii="Verdana" w:hAnsi="Verdana"/>
          <w:b/>
          <w:sz w:val="24"/>
          <w:szCs w:val="24"/>
        </w:rPr>
        <w:t xml:space="preserve"> </w:t>
      </w:r>
      <w:r w:rsidR="003A11B5" w:rsidRPr="00907927">
        <w:rPr>
          <w:rFonts w:ascii="Verdana" w:hAnsi="Verdana"/>
          <w:b/>
          <w:sz w:val="24"/>
          <w:szCs w:val="24"/>
        </w:rPr>
        <w:t xml:space="preserve">In some scenarios CSS is preferable over the Xpath because, CSS is </w:t>
      </w:r>
      <w:proofErr w:type="gramStart"/>
      <w:r w:rsidR="003A11B5" w:rsidRPr="00907927">
        <w:rPr>
          <w:rFonts w:ascii="Verdana" w:hAnsi="Verdana"/>
          <w:b/>
          <w:sz w:val="24"/>
          <w:szCs w:val="24"/>
        </w:rPr>
        <w:t>Faster</w:t>
      </w:r>
      <w:proofErr w:type="gramEnd"/>
      <w:r w:rsidR="004C541B" w:rsidRPr="00907927">
        <w:rPr>
          <w:rFonts w:ascii="Verdana" w:hAnsi="Verdana"/>
          <w:b/>
          <w:sz w:val="24"/>
          <w:szCs w:val="24"/>
        </w:rPr>
        <w:t xml:space="preserve"> than Xpath</w:t>
      </w:r>
      <w:r w:rsidR="003A11B5" w:rsidRPr="00907927">
        <w:rPr>
          <w:rFonts w:ascii="Verdana" w:hAnsi="Verdana"/>
          <w:b/>
          <w:sz w:val="24"/>
          <w:szCs w:val="24"/>
        </w:rPr>
        <w:t xml:space="preserve"> and </w:t>
      </w:r>
      <w:r w:rsidR="004C541B" w:rsidRPr="00907927">
        <w:rPr>
          <w:rFonts w:ascii="Verdana" w:hAnsi="Verdana"/>
          <w:b/>
          <w:sz w:val="24"/>
          <w:szCs w:val="24"/>
        </w:rPr>
        <w:t>compatible</w:t>
      </w:r>
      <w:r w:rsidR="003A11B5" w:rsidRPr="00907927">
        <w:rPr>
          <w:rFonts w:ascii="Verdana" w:hAnsi="Verdana"/>
          <w:b/>
          <w:sz w:val="24"/>
          <w:szCs w:val="24"/>
        </w:rPr>
        <w:t xml:space="preserve"> with most of </w:t>
      </w:r>
      <w:r w:rsidR="004C541B" w:rsidRPr="00907927">
        <w:rPr>
          <w:rFonts w:ascii="Verdana" w:hAnsi="Verdana"/>
          <w:b/>
          <w:sz w:val="24"/>
          <w:szCs w:val="24"/>
        </w:rPr>
        <w:t>the browsers unlike XPATH.</w:t>
      </w:r>
    </w:p>
    <w:p w:rsidR="004C541B" w:rsidRPr="00907927" w:rsidRDefault="004C541B" w:rsidP="006C47FF">
      <w:pPr>
        <w:rPr>
          <w:rFonts w:ascii="Verdana" w:hAnsi="Verdana"/>
          <w:b/>
          <w:sz w:val="24"/>
          <w:szCs w:val="24"/>
        </w:rPr>
      </w:pPr>
      <w:r w:rsidRPr="00907927">
        <w:rPr>
          <w:rFonts w:ascii="Verdana" w:hAnsi="Verdana"/>
          <w:b/>
          <w:sz w:val="24"/>
          <w:szCs w:val="24"/>
        </w:rPr>
        <w:t>But in Scenarios to deal with traversal with preceeding nodes Xpath is preferred because we can not traverse back using CSS.</w:t>
      </w:r>
    </w:p>
    <w:p w:rsidR="004C541B" w:rsidRPr="00907927" w:rsidRDefault="004C541B" w:rsidP="004C541B">
      <w:pPr>
        <w:rPr>
          <w:rFonts w:ascii="Verdana" w:hAnsi="Verdana"/>
          <w:b/>
          <w:sz w:val="24"/>
          <w:szCs w:val="24"/>
        </w:rPr>
      </w:pPr>
      <w:r w:rsidRPr="00907927">
        <w:rPr>
          <w:rFonts w:ascii="Verdana" w:hAnsi="Verdana"/>
          <w:b/>
          <w:sz w:val="24"/>
          <w:szCs w:val="24"/>
        </w:rPr>
        <w:t>Xpth--- XML based, CSS---- HTML based</w:t>
      </w:r>
    </w:p>
    <w:p w:rsidR="006C47FF" w:rsidRPr="00907927" w:rsidRDefault="006C47FF" w:rsidP="006C47FF">
      <w:pPr>
        <w:rPr>
          <w:rFonts w:ascii="Verdana" w:hAnsi="Verdana"/>
          <w:color w:val="000000"/>
          <w:sz w:val="24"/>
          <w:szCs w:val="24"/>
          <w:shd w:val="clear" w:color="auto" w:fill="FFFFFF"/>
        </w:rPr>
      </w:pPr>
      <w:r w:rsidRPr="00907927">
        <w:rPr>
          <w:rFonts w:ascii="Verdana" w:hAnsi="Verdana"/>
          <w:color w:val="000000"/>
          <w:sz w:val="24"/>
          <w:szCs w:val="24"/>
          <w:shd w:val="clear" w:color="auto" w:fill="FFFFFF"/>
        </w:rPr>
        <w:t xml:space="preserve">In terms </w:t>
      </w:r>
      <w:proofErr w:type="gramStart"/>
      <w:r w:rsidRPr="00907927">
        <w:rPr>
          <w:rFonts w:ascii="Verdana" w:hAnsi="Verdana"/>
          <w:color w:val="000000"/>
          <w:sz w:val="24"/>
          <w:szCs w:val="24"/>
          <w:shd w:val="clear" w:color="auto" w:fill="FFFFFF"/>
        </w:rPr>
        <w:t>of  performance</w:t>
      </w:r>
      <w:proofErr w:type="gramEnd"/>
      <w:r w:rsidRPr="00907927">
        <w:rPr>
          <w:rFonts w:ascii="Verdana" w:hAnsi="Verdana"/>
          <w:color w:val="000000"/>
          <w:sz w:val="24"/>
          <w:szCs w:val="24"/>
          <w:shd w:val="clear" w:color="auto" w:fill="FFFFFF"/>
        </w:rPr>
        <w:t>, CSS perform well as compared to</w:t>
      </w:r>
      <w:r w:rsidRPr="00907927">
        <w:rPr>
          <w:rStyle w:val="apple-converted-space"/>
          <w:rFonts w:ascii="Verdana" w:hAnsi="Verdana"/>
          <w:color w:val="000000"/>
          <w:sz w:val="24"/>
          <w:szCs w:val="24"/>
          <w:shd w:val="clear" w:color="auto" w:fill="FFFFFF"/>
        </w:rPr>
        <w:t> </w:t>
      </w:r>
      <w:hyperlink r:id="rId10" w:history="1">
        <w:r w:rsidRPr="00907927">
          <w:rPr>
            <w:rStyle w:val="Hyperlink"/>
            <w:rFonts w:ascii="Verdana" w:hAnsi="Verdana"/>
            <w:color w:val="2196F3"/>
            <w:sz w:val="24"/>
            <w:szCs w:val="24"/>
            <w:bdr w:val="none" w:sz="0" w:space="0" w:color="auto" w:frame="1"/>
            <w:shd w:val="clear" w:color="auto" w:fill="FFFFFF"/>
          </w:rPr>
          <w:t>XPATH</w:t>
        </w:r>
        <w:r w:rsidRPr="00907927">
          <w:rPr>
            <w:rStyle w:val="apple-converted-space"/>
            <w:rFonts w:ascii="Verdana" w:hAnsi="Verdana"/>
            <w:color w:val="2196F3"/>
            <w:sz w:val="24"/>
            <w:szCs w:val="24"/>
            <w:bdr w:val="none" w:sz="0" w:space="0" w:color="auto" w:frame="1"/>
            <w:shd w:val="clear" w:color="auto" w:fill="FFFFFF"/>
          </w:rPr>
          <w:t> </w:t>
        </w:r>
      </w:hyperlink>
      <w:r w:rsidRPr="00907927">
        <w:rPr>
          <w:rFonts w:ascii="Verdana" w:hAnsi="Verdana"/>
          <w:color w:val="000000"/>
          <w:sz w:val="24"/>
          <w:szCs w:val="24"/>
          <w:shd w:val="clear" w:color="auto" w:fill="FFFFFF"/>
        </w:rPr>
        <w:t>and CSS will not change based on browsers, that is it will behave same in all browsers but xpath will behave differently in IE browser.</w:t>
      </w:r>
    </w:p>
    <w:p w:rsidR="006C47FF" w:rsidRPr="00907927" w:rsidRDefault="006C47FF" w:rsidP="006C47FF">
      <w:pPr>
        <w:rPr>
          <w:rFonts w:ascii="Verdana" w:hAnsi="Verdana"/>
          <w:sz w:val="24"/>
          <w:szCs w:val="24"/>
        </w:rPr>
      </w:pPr>
      <w:r w:rsidRPr="00907927">
        <w:rPr>
          <w:rFonts w:ascii="Verdana" w:hAnsi="Verdana"/>
          <w:sz w:val="24"/>
          <w:szCs w:val="24"/>
        </w:rPr>
        <w:t xml:space="preserve">Xpath---- can traverse back and forth, </w:t>
      </w:r>
      <w:proofErr w:type="gramStart"/>
      <w:r w:rsidRPr="00907927">
        <w:rPr>
          <w:rFonts w:ascii="Verdana" w:hAnsi="Verdana"/>
          <w:sz w:val="24"/>
          <w:szCs w:val="24"/>
        </w:rPr>
        <w:t>cant</w:t>
      </w:r>
      <w:proofErr w:type="gramEnd"/>
      <w:r w:rsidRPr="00907927">
        <w:rPr>
          <w:rFonts w:ascii="Verdana" w:hAnsi="Verdana"/>
          <w:sz w:val="24"/>
          <w:szCs w:val="24"/>
        </w:rPr>
        <w:t xml:space="preserve"> locate dynamically changing web element, doesnt support all browser</w:t>
      </w:r>
    </w:p>
    <w:p w:rsidR="006C47FF" w:rsidRPr="00907927" w:rsidRDefault="006C47FF" w:rsidP="006C47FF">
      <w:pPr>
        <w:rPr>
          <w:rFonts w:ascii="Verdana" w:hAnsi="Verdana"/>
          <w:sz w:val="24"/>
          <w:szCs w:val="24"/>
        </w:rPr>
      </w:pPr>
      <w:r w:rsidRPr="00907927">
        <w:rPr>
          <w:rFonts w:ascii="Verdana" w:hAnsi="Verdana"/>
          <w:sz w:val="24"/>
          <w:szCs w:val="24"/>
        </w:rPr>
        <w:t>CSS---- cleaner, faster, supports multiple browser</w:t>
      </w:r>
      <w:proofErr w:type="gramStart"/>
      <w:r w:rsidRPr="00907927">
        <w:rPr>
          <w:rFonts w:ascii="Verdana" w:hAnsi="Verdana"/>
          <w:sz w:val="24"/>
          <w:szCs w:val="24"/>
        </w:rPr>
        <w:t>,can</w:t>
      </w:r>
      <w:proofErr w:type="gramEnd"/>
      <w:r w:rsidRPr="00907927">
        <w:rPr>
          <w:rFonts w:ascii="Verdana" w:hAnsi="Verdana"/>
          <w:sz w:val="24"/>
          <w:szCs w:val="24"/>
        </w:rPr>
        <w:t xml:space="preserve"> identify d</w:t>
      </w:r>
      <w:r w:rsidR="004C541B" w:rsidRPr="00907927">
        <w:rPr>
          <w:rFonts w:ascii="Verdana" w:hAnsi="Verdana"/>
          <w:sz w:val="24"/>
          <w:szCs w:val="24"/>
        </w:rPr>
        <w:t>ynamically changing webelement,</w:t>
      </w:r>
      <w:r w:rsidRPr="00907927">
        <w:rPr>
          <w:rFonts w:ascii="Verdana" w:hAnsi="Verdana"/>
          <w:sz w:val="24"/>
          <w:szCs w:val="24"/>
        </w:rPr>
        <w:t>Easy to construct,</w:t>
      </w:r>
    </w:p>
    <w:p w:rsidR="00EA396F" w:rsidRPr="00907927" w:rsidRDefault="00EA396F" w:rsidP="00FC5015">
      <w:pPr>
        <w:pStyle w:val="ListParagraph"/>
        <w:numPr>
          <w:ilvl w:val="0"/>
          <w:numId w:val="14"/>
        </w:numPr>
        <w:rPr>
          <w:rFonts w:ascii="Verdana" w:hAnsi="Verdana"/>
          <w:b/>
          <w:sz w:val="24"/>
          <w:szCs w:val="24"/>
        </w:rPr>
      </w:pPr>
      <w:r w:rsidRPr="00907927">
        <w:rPr>
          <w:rFonts w:ascii="Verdana" w:hAnsi="Verdana"/>
          <w:b/>
          <w:sz w:val="24"/>
          <w:szCs w:val="24"/>
        </w:rPr>
        <w:t xml:space="preserve">Which the the most </w:t>
      </w:r>
      <w:proofErr w:type="gramStart"/>
      <w:r w:rsidRPr="00907927">
        <w:rPr>
          <w:rFonts w:ascii="Verdana" w:hAnsi="Verdana"/>
          <w:b/>
          <w:sz w:val="24"/>
          <w:szCs w:val="24"/>
        </w:rPr>
        <w:t xml:space="preserve">preferred  </w:t>
      </w:r>
      <w:r w:rsidR="009E2EB1" w:rsidRPr="00907927">
        <w:rPr>
          <w:rFonts w:ascii="Verdana" w:hAnsi="Verdana"/>
          <w:b/>
          <w:sz w:val="24"/>
          <w:szCs w:val="24"/>
        </w:rPr>
        <w:t>attribute</w:t>
      </w:r>
      <w:proofErr w:type="gramEnd"/>
      <w:r w:rsidR="009E2EB1" w:rsidRPr="00907927">
        <w:rPr>
          <w:rFonts w:ascii="Verdana" w:hAnsi="Verdana"/>
          <w:b/>
          <w:sz w:val="24"/>
          <w:szCs w:val="24"/>
        </w:rPr>
        <w:t>?</w:t>
      </w:r>
      <w:r w:rsidR="00621F04">
        <w:rPr>
          <w:rFonts w:ascii="Verdana" w:hAnsi="Verdana"/>
          <w:b/>
          <w:sz w:val="24"/>
          <w:szCs w:val="24"/>
        </w:rPr>
        <w:t xml:space="preserve"> </w:t>
      </w:r>
      <w:r w:rsidR="00621F04">
        <w:rPr>
          <w:rFonts w:ascii="Verdana" w:hAnsi="Verdana"/>
          <w:sz w:val="24"/>
          <w:szCs w:val="24"/>
        </w:rPr>
        <w:t>Id is most preferred and it is always faster.</w:t>
      </w:r>
    </w:p>
    <w:p w:rsidR="00921410" w:rsidRPr="00907927" w:rsidRDefault="006E10F0" w:rsidP="00FC5015">
      <w:pPr>
        <w:pStyle w:val="ListParagraph"/>
        <w:numPr>
          <w:ilvl w:val="0"/>
          <w:numId w:val="14"/>
        </w:numPr>
        <w:rPr>
          <w:rFonts w:ascii="Verdana" w:hAnsi="Verdana" w:cstheme="minorHAnsi"/>
          <w:sz w:val="24"/>
          <w:szCs w:val="24"/>
        </w:rPr>
      </w:pPr>
      <w:r w:rsidRPr="00907927">
        <w:rPr>
          <w:rFonts w:ascii="Verdana" w:hAnsi="Verdana"/>
          <w:b/>
          <w:sz w:val="24"/>
          <w:szCs w:val="24"/>
        </w:rPr>
        <w:t>Diff between navigate and get?</w:t>
      </w:r>
      <w:r w:rsidR="005F05EB" w:rsidRPr="00907927">
        <w:rPr>
          <w:rFonts w:ascii="Verdana" w:hAnsi="Verdana" w:cstheme="minorHAnsi"/>
          <w:sz w:val="24"/>
          <w:szCs w:val="24"/>
        </w:rPr>
        <w:t xml:space="preserve">  </w:t>
      </w:r>
      <w:proofErr w:type="gramStart"/>
      <w:r w:rsidR="005F05EB" w:rsidRPr="00907927">
        <w:rPr>
          <w:rFonts w:ascii="Verdana" w:hAnsi="Verdana" w:cstheme="minorHAnsi"/>
          <w:sz w:val="24"/>
          <w:szCs w:val="24"/>
        </w:rPr>
        <w:t>To(</w:t>
      </w:r>
      <w:proofErr w:type="gramEnd"/>
      <w:r w:rsidR="005F05EB" w:rsidRPr="00907927">
        <w:rPr>
          <w:rFonts w:ascii="Verdana" w:hAnsi="Verdana" w:cstheme="minorHAnsi"/>
          <w:sz w:val="24"/>
          <w:szCs w:val="24"/>
        </w:rPr>
        <w:t>) method is similar to get().</w:t>
      </w:r>
      <w:r w:rsidR="00921410" w:rsidRPr="00907927">
        <w:rPr>
          <w:rFonts w:ascii="Verdana" w:hAnsi="Verdana" w:cstheme="minorHAnsi"/>
          <w:sz w:val="24"/>
          <w:szCs w:val="24"/>
        </w:rPr>
        <w:t xml:space="preserve"> Get is to open the website and </w:t>
      </w:r>
      <w:proofErr w:type="gramStart"/>
      <w:r w:rsidR="00921410" w:rsidRPr="00907927">
        <w:rPr>
          <w:rFonts w:ascii="Verdana" w:hAnsi="Verdana" w:cstheme="minorHAnsi"/>
          <w:sz w:val="24"/>
          <w:szCs w:val="24"/>
        </w:rPr>
        <w:t>navigate(</w:t>
      </w:r>
      <w:proofErr w:type="gramEnd"/>
      <w:r w:rsidR="00921410" w:rsidRPr="00907927">
        <w:rPr>
          <w:rFonts w:ascii="Verdana" w:hAnsi="Verdana" w:cstheme="minorHAnsi"/>
          <w:sz w:val="24"/>
          <w:szCs w:val="24"/>
        </w:rPr>
        <w:t>).To also does the same with thing but it has extra methods like back ,forward,refresh etc.</w:t>
      </w:r>
    </w:p>
    <w:p w:rsidR="006E10F0" w:rsidRPr="00907927" w:rsidRDefault="006E10F0" w:rsidP="00EA396F">
      <w:pPr>
        <w:rPr>
          <w:rFonts w:ascii="Verdana" w:hAnsi="Verdana"/>
          <w:b/>
          <w:sz w:val="24"/>
          <w:szCs w:val="24"/>
        </w:rPr>
      </w:pPr>
    </w:p>
    <w:p w:rsidR="00921410" w:rsidRPr="00907927" w:rsidRDefault="006E10F0" w:rsidP="00FC5015">
      <w:pPr>
        <w:pStyle w:val="ListParagraph"/>
        <w:numPr>
          <w:ilvl w:val="0"/>
          <w:numId w:val="14"/>
        </w:numPr>
        <w:rPr>
          <w:rFonts w:ascii="Verdana" w:hAnsi="Verdana" w:cstheme="minorHAnsi"/>
          <w:b/>
          <w:sz w:val="24"/>
          <w:szCs w:val="24"/>
        </w:rPr>
      </w:pPr>
      <w:r w:rsidRPr="00907927">
        <w:rPr>
          <w:rFonts w:ascii="Verdana" w:hAnsi="Verdana"/>
          <w:b/>
          <w:sz w:val="24"/>
          <w:szCs w:val="24"/>
        </w:rPr>
        <w:t>Diff between close and quit?</w:t>
      </w:r>
      <w:r w:rsidR="00921410" w:rsidRPr="00907927">
        <w:rPr>
          <w:rFonts w:ascii="Verdana" w:hAnsi="Verdana"/>
          <w:b/>
          <w:sz w:val="24"/>
          <w:szCs w:val="24"/>
        </w:rPr>
        <w:t xml:space="preserve"> </w:t>
      </w:r>
      <w:r w:rsidR="00921410" w:rsidRPr="00907927">
        <w:rPr>
          <w:rFonts w:ascii="Verdana" w:hAnsi="Verdana" w:cstheme="minorHAnsi"/>
          <w:sz w:val="24"/>
          <w:szCs w:val="24"/>
        </w:rPr>
        <w:t>“Quit” closes all the opened windows and “close” closes the current window.</w:t>
      </w:r>
      <w:r w:rsidR="00F44D68" w:rsidRPr="00907927">
        <w:rPr>
          <w:rFonts w:ascii="Verdana" w:hAnsi="Verdana" w:cstheme="minorHAnsi"/>
          <w:sz w:val="24"/>
          <w:szCs w:val="24"/>
        </w:rPr>
        <w:t xml:space="preserve"> </w:t>
      </w:r>
      <w:proofErr w:type="gramStart"/>
      <w:r w:rsidR="00F44D68" w:rsidRPr="00907927">
        <w:rPr>
          <w:rFonts w:ascii="Verdana" w:hAnsi="Verdana" w:cstheme="minorHAnsi"/>
          <w:sz w:val="24"/>
          <w:szCs w:val="24"/>
        </w:rPr>
        <w:t>driver.cose(</w:t>
      </w:r>
      <w:proofErr w:type="gramEnd"/>
      <w:r w:rsidR="00F44D68" w:rsidRPr="00907927">
        <w:rPr>
          <w:rFonts w:ascii="Verdana" w:hAnsi="Verdana" w:cstheme="minorHAnsi"/>
          <w:sz w:val="24"/>
          <w:szCs w:val="24"/>
        </w:rPr>
        <w:t>) : it just closes the current window and driver.quit() : closes all the opened windows of  the browser.</w:t>
      </w:r>
    </w:p>
    <w:p w:rsidR="004167C4" w:rsidRPr="00907927" w:rsidRDefault="004167C4" w:rsidP="00FC5015">
      <w:pPr>
        <w:pStyle w:val="ListParagraph"/>
        <w:numPr>
          <w:ilvl w:val="0"/>
          <w:numId w:val="14"/>
        </w:numPr>
        <w:rPr>
          <w:rFonts w:ascii="Verdana" w:hAnsi="Verdana"/>
          <w:sz w:val="24"/>
          <w:szCs w:val="24"/>
        </w:rPr>
      </w:pPr>
      <w:r w:rsidRPr="00907927">
        <w:rPr>
          <w:rFonts w:ascii="Verdana" w:hAnsi="Verdana" w:cstheme="minorHAnsi"/>
          <w:b/>
          <w:sz w:val="24"/>
          <w:szCs w:val="24"/>
        </w:rPr>
        <w:t xml:space="preserve">How do you handle the windows in webdriver and how do you switch between parent and child windows? </w:t>
      </w:r>
      <w:r w:rsidRPr="00907927">
        <w:rPr>
          <w:rFonts w:ascii="Verdana" w:hAnsi="Verdana"/>
          <w:sz w:val="24"/>
          <w:szCs w:val="24"/>
        </w:rPr>
        <w:t xml:space="preserve">In handle the multiple windows and to switch the curser from parent window to child window we use WindowHandles and </w:t>
      </w:r>
      <w:proofErr w:type="gramStart"/>
      <w:r w:rsidRPr="00907927">
        <w:rPr>
          <w:rFonts w:ascii="Verdana" w:hAnsi="Verdana"/>
          <w:sz w:val="24"/>
          <w:szCs w:val="24"/>
        </w:rPr>
        <w:t>switchTo(</w:t>
      </w:r>
      <w:proofErr w:type="gramEnd"/>
      <w:r w:rsidRPr="00907927">
        <w:rPr>
          <w:rFonts w:ascii="Verdana" w:hAnsi="Verdana"/>
          <w:sz w:val="24"/>
          <w:szCs w:val="24"/>
        </w:rPr>
        <w:t>) methods .</w:t>
      </w:r>
    </w:p>
    <w:p w:rsidR="004167C4" w:rsidRPr="00907927" w:rsidRDefault="004167C4" w:rsidP="00FC5015">
      <w:pPr>
        <w:ind w:firstLine="720"/>
        <w:rPr>
          <w:rFonts w:ascii="Verdana" w:hAnsi="Verdana"/>
          <w:b/>
          <w:sz w:val="24"/>
          <w:szCs w:val="24"/>
        </w:rPr>
      </w:pPr>
      <w:proofErr w:type="gramStart"/>
      <w:r w:rsidRPr="00907927">
        <w:rPr>
          <w:rFonts w:ascii="Verdana" w:hAnsi="Verdana"/>
          <w:b/>
          <w:sz w:val="24"/>
          <w:szCs w:val="24"/>
        </w:rPr>
        <w:t>Driver.getWindowHandle(</w:t>
      </w:r>
      <w:proofErr w:type="gramEnd"/>
      <w:r w:rsidRPr="00907927">
        <w:rPr>
          <w:rFonts w:ascii="Verdana" w:hAnsi="Verdana"/>
          <w:b/>
          <w:sz w:val="24"/>
          <w:szCs w:val="24"/>
        </w:rPr>
        <w:t>) : -- gives the curr window name</w:t>
      </w:r>
    </w:p>
    <w:p w:rsidR="004167C4" w:rsidRPr="00907927" w:rsidRDefault="004167C4" w:rsidP="004167C4">
      <w:pPr>
        <w:rPr>
          <w:rFonts w:ascii="Verdana" w:hAnsi="Verdana"/>
          <w:b/>
          <w:sz w:val="24"/>
          <w:szCs w:val="24"/>
        </w:rPr>
      </w:pPr>
      <w:proofErr w:type="gramStart"/>
      <w:r w:rsidRPr="00907927">
        <w:rPr>
          <w:rFonts w:ascii="Verdana" w:hAnsi="Verdana"/>
          <w:b/>
          <w:sz w:val="24"/>
          <w:szCs w:val="24"/>
        </w:rPr>
        <w:t>Driver.getWindowHandles(</w:t>
      </w:r>
      <w:proofErr w:type="gramEnd"/>
      <w:r w:rsidRPr="00907927">
        <w:rPr>
          <w:rFonts w:ascii="Verdana" w:hAnsi="Verdana"/>
          <w:b/>
          <w:sz w:val="24"/>
          <w:szCs w:val="24"/>
        </w:rPr>
        <w:t>): -- gives the Set of all windows that are opened.</w:t>
      </w:r>
    </w:p>
    <w:p w:rsidR="00753699" w:rsidRPr="00907927" w:rsidRDefault="004167C4" w:rsidP="004167C4">
      <w:pPr>
        <w:rPr>
          <w:rFonts w:ascii="Verdana" w:hAnsi="Verdana"/>
          <w:b/>
          <w:sz w:val="24"/>
          <w:szCs w:val="24"/>
        </w:rPr>
      </w:pPr>
      <w:r w:rsidRPr="00907927">
        <w:rPr>
          <w:rFonts w:ascii="Verdana" w:hAnsi="Verdana" w:cs="Consolas"/>
          <w:color w:val="000000"/>
          <w:sz w:val="24"/>
          <w:szCs w:val="24"/>
        </w:rPr>
        <w:t>Set&lt;String&gt;</w:t>
      </w:r>
      <w:r w:rsidRPr="00907927">
        <w:rPr>
          <w:rFonts w:ascii="Verdana" w:hAnsi="Verdana" w:cs="Consolas"/>
          <w:color w:val="6A3E3E"/>
          <w:sz w:val="24"/>
          <w:szCs w:val="24"/>
        </w:rPr>
        <w:t>windows</w:t>
      </w:r>
      <w:r w:rsidRPr="00907927">
        <w:rPr>
          <w:rFonts w:ascii="Verdana" w:hAnsi="Verdana" w:cs="Consolas"/>
          <w:color w:val="000000"/>
          <w:sz w:val="24"/>
          <w:szCs w:val="24"/>
        </w:rPr>
        <w:t xml:space="preserve"> = </w:t>
      </w:r>
      <w:proofErr w:type="gramStart"/>
      <w:r w:rsidRPr="00907927">
        <w:rPr>
          <w:rFonts w:ascii="Verdana" w:hAnsi="Verdana" w:cs="Consolas"/>
          <w:color w:val="0000C0"/>
          <w:sz w:val="24"/>
          <w:szCs w:val="24"/>
        </w:rPr>
        <w:t>driver</w:t>
      </w:r>
      <w:r w:rsidRPr="00907927">
        <w:rPr>
          <w:rFonts w:ascii="Verdana" w:hAnsi="Verdana" w:cs="Consolas"/>
          <w:color w:val="000000"/>
          <w:sz w:val="24"/>
          <w:szCs w:val="24"/>
        </w:rPr>
        <w:t>.getWindowHandles(</w:t>
      </w:r>
      <w:proofErr w:type="gramEnd"/>
      <w:r w:rsidRPr="00907927">
        <w:rPr>
          <w:rFonts w:ascii="Verdana" w:hAnsi="Verdana" w:cs="Consolas"/>
          <w:color w:val="000000"/>
          <w:sz w:val="24"/>
          <w:szCs w:val="24"/>
        </w:rPr>
        <w:t>); --</w:t>
      </w:r>
      <w:r w:rsidRPr="00907927">
        <w:rPr>
          <w:rFonts w:ascii="Verdana" w:hAnsi="Verdana" w:cs="Consolas"/>
          <w:color w:val="3F7F5F"/>
          <w:sz w:val="24"/>
          <w:szCs w:val="24"/>
        </w:rPr>
        <w:t xml:space="preserve">gives the set of all the windows that are open : we are taking them into Set because windows are unique it wont allow duplicates </w:t>
      </w:r>
    </w:p>
    <w:p w:rsidR="004167C4" w:rsidRPr="00907927" w:rsidRDefault="004167C4" w:rsidP="004167C4">
      <w:pPr>
        <w:rPr>
          <w:rFonts w:ascii="Verdana" w:hAnsi="Verdana"/>
          <w:b/>
          <w:sz w:val="24"/>
          <w:szCs w:val="24"/>
        </w:rPr>
      </w:pPr>
      <w:r w:rsidRPr="00907927">
        <w:rPr>
          <w:rFonts w:ascii="Verdana" w:hAnsi="Verdana"/>
          <w:sz w:val="24"/>
          <w:szCs w:val="24"/>
        </w:rPr>
        <w:t xml:space="preserve">To switch the control between the </w:t>
      </w:r>
      <w:proofErr w:type="gramStart"/>
      <w:r w:rsidRPr="00907927">
        <w:rPr>
          <w:rFonts w:ascii="Verdana" w:hAnsi="Verdana"/>
          <w:sz w:val="24"/>
          <w:szCs w:val="24"/>
        </w:rPr>
        <w:t>windows :</w:t>
      </w:r>
      <w:proofErr w:type="gramEnd"/>
      <w:r w:rsidRPr="00907927">
        <w:rPr>
          <w:rFonts w:ascii="Verdana" w:hAnsi="Verdana"/>
          <w:b/>
          <w:sz w:val="24"/>
          <w:szCs w:val="24"/>
        </w:rPr>
        <w:t xml:space="preserve"> switchTo </w:t>
      </w:r>
      <w:r w:rsidRPr="00907927">
        <w:rPr>
          <w:rFonts w:ascii="Verdana" w:hAnsi="Verdana"/>
          <w:sz w:val="24"/>
          <w:szCs w:val="24"/>
        </w:rPr>
        <w:t>method is used.</w:t>
      </w:r>
      <w:r w:rsidRPr="00907927">
        <w:rPr>
          <w:rFonts w:ascii="Verdana" w:hAnsi="Verdana"/>
          <w:b/>
          <w:sz w:val="24"/>
          <w:szCs w:val="24"/>
        </w:rPr>
        <w:t xml:space="preserve"> </w:t>
      </w:r>
      <w:proofErr w:type="gramStart"/>
      <w:r w:rsidRPr="00907927">
        <w:rPr>
          <w:rFonts w:ascii="Verdana" w:hAnsi="Verdana"/>
          <w:b/>
          <w:sz w:val="24"/>
          <w:szCs w:val="24"/>
        </w:rPr>
        <w:t>driver.switchTo.window(</w:t>
      </w:r>
      <w:proofErr w:type="gramEnd"/>
      <w:r w:rsidRPr="00907927">
        <w:rPr>
          <w:rFonts w:ascii="Verdana" w:hAnsi="Verdana"/>
          <w:b/>
          <w:sz w:val="24"/>
          <w:szCs w:val="24"/>
        </w:rPr>
        <w:t>nameof thewindow);</w:t>
      </w:r>
    </w:p>
    <w:p w:rsidR="004167C4" w:rsidRPr="00907927" w:rsidRDefault="00753699" w:rsidP="00FC5015">
      <w:pPr>
        <w:pStyle w:val="ListParagraph"/>
        <w:numPr>
          <w:ilvl w:val="0"/>
          <w:numId w:val="14"/>
        </w:numPr>
        <w:rPr>
          <w:rFonts w:ascii="Verdana" w:hAnsi="Verdana" w:cstheme="minorHAnsi"/>
          <w:sz w:val="24"/>
          <w:szCs w:val="24"/>
        </w:rPr>
      </w:pPr>
      <w:r w:rsidRPr="00907927">
        <w:rPr>
          <w:rFonts w:ascii="Verdana" w:hAnsi="Verdana" w:cstheme="minorHAnsi"/>
          <w:b/>
          <w:sz w:val="24"/>
          <w:szCs w:val="24"/>
        </w:rPr>
        <w:t xml:space="preserve">Can you write a code to get the all the options of a dropdown and get their text or display the text?  </w:t>
      </w:r>
      <w:r w:rsidRPr="00907927">
        <w:rPr>
          <w:rFonts w:ascii="Verdana" w:hAnsi="Verdana" w:cstheme="minorHAnsi"/>
          <w:sz w:val="24"/>
          <w:szCs w:val="24"/>
        </w:rPr>
        <w:t xml:space="preserve">This can be done using </w:t>
      </w:r>
      <w:r w:rsidRPr="00907927">
        <w:rPr>
          <w:rFonts w:ascii="Verdana" w:hAnsi="Verdana" w:cstheme="minorHAnsi"/>
          <w:b/>
          <w:sz w:val="24"/>
          <w:szCs w:val="24"/>
        </w:rPr>
        <w:t>Select</w:t>
      </w:r>
      <w:r w:rsidRPr="00907927">
        <w:rPr>
          <w:rFonts w:ascii="Verdana" w:hAnsi="Verdana" w:cstheme="minorHAnsi"/>
          <w:sz w:val="24"/>
          <w:szCs w:val="24"/>
        </w:rPr>
        <w:t xml:space="preserve"> class element method - </w:t>
      </w:r>
      <w:proofErr w:type="gramStart"/>
      <w:r w:rsidRPr="00907927">
        <w:rPr>
          <w:rFonts w:ascii="Verdana" w:hAnsi="Verdana" w:cstheme="minorHAnsi"/>
          <w:sz w:val="24"/>
          <w:szCs w:val="24"/>
        </w:rPr>
        <w:t>getText(</w:t>
      </w:r>
      <w:proofErr w:type="gramEnd"/>
      <w:r w:rsidRPr="00907927">
        <w:rPr>
          <w:rFonts w:ascii="Verdana" w:hAnsi="Verdana" w:cstheme="minorHAnsi"/>
          <w:sz w:val="24"/>
          <w:szCs w:val="24"/>
        </w:rPr>
        <w:t>).</w:t>
      </w:r>
    </w:p>
    <w:p w:rsidR="00753699" w:rsidRPr="00907927" w:rsidRDefault="00753699" w:rsidP="00921410">
      <w:pPr>
        <w:rPr>
          <w:rFonts w:ascii="Verdana" w:hAnsi="Verdana" w:cstheme="minorHAnsi"/>
          <w:sz w:val="24"/>
          <w:szCs w:val="24"/>
        </w:rPr>
      </w:pPr>
      <w:r w:rsidRPr="00907927">
        <w:rPr>
          <w:rFonts w:ascii="Verdana" w:hAnsi="Verdana" w:cstheme="minorHAnsi"/>
          <w:sz w:val="24"/>
          <w:szCs w:val="24"/>
        </w:rPr>
        <w:t xml:space="preserve">Select select = new </w:t>
      </w:r>
      <w:proofErr w:type="gramStart"/>
      <w:r w:rsidRPr="00907927">
        <w:rPr>
          <w:rFonts w:ascii="Verdana" w:hAnsi="Verdana" w:cstheme="minorHAnsi"/>
          <w:sz w:val="24"/>
          <w:szCs w:val="24"/>
        </w:rPr>
        <w:t>Select(</w:t>
      </w:r>
      <w:proofErr w:type="gramEnd"/>
      <w:r w:rsidRPr="00907927">
        <w:rPr>
          <w:rFonts w:ascii="Verdana" w:hAnsi="Verdana" w:cstheme="minorHAnsi"/>
          <w:sz w:val="24"/>
          <w:szCs w:val="24"/>
        </w:rPr>
        <w:t>element);</w:t>
      </w:r>
    </w:p>
    <w:p w:rsidR="00753699" w:rsidRPr="00907927" w:rsidRDefault="00753699" w:rsidP="00921410">
      <w:pPr>
        <w:rPr>
          <w:rFonts w:ascii="Verdana" w:hAnsi="Verdana" w:cstheme="minorHAnsi"/>
          <w:sz w:val="24"/>
          <w:szCs w:val="24"/>
        </w:rPr>
      </w:pPr>
      <w:r w:rsidRPr="00907927">
        <w:rPr>
          <w:rFonts w:ascii="Verdana" w:hAnsi="Verdana" w:cstheme="minorHAnsi"/>
          <w:sz w:val="24"/>
          <w:szCs w:val="24"/>
        </w:rPr>
        <w:t xml:space="preserve">List&lt;WebElements&gt; options = </w:t>
      </w:r>
      <w:proofErr w:type="gramStart"/>
      <w:r w:rsidRPr="00907927">
        <w:rPr>
          <w:rFonts w:ascii="Verdana" w:hAnsi="Verdana" w:cstheme="minorHAnsi"/>
          <w:sz w:val="24"/>
          <w:szCs w:val="24"/>
        </w:rPr>
        <w:t>select.getOptions(</w:t>
      </w:r>
      <w:proofErr w:type="gramEnd"/>
      <w:r w:rsidRPr="00907927">
        <w:rPr>
          <w:rFonts w:ascii="Verdana" w:hAnsi="Verdana" w:cstheme="minorHAnsi"/>
          <w:sz w:val="24"/>
          <w:szCs w:val="24"/>
        </w:rPr>
        <w:t>);</w:t>
      </w:r>
    </w:p>
    <w:p w:rsidR="00753699" w:rsidRPr="00907927" w:rsidRDefault="00753699" w:rsidP="00921410">
      <w:pPr>
        <w:rPr>
          <w:rFonts w:ascii="Verdana" w:hAnsi="Verdana" w:cstheme="minorHAnsi"/>
          <w:sz w:val="24"/>
          <w:szCs w:val="24"/>
        </w:rPr>
      </w:pPr>
      <w:proofErr w:type="gramStart"/>
      <w:r w:rsidRPr="00907927">
        <w:rPr>
          <w:rFonts w:ascii="Verdana" w:hAnsi="Verdana" w:cstheme="minorHAnsi"/>
          <w:sz w:val="24"/>
          <w:szCs w:val="24"/>
        </w:rPr>
        <w:t>For(</w:t>
      </w:r>
      <w:proofErr w:type="gramEnd"/>
      <w:r w:rsidRPr="00907927">
        <w:rPr>
          <w:rFonts w:ascii="Verdana" w:hAnsi="Verdana" w:cstheme="minorHAnsi"/>
          <w:sz w:val="24"/>
          <w:szCs w:val="24"/>
        </w:rPr>
        <w:t>WebElement element:options){</w:t>
      </w:r>
    </w:p>
    <w:p w:rsidR="00753699" w:rsidRPr="00907927" w:rsidRDefault="00753699" w:rsidP="00921410">
      <w:pPr>
        <w:rPr>
          <w:rFonts w:ascii="Verdana" w:hAnsi="Verdana" w:cstheme="minorHAnsi"/>
          <w:sz w:val="24"/>
          <w:szCs w:val="24"/>
        </w:rPr>
      </w:pPr>
      <w:proofErr w:type="gramStart"/>
      <w:r w:rsidRPr="00907927">
        <w:rPr>
          <w:rFonts w:ascii="Verdana" w:hAnsi="Verdana" w:cstheme="minorHAnsi"/>
          <w:sz w:val="24"/>
          <w:szCs w:val="24"/>
        </w:rPr>
        <w:t>System.out.println(</w:t>
      </w:r>
      <w:proofErr w:type="gramEnd"/>
      <w:r w:rsidRPr="00907927">
        <w:rPr>
          <w:rFonts w:ascii="Verdana" w:hAnsi="Verdana" w:cstheme="minorHAnsi"/>
          <w:sz w:val="24"/>
          <w:szCs w:val="24"/>
        </w:rPr>
        <w:t>“text : “ + element.getText());</w:t>
      </w:r>
    </w:p>
    <w:p w:rsidR="00FC5015" w:rsidRPr="00907927" w:rsidRDefault="00FC5015" w:rsidP="00FC5015">
      <w:pPr>
        <w:pStyle w:val="ListParagraph"/>
        <w:numPr>
          <w:ilvl w:val="0"/>
          <w:numId w:val="14"/>
        </w:numPr>
        <w:rPr>
          <w:rFonts w:ascii="Verdana" w:hAnsi="Verdana" w:cstheme="minorHAnsi"/>
          <w:b/>
          <w:sz w:val="24"/>
          <w:szCs w:val="24"/>
        </w:rPr>
      </w:pPr>
      <w:r w:rsidRPr="00907927">
        <w:rPr>
          <w:rFonts w:ascii="Verdana" w:hAnsi="Verdana" w:cstheme="minorHAnsi"/>
          <w:b/>
          <w:sz w:val="24"/>
          <w:szCs w:val="24"/>
        </w:rPr>
        <w:t>Explain about isSelected</w:t>
      </w:r>
      <w:proofErr w:type="gramStart"/>
      <w:r w:rsidRPr="00907927">
        <w:rPr>
          <w:rFonts w:ascii="Verdana" w:hAnsi="Verdana" w:cstheme="minorHAnsi"/>
          <w:b/>
          <w:sz w:val="24"/>
          <w:szCs w:val="24"/>
        </w:rPr>
        <w:t>,isdisplayes,isenabled</w:t>
      </w:r>
      <w:proofErr w:type="gramEnd"/>
      <w:r w:rsidRPr="00907927">
        <w:rPr>
          <w:rFonts w:ascii="Verdana" w:hAnsi="Verdana" w:cstheme="minorHAnsi"/>
          <w:b/>
          <w:sz w:val="24"/>
          <w:szCs w:val="24"/>
        </w:rPr>
        <w:t>(),isDisabled() ?</w:t>
      </w:r>
    </w:p>
    <w:p w:rsidR="00FC5015" w:rsidRPr="00907927" w:rsidRDefault="00FC5015" w:rsidP="00FC5015">
      <w:pPr>
        <w:rPr>
          <w:rFonts w:ascii="Verdana" w:hAnsi="Verdana" w:cstheme="minorHAnsi"/>
          <w:sz w:val="24"/>
          <w:szCs w:val="24"/>
        </w:rPr>
      </w:pPr>
      <w:proofErr w:type="gramStart"/>
      <w:r w:rsidRPr="00907927">
        <w:rPr>
          <w:rFonts w:ascii="Verdana" w:hAnsi="Verdana" w:cstheme="minorHAnsi"/>
          <w:b/>
          <w:sz w:val="24"/>
          <w:szCs w:val="24"/>
        </w:rPr>
        <w:t>element.isSelected(</w:t>
      </w:r>
      <w:proofErr w:type="gramEnd"/>
      <w:r w:rsidRPr="00907927">
        <w:rPr>
          <w:rFonts w:ascii="Verdana" w:hAnsi="Verdana" w:cstheme="minorHAnsi"/>
          <w:b/>
          <w:sz w:val="24"/>
          <w:szCs w:val="24"/>
        </w:rPr>
        <w:t>)</w:t>
      </w:r>
      <w:r w:rsidRPr="00907927">
        <w:rPr>
          <w:rFonts w:ascii="Verdana" w:hAnsi="Verdana" w:cstheme="minorHAnsi"/>
          <w:sz w:val="24"/>
          <w:szCs w:val="24"/>
        </w:rPr>
        <w:t xml:space="preserve"> –can be </w:t>
      </w:r>
      <w:r w:rsidR="00246D10" w:rsidRPr="00907927">
        <w:rPr>
          <w:rFonts w:ascii="Verdana" w:hAnsi="Verdana" w:cstheme="minorHAnsi"/>
          <w:sz w:val="24"/>
          <w:szCs w:val="24"/>
        </w:rPr>
        <w:t xml:space="preserve">only </w:t>
      </w:r>
      <w:r w:rsidRPr="00907927">
        <w:rPr>
          <w:rFonts w:ascii="Verdana" w:hAnsi="Verdana" w:cstheme="minorHAnsi"/>
          <w:sz w:val="24"/>
          <w:szCs w:val="24"/>
        </w:rPr>
        <w:t>used with select dropdowns, checkboxes, and radio buttons</w:t>
      </w:r>
    </w:p>
    <w:p w:rsidR="00246D10" w:rsidRPr="00907927" w:rsidRDefault="00246D10" w:rsidP="00FC5015">
      <w:pPr>
        <w:rPr>
          <w:rFonts w:ascii="Verdana" w:hAnsi="Verdana" w:cstheme="minorHAnsi"/>
          <w:sz w:val="24"/>
          <w:szCs w:val="24"/>
        </w:rPr>
      </w:pPr>
      <w:proofErr w:type="gramStart"/>
      <w:r w:rsidRPr="00907927">
        <w:rPr>
          <w:rFonts w:ascii="Verdana" w:hAnsi="Verdana" w:cstheme="minorHAnsi"/>
          <w:b/>
          <w:sz w:val="24"/>
          <w:szCs w:val="24"/>
        </w:rPr>
        <w:t>isEnabled(</w:t>
      </w:r>
      <w:proofErr w:type="gramEnd"/>
      <w:r w:rsidRPr="00907927">
        <w:rPr>
          <w:rFonts w:ascii="Verdana" w:hAnsi="Verdana" w:cstheme="minorHAnsi"/>
          <w:b/>
          <w:sz w:val="24"/>
          <w:szCs w:val="24"/>
        </w:rPr>
        <w:t>), isDisplayed(), isDisabled():</w:t>
      </w:r>
      <w:r w:rsidRPr="00907927">
        <w:rPr>
          <w:rFonts w:ascii="Verdana" w:hAnsi="Verdana" w:cstheme="minorHAnsi"/>
          <w:sz w:val="24"/>
          <w:szCs w:val="24"/>
        </w:rPr>
        <w:t xml:space="preserve"> can be applied to any element.</w:t>
      </w:r>
    </w:p>
    <w:p w:rsidR="00246D10" w:rsidRPr="00907927" w:rsidRDefault="00246D10" w:rsidP="00246D10">
      <w:pPr>
        <w:pStyle w:val="ListParagraph"/>
        <w:numPr>
          <w:ilvl w:val="0"/>
          <w:numId w:val="14"/>
        </w:numPr>
        <w:rPr>
          <w:rFonts w:ascii="Verdana" w:hAnsi="Verdana" w:cstheme="minorHAnsi"/>
          <w:sz w:val="24"/>
          <w:szCs w:val="24"/>
        </w:rPr>
      </w:pPr>
      <w:r w:rsidRPr="00907927">
        <w:rPr>
          <w:rFonts w:ascii="Verdana" w:hAnsi="Verdana" w:cstheme="minorHAnsi"/>
          <w:b/>
          <w:sz w:val="24"/>
          <w:szCs w:val="24"/>
        </w:rPr>
        <w:t xml:space="preserve">Diff between thread.sleep and </w:t>
      </w:r>
      <w:proofErr w:type="gramStart"/>
      <w:r w:rsidRPr="00907927">
        <w:rPr>
          <w:rFonts w:ascii="Verdana" w:hAnsi="Verdana" w:cstheme="minorHAnsi"/>
          <w:b/>
          <w:sz w:val="24"/>
          <w:szCs w:val="24"/>
        </w:rPr>
        <w:t>waitExplicitly ?</w:t>
      </w:r>
      <w:proofErr w:type="gramEnd"/>
      <w:r w:rsidR="0019212B" w:rsidRPr="00907927">
        <w:rPr>
          <w:rFonts w:ascii="Verdana" w:hAnsi="Verdana" w:cstheme="minorHAnsi"/>
          <w:b/>
          <w:sz w:val="24"/>
          <w:szCs w:val="24"/>
        </w:rPr>
        <w:t xml:space="preserve"> </w:t>
      </w:r>
      <w:r w:rsidR="0019212B" w:rsidRPr="00907927">
        <w:rPr>
          <w:rFonts w:ascii="Verdana" w:hAnsi="Verdana" w:cstheme="minorHAnsi"/>
          <w:sz w:val="24"/>
          <w:szCs w:val="24"/>
        </w:rPr>
        <w:t>WebDriver waits are intellectual becoz they only waits if the element is not found due to delay in loading the page or delay in aoding specific element, Where as thread.sleep is the java way to pause the execution of method for given time.</w:t>
      </w:r>
    </w:p>
    <w:p w:rsidR="0067079F" w:rsidRPr="00907927" w:rsidRDefault="0067079F" w:rsidP="0067079F">
      <w:pPr>
        <w:rPr>
          <w:rFonts w:ascii="Verdana" w:hAnsi="Verdana" w:cstheme="minorHAnsi"/>
          <w:sz w:val="24"/>
          <w:szCs w:val="24"/>
        </w:rPr>
      </w:pPr>
    </w:p>
    <w:p w:rsidR="0067079F" w:rsidRPr="00907927" w:rsidRDefault="0067079F" w:rsidP="0067079F">
      <w:pPr>
        <w:rPr>
          <w:rFonts w:ascii="Verdana" w:hAnsi="Verdana" w:cstheme="minorHAnsi"/>
          <w:sz w:val="24"/>
          <w:szCs w:val="24"/>
        </w:rPr>
      </w:pPr>
    </w:p>
    <w:p w:rsidR="0067079F" w:rsidRPr="00907927" w:rsidRDefault="0067079F" w:rsidP="0067079F">
      <w:pPr>
        <w:rPr>
          <w:rFonts w:ascii="Verdana" w:hAnsi="Verdana" w:cstheme="minorHAnsi"/>
          <w:sz w:val="24"/>
          <w:szCs w:val="24"/>
        </w:rPr>
      </w:pPr>
    </w:p>
    <w:p w:rsidR="0067079F" w:rsidRPr="00907927" w:rsidRDefault="0067079F" w:rsidP="0067079F">
      <w:pPr>
        <w:rPr>
          <w:rFonts w:ascii="Verdana" w:hAnsi="Verdana" w:cstheme="minorHAnsi"/>
          <w:sz w:val="24"/>
          <w:szCs w:val="24"/>
        </w:rPr>
      </w:pPr>
    </w:p>
    <w:p w:rsidR="0067079F" w:rsidRPr="00907927" w:rsidRDefault="0067079F" w:rsidP="0067079F">
      <w:pPr>
        <w:rPr>
          <w:rFonts w:ascii="Verdana" w:hAnsi="Verdana" w:cstheme="minorHAnsi"/>
          <w:sz w:val="24"/>
          <w:szCs w:val="24"/>
        </w:rPr>
      </w:pPr>
    </w:p>
    <w:p w:rsidR="00246D10" w:rsidRPr="00907927" w:rsidRDefault="0019212B" w:rsidP="0067079F">
      <w:pPr>
        <w:pStyle w:val="ListParagraph"/>
        <w:numPr>
          <w:ilvl w:val="0"/>
          <w:numId w:val="14"/>
        </w:numPr>
        <w:rPr>
          <w:rFonts w:ascii="Verdana" w:hAnsi="Verdana" w:cstheme="minorHAnsi"/>
          <w:b/>
          <w:sz w:val="24"/>
          <w:szCs w:val="24"/>
        </w:rPr>
      </w:pPr>
      <w:r w:rsidRPr="00907927">
        <w:rPr>
          <w:rFonts w:ascii="Verdana" w:hAnsi="Verdana" w:cstheme="minorHAnsi"/>
          <w:b/>
          <w:sz w:val="24"/>
          <w:szCs w:val="24"/>
        </w:rPr>
        <w:t>Explain waits? There are two types of waits</w:t>
      </w:r>
    </w:p>
    <w:p w:rsidR="0019212B" w:rsidRPr="00907927" w:rsidRDefault="0019212B" w:rsidP="0019212B">
      <w:pPr>
        <w:pStyle w:val="ListParagraph"/>
        <w:numPr>
          <w:ilvl w:val="1"/>
          <w:numId w:val="14"/>
        </w:numPr>
        <w:rPr>
          <w:rFonts w:ascii="Verdana" w:hAnsi="Verdana" w:cstheme="minorHAnsi"/>
          <w:b/>
          <w:sz w:val="24"/>
          <w:szCs w:val="24"/>
        </w:rPr>
      </w:pPr>
      <w:r w:rsidRPr="00907927">
        <w:rPr>
          <w:rFonts w:ascii="Verdana" w:hAnsi="Verdana" w:cstheme="minorHAnsi"/>
          <w:b/>
          <w:sz w:val="24"/>
          <w:szCs w:val="24"/>
        </w:rPr>
        <w:t>Implicit Waits</w:t>
      </w:r>
    </w:p>
    <w:p w:rsidR="0019212B" w:rsidRPr="00907927" w:rsidRDefault="0019212B" w:rsidP="0019212B">
      <w:pPr>
        <w:pStyle w:val="ListParagraph"/>
        <w:numPr>
          <w:ilvl w:val="1"/>
          <w:numId w:val="14"/>
        </w:numPr>
        <w:rPr>
          <w:rFonts w:ascii="Verdana" w:hAnsi="Verdana" w:cstheme="minorHAnsi"/>
          <w:b/>
          <w:sz w:val="24"/>
          <w:szCs w:val="24"/>
        </w:rPr>
      </w:pPr>
      <w:r w:rsidRPr="00907927">
        <w:rPr>
          <w:rFonts w:ascii="Verdana" w:hAnsi="Verdana" w:cstheme="minorHAnsi"/>
          <w:b/>
          <w:sz w:val="24"/>
          <w:szCs w:val="24"/>
        </w:rPr>
        <w:t>Explicit waits</w:t>
      </w:r>
    </w:p>
    <w:p w:rsidR="0067079F" w:rsidRPr="00907927" w:rsidRDefault="0019212B" w:rsidP="0067079F">
      <w:pPr>
        <w:pStyle w:val="ListParagraph"/>
        <w:rPr>
          <w:rFonts w:ascii="Verdana" w:hAnsi="Verdana" w:cstheme="minorHAnsi"/>
          <w:sz w:val="24"/>
          <w:szCs w:val="24"/>
        </w:rPr>
      </w:pPr>
      <w:proofErr w:type="gramStart"/>
      <w:r w:rsidRPr="00907927">
        <w:rPr>
          <w:rFonts w:ascii="Verdana" w:hAnsi="Verdana" w:cstheme="minorHAnsi"/>
          <w:b/>
          <w:sz w:val="24"/>
          <w:szCs w:val="24"/>
        </w:rPr>
        <w:t>FluentWait(</w:t>
      </w:r>
      <w:proofErr w:type="gramEnd"/>
      <w:r w:rsidRPr="00907927">
        <w:rPr>
          <w:rFonts w:ascii="Verdana" w:hAnsi="Verdana" w:cstheme="minorHAnsi"/>
          <w:b/>
          <w:sz w:val="24"/>
          <w:szCs w:val="24"/>
        </w:rPr>
        <w:t>)</w:t>
      </w:r>
      <w:r w:rsidR="0067079F" w:rsidRPr="00907927">
        <w:rPr>
          <w:rFonts w:ascii="Verdana" w:hAnsi="Verdana" w:cstheme="minorHAnsi"/>
          <w:sz w:val="24"/>
          <w:szCs w:val="24"/>
        </w:rPr>
        <w:t xml:space="preserve">: </w:t>
      </w:r>
    </w:p>
    <w:p w:rsidR="0067079F" w:rsidRPr="00907927" w:rsidRDefault="0067079F" w:rsidP="0067079F">
      <w:pPr>
        <w:pStyle w:val="ListParagraph"/>
        <w:rPr>
          <w:rFonts w:ascii="Verdana" w:hAnsi="Verdana" w:cstheme="minorHAnsi"/>
          <w:sz w:val="24"/>
          <w:szCs w:val="24"/>
        </w:rPr>
      </w:pPr>
      <w:r w:rsidRPr="00907927">
        <w:rPr>
          <w:rFonts w:ascii="Verdana" w:hAnsi="Verdana" w:cstheme="minorHAnsi"/>
          <w:sz w:val="24"/>
          <w:szCs w:val="24"/>
        </w:rPr>
        <w:t xml:space="preserve">Webdriver allows programmer to wait for the element/elements to be </w:t>
      </w:r>
      <w:proofErr w:type="gramStart"/>
      <w:r w:rsidRPr="00907927">
        <w:rPr>
          <w:rFonts w:ascii="Verdana" w:hAnsi="Verdana" w:cstheme="minorHAnsi"/>
          <w:sz w:val="24"/>
          <w:szCs w:val="24"/>
        </w:rPr>
        <w:t>located ,</w:t>
      </w:r>
      <w:proofErr w:type="gramEnd"/>
      <w:r w:rsidRPr="00907927">
        <w:rPr>
          <w:rFonts w:ascii="Verdana" w:hAnsi="Verdana" w:cstheme="minorHAnsi"/>
          <w:sz w:val="24"/>
          <w:szCs w:val="24"/>
        </w:rPr>
        <w:t xml:space="preserve"> before throwing the Exception like “No such Element/ Element not found” exception.</w:t>
      </w:r>
    </w:p>
    <w:p w:rsidR="0067079F" w:rsidRPr="00907927" w:rsidRDefault="0067079F" w:rsidP="0067079F">
      <w:pPr>
        <w:pStyle w:val="ListParagraph"/>
        <w:rPr>
          <w:rFonts w:ascii="Verdana" w:hAnsi="Verdana" w:cstheme="minorHAnsi"/>
          <w:sz w:val="24"/>
          <w:szCs w:val="24"/>
        </w:rPr>
      </w:pPr>
      <w:r w:rsidRPr="00907927">
        <w:rPr>
          <w:rFonts w:ascii="Verdana" w:hAnsi="Verdana" w:cstheme="minorHAnsi"/>
          <w:sz w:val="24"/>
          <w:szCs w:val="24"/>
        </w:rPr>
        <w:t xml:space="preserve">Two kinds of </w:t>
      </w:r>
      <w:proofErr w:type="gramStart"/>
      <w:r w:rsidRPr="00907927">
        <w:rPr>
          <w:rFonts w:ascii="Verdana" w:hAnsi="Verdana" w:cstheme="minorHAnsi"/>
          <w:sz w:val="24"/>
          <w:szCs w:val="24"/>
        </w:rPr>
        <w:t>wait :</w:t>
      </w:r>
      <w:proofErr w:type="gramEnd"/>
    </w:p>
    <w:p w:rsidR="0067079F" w:rsidRPr="00907927" w:rsidRDefault="0067079F" w:rsidP="0067079F">
      <w:pPr>
        <w:rPr>
          <w:rFonts w:ascii="Verdana" w:hAnsi="Verdana"/>
          <w:sz w:val="24"/>
          <w:szCs w:val="24"/>
        </w:rPr>
      </w:pPr>
      <w:r w:rsidRPr="00907927">
        <w:rPr>
          <w:rFonts w:ascii="Verdana" w:hAnsi="Verdana" w:cstheme="minorHAnsi"/>
          <w:sz w:val="24"/>
          <w:szCs w:val="24"/>
        </w:rPr>
        <w:tab/>
      </w:r>
      <w:r w:rsidRPr="00907927">
        <w:rPr>
          <w:rFonts w:ascii="Verdana" w:hAnsi="Verdana" w:cstheme="minorHAnsi"/>
          <w:sz w:val="24"/>
          <w:szCs w:val="24"/>
        </w:rPr>
        <w:tab/>
      </w:r>
      <w:proofErr w:type="gramStart"/>
      <w:r w:rsidRPr="00907927">
        <w:rPr>
          <w:rFonts w:ascii="Verdana" w:hAnsi="Verdana" w:cstheme="minorHAnsi"/>
          <w:sz w:val="24"/>
          <w:szCs w:val="24"/>
        </w:rPr>
        <w:t>1.</w:t>
      </w:r>
      <w:r w:rsidRPr="00907927">
        <w:rPr>
          <w:rFonts w:ascii="Verdana" w:hAnsi="Verdana" w:cstheme="minorHAnsi"/>
          <w:b/>
          <w:sz w:val="24"/>
          <w:szCs w:val="24"/>
        </w:rPr>
        <w:t>implicitly</w:t>
      </w:r>
      <w:proofErr w:type="gramEnd"/>
      <w:r w:rsidRPr="00907927">
        <w:rPr>
          <w:rFonts w:ascii="Verdana" w:hAnsi="Verdana" w:cstheme="minorHAnsi"/>
          <w:sz w:val="24"/>
          <w:szCs w:val="24"/>
        </w:rPr>
        <w:t xml:space="preserve"> : </w:t>
      </w:r>
      <w:r w:rsidRPr="00907927">
        <w:rPr>
          <w:rFonts w:ascii="Verdana" w:hAnsi="Verdana"/>
          <w:sz w:val="24"/>
          <w:szCs w:val="24"/>
        </w:rPr>
        <w:t xml:space="preserve">Waits for entire time the browser is open. It internally waits for all the elements,  Whenever there is any delay in finding element then only it waits not like Thread.sleep().It waits for the element which you are trying to access. It wait all the time before </w:t>
      </w:r>
      <w:proofErr w:type="gramStart"/>
      <w:r w:rsidRPr="00907927">
        <w:rPr>
          <w:rFonts w:ascii="Verdana" w:hAnsi="Verdana"/>
          <w:sz w:val="24"/>
          <w:szCs w:val="24"/>
        </w:rPr>
        <w:t>driver.close(</w:t>
      </w:r>
      <w:proofErr w:type="gramEnd"/>
      <w:r w:rsidRPr="00907927">
        <w:rPr>
          <w:rFonts w:ascii="Verdana" w:hAnsi="Verdana"/>
          <w:sz w:val="24"/>
          <w:szCs w:val="24"/>
        </w:rPr>
        <w:t xml:space="preserve">) executes. </w:t>
      </w:r>
    </w:p>
    <w:p w:rsidR="0067079F" w:rsidRPr="00907927" w:rsidRDefault="0067079F" w:rsidP="0067079F">
      <w:pPr>
        <w:rPr>
          <w:rFonts w:ascii="Verdana" w:hAnsi="Verdana"/>
          <w:sz w:val="24"/>
          <w:szCs w:val="24"/>
        </w:rPr>
      </w:pPr>
      <w:r w:rsidRPr="00907927">
        <w:rPr>
          <w:rFonts w:ascii="Verdana" w:hAnsi="Verdana"/>
          <w:sz w:val="24"/>
          <w:szCs w:val="24"/>
        </w:rPr>
        <w:tab/>
        <w:t>It checks initially</w:t>
      </w:r>
    </w:p>
    <w:p w:rsidR="0067079F" w:rsidRPr="00907927" w:rsidRDefault="0067079F" w:rsidP="0067079F">
      <w:pPr>
        <w:rPr>
          <w:rFonts w:ascii="Verdana" w:hAnsi="Verdana"/>
          <w:sz w:val="24"/>
          <w:szCs w:val="24"/>
        </w:rPr>
      </w:pPr>
      <w:r w:rsidRPr="00907927">
        <w:rPr>
          <w:rFonts w:ascii="Verdana" w:hAnsi="Verdana"/>
          <w:sz w:val="24"/>
          <w:szCs w:val="24"/>
        </w:rPr>
        <w:tab/>
      </w:r>
      <w:proofErr w:type="gramStart"/>
      <w:r w:rsidRPr="00907927">
        <w:rPr>
          <w:rFonts w:ascii="Verdana" w:hAnsi="Verdana"/>
          <w:sz w:val="24"/>
          <w:szCs w:val="24"/>
        </w:rPr>
        <w:t>Syntax.</w:t>
      </w:r>
      <w:proofErr w:type="gramEnd"/>
      <w:r w:rsidRPr="00907927">
        <w:rPr>
          <w:rFonts w:ascii="Verdana" w:hAnsi="Verdana"/>
          <w:sz w:val="24"/>
          <w:szCs w:val="24"/>
        </w:rPr>
        <w:t xml:space="preserve"> </w:t>
      </w:r>
      <w:proofErr w:type="gramStart"/>
      <w:r w:rsidRPr="00907927">
        <w:rPr>
          <w:rFonts w:ascii="Verdana" w:hAnsi="Verdana"/>
          <w:b/>
          <w:sz w:val="24"/>
          <w:szCs w:val="24"/>
        </w:rPr>
        <w:t>driver.manage(</w:t>
      </w:r>
      <w:proofErr w:type="gramEnd"/>
      <w:r w:rsidRPr="00907927">
        <w:rPr>
          <w:rFonts w:ascii="Verdana" w:hAnsi="Verdana"/>
          <w:b/>
          <w:sz w:val="24"/>
          <w:szCs w:val="24"/>
        </w:rPr>
        <w:t>).timeOuts().implicitlyWaits()</w:t>
      </w:r>
    </w:p>
    <w:p w:rsidR="0067079F" w:rsidRPr="00907927" w:rsidRDefault="0067079F" w:rsidP="0067079F">
      <w:pPr>
        <w:ind w:left="720" w:firstLine="720"/>
        <w:rPr>
          <w:rFonts w:ascii="Verdana" w:hAnsi="Verdana"/>
          <w:sz w:val="24"/>
          <w:szCs w:val="24"/>
        </w:rPr>
      </w:pPr>
      <w:proofErr w:type="gramStart"/>
      <w:r w:rsidRPr="00907927">
        <w:rPr>
          <w:rFonts w:ascii="Verdana" w:hAnsi="Verdana" w:cstheme="minorHAnsi"/>
          <w:sz w:val="24"/>
          <w:szCs w:val="24"/>
        </w:rPr>
        <w:t>2.</w:t>
      </w:r>
      <w:r w:rsidRPr="00907927">
        <w:rPr>
          <w:rFonts w:ascii="Verdana" w:hAnsi="Verdana" w:cstheme="minorHAnsi"/>
          <w:b/>
          <w:sz w:val="24"/>
          <w:szCs w:val="24"/>
        </w:rPr>
        <w:t>Explicitly</w:t>
      </w:r>
      <w:proofErr w:type="gramEnd"/>
      <w:r w:rsidRPr="00907927">
        <w:rPr>
          <w:rFonts w:ascii="Verdana" w:hAnsi="Verdana" w:cstheme="minorHAnsi"/>
          <w:sz w:val="24"/>
          <w:szCs w:val="24"/>
        </w:rPr>
        <w:t xml:space="preserve"> : waits for specific condition or specific elements for given time or it throws the exception. It checks in between the wait time for presence of the wait time.by default wait time is 500millisec. If it finds the element after </w:t>
      </w:r>
    </w:p>
    <w:p w:rsidR="0067079F" w:rsidRPr="00907927" w:rsidRDefault="0067079F" w:rsidP="0067079F">
      <w:pPr>
        <w:rPr>
          <w:rFonts w:ascii="Verdana" w:hAnsi="Verdana"/>
          <w:sz w:val="24"/>
          <w:szCs w:val="24"/>
        </w:rPr>
      </w:pPr>
      <w:proofErr w:type="gramStart"/>
      <w:r w:rsidRPr="00907927">
        <w:rPr>
          <w:rFonts w:ascii="Verdana" w:hAnsi="Verdana"/>
          <w:sz w:val="24"/>
          <w:szCs w:val="24"/>
        </w:rPr>
        <w:t>Syntax :</w:t>
      </w:r>
      <w:proofErr w:type="gramEnd"/>
      <w:r w:rsidRPr="00907927">
        <w:rPr>
          <w:rFonts w:ascii="Verdana" w:hAnsi="Verdana"/>
          <w:sz w:val="24"/>
          <w:szCs w:val="24"/>
        </w:rPr>
        <w:t xml:space="preserve"> for explicit</w:t>
      </w:r>
      <w:r w:rsidR="006B11AD" w:rsidRPr="00907927">
        <w:rPr>
          <w:rFonts w:ascii="Verdana" w:hAnsi="Verdana"/>
          <w:sz w:val="24"/>
          <w:szCs w:val="24"/>
        </w:rPr>
        <w:t xml:space="preserve"> </w:t>
      </w:r>
      <w:r w:rsidRPr="00907927">
        <w:rPr>
          <w:rFonts w:ascii="Verdana" w:hAnsi="Verdana"/>
          <w:sz w:val="24"/>
          <w:szCs w:val="24"/>
        </w:rPr>
        <w:t>w</w:t>
      </w:r>
      <w:r w:rsidR="006B11AD" w:rsidRPr="00907927">
        <w:rPr>
          <w:rFonts w:ascii="Verdana" w:hAnsi="Verdana"/>
          <w:sz w:val="24"/>
          <w:szCs w:val="24"/>
        </w:rPr>
        <w:t>ait</w:t>
      </w:r>
      <w:r w:rsidRPr="00907927">
        <w:rPr>
          <w:rFonts w:ascii="Verdana" w:hAnsi="Verdana"/>
          <w:sz w:val="24"/>
          <w:szCs w:val="24"/>
        </w:rPr>
        <w:t xml:space="preserve"> have a class called “WebDriverWait” and it has a def</w:t>
      </w:r>
      <w:r w:rsidR="006B11AD" w:rsidRPr="00907927">
        <w:rPr>
          <w:rFonts w:ascii="Verdana" w:hAnsi="Verdana"/>
          <w:sz w:val="24"/>
          <w:szCs w:val="24"/>
        </w:rPr>
        <w:t>a</w:t>
      </w:r>
      <w:r w:rsidRPr="00907927">
        <w:rPr>
          <w:rFonts w:ascii="Verdana" w:hAnsi="Verdana"/>
          <w:sz w:val="24"/>
          <w:szCs w:val="24"/>
        </w:rPr>
        <w:t>u</w:t>
      </w:r>
      <w:r w:rsidR="006B11AD" w:rsidRPr="00907927">
        <w:rPr>
          <w:rFonts w:ascii="Verdana" w:hAnsi="Verdana"/>
          <w:sz w:val="24"/>
          <w:szCs w:val="24"/>
        </w:rPr>
        <w:t>lt</w:t>
      </w:r>
      <w:r w:rsidRPr="00907927">
        <w:rPr>
          <w:rFonts w:ascii="Verdana" w:hAnsi="Verdana"/>
          <w:sz w:val="24"/>
          <w:szCs w:val="24"/>
        </w:rPr>
        <w:t xml:space="preserve"> constructor which takes driver object and time…and time it takes in seconds by default.</w:t>
      </w:r>
    </w:p>
    <w:p w:rsidR="0067079F" w:rsidRPr="00907927" w:rsidRDefault="0067079F" w:rsidP="0067079F">
      <w:pPr>
        <w:rPr>
          <w:rFonts w:ascii="Verdana" w:hAnsi="Verdana"/>
          <w:sz w:val="24"/>
          <w:szCs w:val="24"/>
        </w:rPr>
      </w:pPr>
      <w:r w:rsidRPr="00907927">
        <w:rPr>
          <w:rFonts w:ascii="Verdana" w:hAnsi="Verdana"/>
          <w:sz w:val="24"/>
          <w:szCs w:val="24"/>
        </w:rPr>
        <w:t>After creating objects we use methods called “until” and it</w:t>
      </w:r>
      <w:r w:rsidR="006B11AD" w:rsidRPr="00907927">
        <w:rPr>
          <w:rFonts w:ascii="Verdana" w:hAnsi="Verdana"/>
          <w:sz w:val="24"/>
          <w:szCs w:val="24"/>
        </w:rPr>
        <w:t xml:space="preserve"> </w:t>
      </w:r>
      <w:r w:rsidRPr="00907927">
        <w:rPr>
          <w:rFonts w:ascii="Verdana" w:hAnsi="Verdana"/>
          <w:sz w:val="24"/>
          <w:szCs w:val="24"/>
        </w:rPr>
        <w:t xml:space="preserve">takes overloaded </w:t>
      </w:r>
      <w:proofErr w:type="gramStart"/>
      <w:r w:rsidRPr="00907927">
        <w:rPr>
          <w:rFonts w:ascii="Verdana" w:hAnsi="Verdana"/>
          <w:sz w:val="24"/>
          <w:szCs w:val="24"/>
        </w:rPr>
        <w:t>parameters :</w:t>
      </w:r>
      <w:proofErr w:type="gramEnd"/>
      <w:r w:rsidRPr="00907927">
        <w:rPr>
          <w:rFonts w:ascii="Verdana" w:hAnsi="Verdana"/>
          <w:sz w:val="24"/>
          <w:szCs w:val="24"/>
        </w:rPr>
        <w:t xml:space="preserve"> one is function and the other is class “ExpectedConditions” which again has diff methods like …visisbilityOfElementLocator(locator).</w:t>
      </w:r>
    </w:p>
    <w:p w:rsidR="0067079F" w:rsidRPr="00907927" w:rsidRDefault="0067079F" w:rsidP="0067079F">
      <w:pPr>
        <w:rPr>
          <w:rFonts w:ascii="Verdana" w:hAnsi="Verdana"/>
          <w:b/>
          <w:sz w:val="24"/>
          <w:szCs w:val="24"/>
        </w:rPr>
      </w:pPr>
      <w:r w:rsidRPr="00907927">
        <w:rPr>
          <w:rFonts w:ascii="Verdana" w:hAnsi="Verdana"/>
          <w:b/>
          <w:sz w:val="24"/>
          <w:szCs w:val="24"/>
        </w:rPr>
        <w:t xml:space="preserve">WebDriverWait wait = new </w:t>
      </w:r>
      <w:proofErr w:type="gramStart"/>
      <w:r w:rsidRPr="00907927">
        <w:rPr>
          <w:rFonts w:ascii="Verdana" w:hAnsi="Verdana"/>
          <w:b/>
          <w:sz w:val="24"/>
          <w:szCs w:val="24"/>
        </w:rPr>
        <w:t>WebDriverWait(</w:t>
      </w:r>
      <w:proofErr w:type="gramEnd"/>
      <w:r w:rsidRPr="00907927">
        <w:rPr>
          <w:rFonts w:ascii="Verdana" w:hAnsi="Verdana"/>
          <w:b/>
          <w:sz w:val="24"/>
          <w:szCs w:val="24"/>
        </w:rPr>
        <w:t>webdriver Object,timeOutinSeconds);</w:t>
      </w:r>
    </w:p>
    <w:p w:rsidR="0067079F" w:rsidRPr="00907927" w:rsidRDefault="0067079F" w:rsidP="0067079F">
      <w:pPr>
        <w:rPr>
          <w:rFonts w:ascii="Verdana" w:hAnsi="Verdana"/>
          <w:sz w:val="24"/>
          <w:szCs w:val="24"/>
        </w:rPr>
      </w:pPr>
      <w:r w:rsidRPr="00907927">
        <w:rPr>
          <w:rFonts w:ascii="Verdana" w:hAnsi="Verdana"/>
          <w:sz w:val="24"/>
          <w:szCs w:val="24"/>
        </w:rPr>
        <w:t>Explicit wait until the timeout time</w:t>
      </w:r>
      <w:r w:rsidR="006B11AD" w:rsidRPr="00907927">
        <w:rPr>
          <w:rFonts w:ascii="Verdana" w:hAnsi="Verdana"/>
          <w:sz w:val="24"/>
          <w:szCs w:val="24"/>
        </w:rPr>
        <w:t>,</w:t>
      </w:r>
      <w:r w:rsidRPr="00907927">
        <w:rPr>
          <w:rFonts w:ascii="Verdana" w:hAnsi="Verdana"/>
          <w:sz w:val="24"/>
          <w:szCs w:val="24"/>
        </w:rPr>
        <w:t xml:space="preserve"> still if there is any mistake in locator also…</w:t>
      </w:r>
    </w:p>
    <w:p w:rsidR="0067079F" w:rsidRPr="00907927" w:rsidRDefault="0067079F" w:rsidP="0067079F">
      <w:pPr>
        <w:rPr>
          <w:rFonts w:ascii="Verdana" w:hAnsi="Verdana"/>
          <w:sz w:val="24"/>
          <w:szCs w:val="24"/>
        </w:rPr>
      </w:pPr>
      <w:proofErr w:type="gramStart"/>
      <w:r w:rsidRPr="00907927">
        <w:rPr>
          <w:rFonts w:ascii="Verdana" w:hAnsi="Verdana"/>
          <w:b/>
          <w:sz w:val="24"/>
          <w:szCs w:val="24"/>
        </w:rPr>
        <w:t>FluentWait</w:t>
      </w:r>
      <w:r w:rsidRPr="00907927">
        <w:rPr>
          <w:rFonts w:ascii="Verdana" w:hAnsi="Verdana"/>
          <w:sz w:val="24"/>
          <w:szCs w:val="24"/>
        </w:rPr>
        <w:t xml:space="preserve"> </w:t>
      </w:r>
      <w:r w:rsidR="006B11AD" w:rsidRPr="00907927">
        <w:rPr>
          <w:rFonts w:ascii="Verdana" w:hAnsi="Verdana"/>
          <w:sz w:val="24"/>
          <w:szCs w:val="24"/>
        </w:rPr>
        <w:t>:</w:t>
      </w:r>
      <w:proofErr w:type="gramEnd"/>
    </w:p>
    <w:p w:rsidR="0067079F" w:rsidRPr="00907927" w:rsidRDefault="0067079F" w:rsidP="0067079F">
      <w:pPr>
        <w:rPr>
          <w:rFonts w:ascii="Verdana" w:hAnsi="Verdana"/>
          <w:sz w:val="24"/>
          <w:szCs w:val="24"/>
        </w:rPr>
      </w:pPr>
    </w:p>
    <w:p w:rsidR="0067079F" w:rsidRPr="00907927" w:rsidRDefault="0067079F" w:rsidP="0067079F">
      <w:pPr>
        <w:rPr>
          <w:rFonts w:ascii="Verdana" w:hAnsi="Verdana"/>
          <w:sz w:val="24"/>
          <w:szCs w:val="24"/>
        </w:rPr>
      </w:pPr>
      <w:r w:rsidRPr="00907927">
        <w:rPr>
          <w:rFonts w:ascii="Verdana" w:hAnsi="Verdana"/>
          <w:sz w:val="24"/>
          <w:szCs w:val="24"/>
        </w:rPr>
        <w:t xml:space="preserve">Function is </w:t>
      </w:r>
      <w:proofErr w:type="gramStart"/>
      <w:r w:rsidRPr="00907927">
        <w:rPr>
          <w:rFonts w:ascii="Verdana" w:hAnsi="Verdana"/>
          <w:sz w:val="24"/>
          <w:szCs w:val="24"/>
        </w:rPr>
        <w:t>a</w:t>
      </w:r>
      <w:proofErr w:type="gramEnd"/>
      <w:r w:rsidRPr="00907927">
        <w:rPr>
          <w:rFonts w:ascii="Verdana" w:hAnsi="Verdana"/>
          <w:sz w:val="24"/>
          <w:szCs w:val="24"/>
        </w:rPr>
        <w:t xml:space="preserve"> Interface which is also like a method but it has specific definition and anonymous class declaration expecting two parameters one is input parameter and the other</w:t>
      </w:r>
      <w:r w:rsidR="006B11AD" w:rsidRPr="00907927">
        <w:rPr>
          <w:rFonts w:ascii="Verdana" w:hAnsi="Verdana"/>
          <w:sz w:val="24"/>
          <w:szCs w:val="24"/>
        </w:rPr>
        <w:t xml:space="preserve"> </w:t>
      </w:r>
      <w:r w:rsidRPr="00907927">
        <w:rPr>
          <w:rFonts w:ascii="Verdana" w:hAnsi="Verdana"/>
          <w:sz w:val="24"/>
          <w:szCs w:val="24"/>
        </w:rPr>
        <w:t>is return type parameter.</w:t>
      </w:r>
      <w:r w:rsidR="006B11AD" w:rsidRPr="00907927">
        <w:rPr>
          <w:rFonts w:ascii="Verdana" w:hAnsi="Verdana"/>
          <w:sz w:val="24"/>
          <w:szCs w:val="24"/>
        </w:rPr>
        <w:t xml:space="preserve"> </w:t>
      </w:r>
      <w:proofErr w:type="gramStart"/>
      <w:r w:rsidRPr="00907927">
        <w:rPr>
          <w:rFonts w:ascii="Verdana" w:hAnsi="Verdana"/>
          <w:sz w:val="24"/>
          <w:szCs w:val="24"/>
        </w:rPr>
        <w:t>we</w:t>
      </w:r>
      <w:proofErr w:type="gramEnd"/>
      <w:r w:rsidRPr="00907927">
        <w:rPr>
          <w:rFonts w:ascii="Verdana" w:hAnsi="Verdana"/>
          <w:sz w:val="24"/>
          <w:szCs w:val="24"/>
        </w:rPr>
        <w:t xml:space="preserve"> need</w:t>
      </w:r>
      <w:r w:rsidR="006B11AD" w:rsidRPr="00907927">
        <w:rPr>
          <w:rFonts w:ascii="Verdana" w:hAnsi="Verdana"/>
          <w:sz w:val="24"/>
          <w:szCs w:val="24"/>
        </w:rPr>
        <w:t xml:space="preserve"> </w:t>
      </w:r>
      <w:r w:rsidRPr="00907927">
        <w:rPr>
          <w:rFonts w:ascii="Verdana" w:hAnsi="Verdana"/>
          <w:sz w:val="24"/>
          <w:szCs w:val="24"/>
        </w:rPr>
        <w:t>to add unimplemented method in it.</w:t>
      </w:r>
    </w:p>
    <w:p w:rsidR="0067079F" w:rsidRPr="00907927" w:rsidRDefault="0067079F" w:rsidP="0067079F">
      <w:pPr>
        <w:rPr>
          <w:rFonts w:ascii="Verdana" w:hAnsi="Verdana"/>
          <w:sz w:val="24"/>
          <w:szCs w:val="24"/>
        </w:rPr>
      </w:pPr>
    </w:p>
    <w:p w:rsidR="0067079F" w:rsidRPr="00907927" w:rsidRDefault="0067079F" w:rsidP="0067079F">
      <w:pPr>
        <w:rPr>
          <w:rFonts w:ascii="Verdana" w:hAnsi="Verdana"/>
          <w:b/>
          <w:sz w:val="24"/>
          <w:szCs w:val="24"/>
        </w:rPr>
      </w:pPr>
      <w:r w:rsidRPr="00907927">
        <w:rPr>
          <w:rFonts w:ascii="Verdana" w:hAnsi="Verdana"/>
          <w:b/>
          <w:sz w:val="24"/>
          <w:szCs w:val="24"/>
        </w:rPr>
        <w:t>We should not use explicitWait and implicitWait together.</w:t>
      </w:r>
    </w:p>
    <w:p w:rsidR="0067079F" w:rsidRPr="00907927" w:rsidRDefault="0067079F" w:rsidP="0067079F">
      <w:pPr>
        <w:rPr>
          <w:rFonts w:ascii="Verdana" w:hAnsi="Verdana"/>
          <w:sz w:val="24"/>
          <w:szCs w:val="24"/>
        </w:rPr>
      </w:pPr>
      <w:r w:rsidRPr="00907927">
        <w:rPr>
          <w:rFonts w:ascii="Verdana" w:hAnsi="Verdana"/>
          <w:b/>
          <w:sz w:val="24"/>
          <w:szCs w:val="24"/>
        </w:rPr>
        <w:t>Predicate</w:t>
      </w:r>
      <w:r w:rsidRPr="00907927">
        <w:rPr>
          <w:rFonts w:ascii="Verdana" w:hAnsi="Verdana"/>
          <w:sz w:val="24"/>
          <w:szCs w:val="24"/>
        </w:rPr>
        <w:t xml:space="preserve"> is also same as </w:t>
      </w:r>
      <w:proofErr w:type="gramStart"/>
      <w:r w:rsidRPr="00907927">
        <w:rPr>
          <w:rFonts w:ascii="Verdana" w:hAnsi="Verdana"/>
          <w:sz w:val="24"/>
          <w:szCs w:val="24"/>
        </w:rPr>
        <w:t>function ,but</w:t>
      </w:r>
      <w:proofErr w:type="gramEnd"/>
      <w:r w:rsidRPr="00907927">
        <w:rPr>
          <w:rFonts w:ascii="Verdana" w:hAnsi="Verdana"/>
          <w:sz w:val="24"/>
          <w:szCs w:val="24"/>
        </w:rPr>
        <w:t xml:space="preserve"> it won</w:t>
      </w:r>
      <w:r w:rsidR="006B11AD" w:rsidRPr="00907927">
        <w:rPr>
          <w:rFonts w:ascii="Verdana" w:hAnsi="Verdana"/>
          <w:sz w:val="24"/>
          <w:szCs w:val="24"/>
        </w:rPr>
        <w:t>’</w:t>
      </w:r>
      <w:r w:rsidRPr="00907927">
        <w:rPr>
          <w:rFonts w:ascii="Verdana" w:hAnsi="Verdana"/>
          <w:sz w:val="24"/>
          <w:szCs w:val="24"/>
        </w:rPr>
        <w:t>t allow our own retu</w:t>
      </w:r>
      <w:r w:rsidR="006B11AD" w:rsidRPr="00907927">
        <w:rPr>
          <w:rFonts w:ascii="Verdana" w:hAnsi="Verdana"/>
          <w:sz w:val="24"/>
          <w:szCs w:val="24"/>
        </w:rPr>
        <w:t>r</w:t>
      </w:r>
      <w:r w:rsidRPr="00907927">
        <w:rPr>
          <w:rFonts w:ascii="Verdana" w:hAnsi="Verdana"/>
          <w:sz w:val="24"/>
          <w:szCs w:val="24"/>
        </w:rPr>
        <w:t>n type….it</w:t>
      </w:r>
      <w:r w:rsidR="006B11AD" w:rsidRPr="00907927">
        <w:rPr>
          <w:rFonts w:ascii="Verdana" w:hAnsi="Verdana"/>
          <w:sz w:val="24"/>
          <w:szCs w:val="24"/>
        </w:rPr>
        <w:t>’</w:t>
      </w:r>
      <w:r w:rsidRPr="00907927">
        <w:rPr>
          <w:rFonts w:ascii="Verdana" w:hAnsi="Verdana"/>
          <w:sz w:val="24"/>
          <w:szCs w:val="24"/>
        </w:rPr>
        <w:t>s only ret</w:t>
      </w:r>
      <w:r w:rsidR="006B11AD" w:rsidRPr="00907927">
        <w:rPr>
          <w:rFonts w:ascii="Verdana" w:hAnsi="Verdana"/>
          <w:sz w:val="24"/>
          <w:szCs w:val="24"/>
        </w:rPr>
        <w:t>u</w:t>
      </w:r>
      <w:r w:rsidRPr="00907927">
        <w:rPr>
          <w:rFonts w:ascii="Verdana" w:hAnsi="Verdana"/>
          <w:sz w:val="24"/>
          <w:szCs w:val="24"/>
        </w:rPr>
        <w:t>rns “Boolean”</w:t>
      </w:r>
    </w:p>
    <w:p w:rsidR="0019212B" w:rsidRPr="00907927" w:rsidRDefault="0019212B" w:rsidP="0067079F">
      <w:pPr>
        <w:pStyle w:val="ListParagraph"/>
        <w:ind w:left="2160"/>
        <w:rPr>
          <w:rFonts w:ascii="Verdana" w:hAnsi="Verdana" w:cstheme="minorHAnsi"/>
          <w:b/>
          <w:sz w:val="24"/>
          <w:szCs w:val="24"/>
        </w:rPr>
      </w:pPr>
    </w:p>
    <w:p w:rsidR="0067079F" w:rsidRPr="00907927" w:rsidRDefault="0067079F" w:rsidP="0067079F">
      <w:pPr>
        <w:rPr>
          <w:rFonts w:ascii="Verdana" w:hAnsi="Verdana" w:cstheme="minorHAnsi"/>
          <w:b/>
          <w:sz w:val="24"/>
          <w:szCs w:val="24"/>
        </w:rPr>
      </w:pPr>
    </w:p>
    <w:p w:rsidR="0019212B" w:rsidRPr="00907927" w:rsidRDefault="0019212B" w:rsidP="0019212B">
      <w:pPr>
        <w:pStyle w:val="ListParagraph"/>
        <w:numPr>
          <w:ilvl w:val="0"/>
          <w:numId w:val="14"/>
        </w:numPr>
        <w:rPr>
          <w:rFonts w:ascii="Verdana" w:hAnsi="Verdana" w:cstheme="minorHAnsi"/>
          <w:b/>
          <w:sz w:val="24"/>
          <w:szCs w:val="24"/>
        </w:rPr>
      </w:pPr>
      <w:r w:rsidRPr="00907927">
        <w:rPr>
          <w:rFonts w:ascii="Verdana" w:hAnsi="Verdana" w:cstheme="minorHAnsi"/>
          <w:b/>
          <w:sz w:val="24"/>
          <w:szCs w:val="24"/>
        </w:rPr>
        <w:t xml:space="preserve">How you write ImplicitWait, </w:t>
      </w:r>
      <w:r w:rsidR="00836D34" w:rsidRPr="00907927">
        <w:rPr>
          <w:rFonts w:ascii="Verdana" w:hAnsi="Verdana" w:cstheme="minorHAnsi"/>
          <w:b/>
          <w:sz w:val="24"/>
          <w:szCs w:val="24"/>
        </w:rPr>
        <w:t xml:space="preserve">when do you use ImplicitlyWait </w:t>
      </w:r>
      <w:r w:rsidRPr="00907927">
        <w:rPr>
          <w:rFonts w:ascii="Verdana" w:hAnsi="Verdana" w:cstheme="minorHAnsi"/>
          <w:b/>
          <w:sz w:val="24"/>
          <w:szCs w:val="24"/>
        </w:rPr>
        <w:t>explain?</w:t>
      </w:r>
      <w:r w:rsidR="00836D34" w:rsidRPr="00907927">
        <w:rPr>
          <w:rFonts w:ascii="Verdana" w:hAnsi="Verdana" w:cstheme="minorHAnsi"/>
          <w:b/>
          <w:sz w:val="24"/>
          <w:szCs w:val="24"/>
        </w:rPr>
        <w:t xml:space="preserve"> </w:t>
      </w:r>
    </w:p>
    <w:p w:rsidR="0019212B" w:rsidRDefault="00836D34" w:rsidP="0019212B">
      <w:pPr>
        <w:pStyle w:val="ListParagraph"/>
        <w:rPr>
          <w:rFonts w:ascii="Verdana" w:hAnsi="Verdana" w:cstheme="minorHAnsi"/>
          <w:sz w:val="24"/>
          <w:szCs w:val="24"/>
        </w:rPr>
      </w:pPr>
      <w:proofErr w:type="gramStart"/>
      <w:r w:rsidRPr="00907927">
        <w:rPr>
          <w:rFonts w:ascii="Verdana" w:hAnsi="Verdana" w:cstheme="minorHAnsi"/>
          <w:sz w:val="24"/>
          <w:szCs w:val="24"/>
        </w:rPr>
        <w:t>d</w:t>
      </w:r>
      <w:r w:rsidR="0019212B" w:rsidRPr="00907927">
        <w:rPr>
          <w:rFonts w:ascii="Verdana" w:hAnsi="Verdana" w:cstheme="minorHAnsi"/>
          <w:sz w:val="24"/>
          <w:szCs w:val="24"/>
        </w:rPr>
        <w:t>river.manage(</w:t>
      </w:r>
      <w:proofErr w:type="gramEnd"/>
      <w:r w:rsidR="0019212B" w:rsidRPr="00907927">
        <w:rPr>
          <w:rFonts w:ascii="Verdana" w:hAnsi="Verdana" w:cstheme="minorHAnsi"/>
          <w:sz w:val="24"/>
          <w:szCs w:val="24"/>
        </w:rPr>
        <w:t>).</w:t>
      </w:r>
      <w:r w:rsidRPr="00907927">
        <w:rPr>
          <w:rFonts w:ascii="Verdana" w:hAnsi="Verdana" w:cstheme="minorHAnsi"/>
          <w:sz w:val="24"/>
          <w:szCs w:val="24"/>
        </w:rPr>
        <w:t>timeOuts().implicitlyWait(20,TimeUnit.Seconds)</w:t>
      </w:r>
    </w:p>
    <w:p w:rsidR="00907927" w:rsidRPr="00907927" w:rsidRDefault="00907927" w:rsidP="0019212B">
      <w:pPr>
        <w:pStyle w:val="ListParagraph"/>
        <w:rPr>
          <w:rFonts w:ascii="Verdana" w:hAnsi="Verdana" w:cstheme="minorHAnsi"/>
          <w:sz w:val="24"/>
          <w:szCs w:val="24"/>
        </w:rPr>
      </w:pPr>
    </w:p>
    <w:p w:rsidR="00836D34" w:rsidRPr="00907927" w:rsidRDefault="0036281B" w:rsidP="00836D34">
      <w:pPr>
        <w:pStyle w:val="ListParagraph"/>
        <w:numPr>
          <w:ilvl w:val="0"/>
          <w:numId w:val="14"/>
        </w:numPr>
        <w:rPr>
          <w:rFonts w:ascii="Verdana" w:hAnsi="Verdana" w:cstheme="minorHAnsi"/>
          <w:b/>
          <w:sz w:val="24"/>
          <w:szCs w:val="24"/>
        </w:rPr>
      </w:pPr>
      <w:r w:rsidRPr="00907927">
        <w:rPr>
          <w:rFonts w:ascii="Verdana" w:hAnsi="Verdana" w:cstheme="minorHAnsi"/>
          <w:b/>
          <w:sz w:val="24"/>
          <w:szCs w:val="24"/>
        </w:rPr>
        <w:t>Explain about explictWait, when you use it and how you write it?</w:t>
      </w:r>
    </w:p>
    <w:p w:rsidR="00CB4ACB" w:rsidRPr="00907927" w:rsidRDefault="0040164E" w:rsidP="00CB4ACB">
      <w:pPr>
        <w:pStyle w:val="ListParagraph"/>
        <w:rPr>
          <w:rFonts w:ascii="Verdana" w:hAnsi="Verdana" w:cstheme="minorHAnsi"/>
          <w:sz w:val="24"/>
          <w:szCs w:val="24"/>
        </w:rPr>
      </w:pPr>
      <w:r w:rsidRPr="00907927">
        <w:rPr>
          <w:rFonts w:ascii="Verdana" w:hAnsi="Verdana" w:cstheme="minorHAnsi"/>
          <w:sz w:val="24"/>
          <w:szCs w:val="24"/>
        </w:rPr>
        <w:t xml:space="preserve">For explicitwait we need to create the object of </w:t>
      </w:r>
      <w:r w:rsidR="00CB4ACB" w:rsidRPr="00907927">
        <w:rPr>
          <w:rFonts w:ascii="Verdana" w:hAnsi="Verdana" w:cstheme="minorHAnsi"/>
          <w:sz w:val="24"/>
          <w:szCs w:val="24"/>
        </w:rPr>
        <w:t>WebDriverWait</w:t>
      </w:r>
      <w:r w:rsidRPr="00907927">
        <w:rPr>
          <w:rFonts w:ascii="Verdana" w:hAnsi="Verdana" w:cstheme="minorHAnsi"/>
          <w:sz w:val="24"/>
          <w:szCs w:val="24"/>
        </w:rPr>
        <w:t xml:space="preserve"> class</w:t>
      </w:r>
      <w:proofErr w:type="gramStart"/>
      <w:r w:rsidRPr="00907927">
        <w:rPr>
          <w:rFonts w:ascii="Verdana" w:hAnsi="Verdana" w:cstheme="minorHAnsi"/>
          <w:sz w:val="24"/>
          <w:szCs w:val="24"/>
        </w:rPr>
        <w:t>,which</w:t>
      </w:r>
      <w:proofErr w:type="gramEnd"/>
      <w:r w:rsidR="00CB4ACB" w:rsidRPr="00907927">
        <w:rPr>
          <w:rFonts w:ascii="Verdana" w:hAnsi="Verdana" w:cstheme="minorHAnsi"/>
          <w:sz w:val="24"/>
          <w:szCs w:val="24"/>
        </w:rPr>
        <w:t xml:space="preserve"> takes </w:t>
      </w:r>
      <w:r w:rsidRPr="00907927">
        <w:rPr>
          <w:rFonts w:ascii="Verdana" w:hAnsi="Verdana" w:cstheme="minorHAnsi"/>
          <w:sz w:val="24"/>
          <w:szCs w:val="24"/>
        </w:rPr>
        <w:t xml:space="preserve">two </w:t>
      </w:r>
      <w:r w:rsidR="00CB4ACB" w:rsidRPr="00907927">
        <w:rPr>
          <w:rFonts w:ascii="Verdana" w:hAnsi="Verdana" w:cstheme="minorHAnsi"/>
          <w:sz w:val="24"/>
          <w:szCs w:val="24"/>
        </w:rPr>
        <w:t xml:space="preserve"> parameter</w:t>
      </w:r>
      <w:r w:rsidRPr="00907927">
        <w:rPr>
          <w:rFonts w:ascii="Verdana" w:hAnsi="Verdana" w:cstheme="minorHAnsi"/>
          <w:sz w:val="24"/>
          <w:szCs w:val="24"/>
        </w:rPr>
        <w:t xml:space="preserve">s driver reference and time in seconds, </w:t>
      </w:r>
      <w:r w:rsidR="00CB4ACB" w:rsidRPr="00907927">
        <w:rPr>
          <w:rFonts w:ascii="Verdana" w:hAnsi="Verdana" w:cstheme="minorHAnsi"/>
          <w:sz w:val="24"/>
          <w:szCs w:val="24"/>
        </w:rPr>
        <w:t>and it wait for the particular element until expected condition method satis</w:t>
      </w:r>
      <w:r w:rsidRPr="00907927">
        <w:rPr>
          <w:rFonts w:ascii="Verdana" w:hAnsi="Verdana" w:cstheme="minorHAnsi"/>
          <w:sz w:val="24"/>
          <w:szCs w:val="24"/>
        </w:rPr>
        <w:t>f</w:t>
      </w:r>
      <w:r w:rsidR="00CB4ACB" w:rsidRPr="00907927">
        <w:rPr>
          <w:rFonts w:ascii="Verdana" w:hAnsi="Verdana" w:cstheme="minorHAnsi"/>
          <w:sz w:val="24"/>
          <w:szCs w:val="24"/>
        </w:rPr>
        <w:t>ies in given time.</w:t>
      </w:r>
      <w:r w:rsidRPr="00907927">
        <w:rPr>
          <w:rFonts w:ascii="Verdana" w:hAnsi="Verdana" w:cstheme="minorHAnsi"/>
          <w:sz w:val="24"/>
          <w:szCs w:val="24"/>
        </w:rPr>
        <w:t xml:space="preserve"> </w:t>
      </w:r>
      <w:r w:rsidR="00CB4ACB" w:rsidRPr="00907927">
        <w:rPr>
          <w:rFonts w:ascii="Verdana" w:hAnsi="Verdana" w:cstheme="minorHAnsi"/>
          <w:sz w:val="24"/>
          <w:szCs w:val="24"/>
        </w:rPr>
        <w:t>ExpectedConditions has diffmethods.</w:t>
      </w:r>
    </w:p>
    <w:p w:rsidR="00CB4ACB" w:rsidRPr="00907927" w:rsidRDefault="00CB4ACB" w:rsidP="00CB4ACB">
      <w:pPr>
        <w:pStyle w:val="ListParagraph"/>
        <w:rPr>
          <w:rFonts w:ascii="Verdana" w:hAnsi="Verdana" w:cstheme="minorHAnsi"/>
          <w:b/>
          <w:sz w:val="24"/>
          <w:szCs w:val="24"/>
        </w:rPr>
      </w:pPr>
      <w:r w:rsidRPr="00907927">
        <w:rPr>
          <w:rFonts w:ascii="Verdana" w:hAnsi="Verdana" w:cstheme="minorHAnsi"/>
          <w:b/>
          <w:sz w:val="24"/>
          <w:szCs w:val="24"/>
        </w:rPr>
        <w:t>Syntax:</w:t>
      </w:r>
    </w:p>
    <w:p w:rsidR="00CB4ACB" w:rsidRPr="00907927" w:rsidRDefault="00CB4ACB" w:rsidP="00CB4ACB">
      <w:pPr>
        <w:pStyle w:val="ListParagraph"/>
        <w:rPr>
          <w:rFonts w:ascii="Verdana" w:hAnsi="Verdana" w:cstheme="minorHAnsi"/>
          <w:sz w:val="24"/>
          <w:szCs w:val="24"/>
        </w:rPr>
      </w:pPr>
      <w:r w:rsidRPr="00907927">
        <w:rPr>
          <w:rFonts w:ascii="Verdana" w:hAnsi="Verdana" w:cstheme="minorHAnsi"/>
          <w:sz w:val="24"/>
          <w:szCs w:val="24"/>
        </w:rPr>
        <w:t xml:space="preserve">WebDriverWait wait = new </w:t>
      </w:r>
      <w:proofErr w:type="gramStart"/>
      <w:r w:rsidR="00AC7AEF" w:rsidRPr="00907927">
        <w:rPr>
          <w:rFonts w:ascii="Verdana" w:hAnsi="Verdana" w:cstheme="minorHAnsi"/>
          <w:sz w:val="24"/>
          <w:szCs w:val="24"/>
        </w:rPr>
        <w:t>WebDriverWait(</w:t>
      </w:r>
      <w:proofErr w:type="gramEnd"/>
      <w:r w:rsidR="00AC7AEF" w:rsidRPr="00907927">
        <w:rPr>
          <w:rFonts w:ascii="Verdana" w:hAnsi="Verdana" w:cstheme="minorHAnsi"/>
          <w:sz w:val="24"/>
          <w:szCs w:val="24"/>
        </w:rPr>
        <w:t>driver,Time.Unit.Seconds</w:t>
      </w:r>
      <w:r w:rsidRPr="00907927">
        <w:rPr>
          <w:rFonts w:ascii="Verdana" w:hAnsi="Verdana" w:cstheme="minorHAnsi"/>
          <w:sz w:val="24"/>
          <w:szCs w:val="24"/>
        </w:rPr>
        <w:t>);</w:t>
      </w:r>
    </w:p>
    <w:p w:rsidR="00CB4ACB" w:rsidRPr="00907927" w:rsidRDefault="00CB4ACB" w:rsidP="00CB4ACB">
      <w:pPr>
        <w:pStyle w:val="ListParagraph"/>
        <w:rPr>
          <w:rFonts w:ascii="Verdana" w:hAnsi="Verdana" w:cstheme="minorHAnsi"/>
          <w:sz w:val="24"/>
          <w:szCs w:val="24"/>
        </w:rPr>
      </w:pPr>
      <w:proofErr w:type="gramStart"/>
      <w:r w:rsidRPr="00907927">
        <w:rPr>
          <w:rFonts w:ascii="Verdana" w:hAnsi="Verdana" w:cstheme="minorHAnsi"/>
          <w:sz w:val="24"/>
          <w:szCs w:val="24"/>
        </w:rPr>
        <w:t>Wait.until(</w:t>
      </w:r>
      <w:proofErr w:type="gramEnd"/>
      <w:r w:rsidRPr="00907927">
        <w:rPr>
          <w:rFonts w:ascii="Verdana" w:hAnsi="Verdana" w:cstheme="minorHAnsi"/>
          <w:sz w:val="24"/>
          <w:szCs w:val="24"/>
        </w:rPr>
        <w:t>ExpectedConditions.visibilityOfElement</w:t>
      </w:r>
      <w:r w:rsidR="00E7240D" w:rsidRPr="00907927">
        <w:rPr>
          <w:rFonts w:ascii="Verdana" w:hAnsi="Verdana" w:cstheme="minorHAnsi"/>
          <w:sz w:val="24"/>
          <w:szCs w:val="24"/>
        </w:rPr>
        <w:t>Located</w:t>
      </w:r>
      <w:r w:rsidRPr="00907927">
        <w:rPr>
          <w:rFonts w:ascii="Verdana" w:hAnsi="Verdana" w:cstheme="minorHAnsi"/>
          <w:sz w:val="24"/>
          <w:szCs w:val="24"/>
        </w:rPr>
        <w:t>(</w:t>
      </w:r>
      <w:r w:rsidR="00E7240D" w:rsidRPr="00907927">
        <w:rPr>
          <w:rFonts w:ascii="Verdana" w:hAnsi="Verdana" w:cstheme="minorHAnsi"/>
          <w:sz w:val="24"/>
          <w:szCs w:val="24"/>
        </w:rPr>
        <w:t>By.id</w:t>
      </w:r>
      <w:r w:rsidRPr="00907927">
        <w:rPr>
          <w:rFonts w:ascii="Verdana" w:hAnsi="Verdana" w:cstheme="minorHAnsi"/>
          <w:sz w:val="24"/>
          <w:szCs w:val="24"/>
        </w:rPr>
        <w:t>(</w:t>
      </w:r>
      <w:r w:rsidR="00E7240D" w:rsidRPr="00907927">
        <w:rPr>
          <w:rFonts w:ascii="Verdana" w:hAnsi="Verdana" w:cstheme="minorHAnsi"/>
          <w:sz w:val="24"/>
          <w:szCs w:val="24"/>
        </w:rPr>
        <w:t>“eww”)));</w:t>
      </w:r>
    </w:p>
    <w:p w:rsidR="00E7240D" w:rsidRPr="00907927" w:rsidRDefault="00E7240D" w:rsidP="00CB4ACB">
      <w:pPr>
        <w:pStyle w:val="ListParagraph"/>
        <w:rPr>
          <w:rFonts w:ascii="Verdana" w:hAnsi="Verdana" w:cstheme="minorHAnsi"/>
          <w:sz w:val="24"/>
          <w:szCs w:val="24"/>
        </w:rPr>
      </w:pPr>
    </w:p>
    <w:p w:rsidR="00E7240D" w:rsidRPr="00907927" w:rsidRDefault="00E7240D" w:rsidP="00CB4ACB">
      <w:pPr>
        <w:pStyle w:val="ListParagraph"/>
        <w:rPr>
          <w:rFonts w:ascii="Verdana" w:hAnsi="Verdana" w:cstheme="minorHAnsi"/>
          <w:sz w:val="24"/>
          <w:szCs w:val="24"/>
        </w:rPr>
      </w:pPr>
      <w:r w:rsidRPr="00907927">
        <w:rPr>
          <w:rFonts w:ascii="Verdana" w:hAnsi="Verdana" w:cstheme="minorHAnsi"/>
          <w:sz w:val="24"/>
          <w:szCs w:val="24"/>
        </w:rPr>
        <w:t>If we want to write the logic inside the function, so that complete code will be executed from wait.until method parameter</w:t>
      </w:r>
      <w:proofErr w:type="gramStart"/>
      <w:r w:rsidRPr="00907927">
        <w:rPr>
          <w:rFonts w:ascii="Verdana" w:hAnsi="Verdana" w:cstheme="minorHAnsi"/>
          <w:sz w:val="24"/>
          <w:szCs w:val="24"/>
        </w:rPr>
        <w:t>..then</w:t>
      </w:r>
      <w:proofErr w:type="gramEnd"/>
      <w:r w:rsidRPr="00907927">
        <w:rPr>
          <w:rFonts w:ascii="Verdana" w:hAnsi="Verdana" w:cstheme="minorHAnsi"/>
          <w:sz w:val="24"/>
          <w:szCs w:val="24"/>
        </w:rPr>
        <w:t xml:space="preserve"> we give the function as the parameter.</w:t>
      </w:r>
    </w:p>
    <w:p w:rsidR="00E7240D" w:rsidRPr="00907927" w:rsidRDefault="00E7240D" w:rsidP="00CB4ACB">
      <w:pPr>
        <w:pStyle w:val="ListParagraph"/>
        <w:rPr>
          <w:rFonts w:ascii="Verdana" w:hAnsi="Verdana" w:cstheme="minorHAnsi"/>
          <w:sz w:val="24"/>
          <w:szCs w:val="24"/>
        </w:rPr>
      </w:pPr>
      <w:r w:rsidRPr="00907927">
        <w:rPr>
          <w:rFonts w:ascii="Verdana" w:hAnsi="Verdana" w:cstheme="minorHAnsi"/>
          <w:sz w:val="24"/>
          <w:szCs w:val="24"/>
        </w:rPr>
        <w:t>Function</w:t>
      </w:r>
    </w:p>
    <w:p w:rsidR="00E7240D" w:rsidRPr="00907927" w:rsidRDefault="00E7240D" w:rsidP="00CB4ACB">
      <w:pPr>
        <w:pStyle w:val="ListParagraph"/>
        <w:rPr>
          <w:rFonts w:ascii="Verdana" w:hAnsi="Verdana" w:cstheme="minorHAnsi"/>
          <w:sz w:val="24"/>
          <w:szCs w:val="24"/>
        </w:rPr>
      </w:pPr>
      <w:r w:rsidRPr="00907927">
        <w:rPr>
          <w:rFonts w:ascii="Verdana" w:hAnsi="Verdana" w:cstheme="minorHAnsi"/>
          <w:sz w:val="24"/>
          <w:szCs w:val="24"/>
        </w:rPr>
        <w:t>Predicate</w:t>
      </w:r>
    </w:p>
    <w:p w:rsidR="00E7240D" w:rsidRPr="00907927" w:rsidRDefault="00E7240D" w:rsidP="00CB4ACB">
      <w:pPr>
        <w:pStyle w:val="ListParagraph"/>
        <w:rPr>
          <w:rFonts w:ascii="Verdana" w:hAnsi="Verdana" w:cstheme="minorHAnsi"/>
          <w:sz w:val="24"/>
          <w:szCs w:val="24"/>
        </w:rPr>
      </w:pPr>
      <w:r w:rsidRPr="00907927">
        <w:rPr>
          <w:rFonts w:ascii="Verdana" w:hAnsi="Verdana" w:cstheme="minorHAnsi"/>
          <w:sz w:val="24"/>
          <w:szCs w:val="24"/>
        </w:rPr>
        <w:t>FluientWait</w:t>
      </w:r>
    </w:p>
    <w:p w:rsidR="0036281B" w:rsidRPr="00907927" w:rsidRDefault="0036281B" w:rsidP="0036281B">
      <w:pPr>
        <w:ind w:left="360"/>
        <w:rPr>
          <w:rFonts w:ascii="Verdana" w:hAnsi="Verdana" w:cstheme="minorHAnsi"/>
          <w:b/>
          <w:sz w:val="24"/>
          <w:szCs w:val="24"/>
        </w:rPr>
      </w:pPr>
    </w:p>
    <w:p w:rsidR="0036281B" w:rsidRPr="00907927" w:rsidRDefault="0036281B" w:rsidP="0036281B">
      <w:pPr>
        <w:pStyle w:val="ListParagraph"/>
        <w:rPr>
          <w:rFonts w:ascii="Verdana" w:hAnsi="Verdana" w:cstheme="minorHAnsi"/>
          <w:sz w:val="24"/>
          <w:szCs w:val="24"/>
        </w:rPr>
      </w:pPr>
    </w:p>
    <w:p w:rsidR="0036281B" w:rsidRPr="00907927" w:rsidRDefault="0036281B" w:rsidP="0036281B">
      <w:pPr>
        <w:pStyle w:val="ListParagraph"/>
        <w:numPr>
          <w:ilvl w:val="0"/>
          <w:numId w:val="14"/>
        </w:numPr>
        <w:rPr>
          <w:rFonts w:ascii="Verdana" w:hAnsi="Verdana" w:cstheme="minorHAnsi"/>
          <w:sz w:val="24"/>
          <w:szCs w:val="24"/>
        </w:rPr>
      </w:pPr>
      <w:r w:rsidRPr="00907927">
        <w:rPr>
          <w:rFonts w:ascii="Verdana" w:hAnsi="Verdana" w:cstheme="minorHAnsi"/>
          <w:b/>
          <w:sz w:val="24"/>
          <w:szCs w:val="24"/>
        </w:rPr>
        <w:t xml:space="preserve">Diffrence between Find Element and </w:t>
      </w:r>
      <w:proofErr w:type="gramStart"/>
      <w:r w:rsidRPr="00907927">
        <w:rPr>
          <w:rFonts w:ascii="Verdana" w:hAnsi="Verdana" w:cstheme="minorHAnsi"/>
          <w:b/>
          <w:sz w:val="24"/>
          <w:szCs w:val="24"/>
        </w:rPr>
        <w:t>FindElements ?</w:t>
      </w:r>
      <w:proofErr w:type="gramEnd"/>
      <w:r w:rsidRPr="00907927">
        <w:rPr>
          <w:rFonts w:ascii="Verdana" w:hAnsi="Verdana" w:cstheme="minorHAnsi"/>
          <w:b/>
          <w:sz w:val="24"/>
          <w:szCs w:val="24"/>
        </w:rPr>
        <w:t xml:space="preserve"> </w:t>
      </w:r>
      <w:proofErr w:type="gramStart"/>
      <w:r w:rsidRPr="00907927">
        <w:rPr>
          <w:rFonts w:ascii="Verdana" w:hAnsi="Verdana" w:cstheme="minorHAnsi"/>
          <w:sz w:val="24"/>
          <w:szCs w:val="24"/>
        </w:rPr>
        <w:t>FindElement :</w:t>
      </w:r>
      <w:proofErr w:type="gramEnd"/>
      <w:r w:rsidRPr="00907927">
        <w:rPr>
          <w:rFonts w:ascii="Verdana" w:hAnsi="Verdana" w:cstheme="minorHAnsi"/>
          <w:sz w:val="24"/>
          <w:szCs w:val="24"/>
        </w:rPr>
        <w:t xml:space="preserve"> it returns Single WebElement and returns NoSuchElementException when element is not present in html. </w:t>
      </w:r>
      <w:r w:rsidRPr="00907927">
        <w:rPr>
          <w:rFonts w:ascii="Verdana" w:hAnsi="Verdana" w:cstheme="minorHAnsi"/>
          <w:sz w:val="24"/>
          <w:szCs w:val="24"/>
        </w:rPr>
        <w:lastRenderedPageBreak/>
        <w:t xml:space="preserve">FindElement can also be used to check the element presence. </w:t>
      </w:r>
      <w:proofErr w:type="gramStart"/>
      <w:r w:rsidRPr="00907927">
        <w:rPr>
          <w:rFonts w:ascii="Verdana" w:hAnsi="Verdana" w:cstheme="minorHAnsi"/>
          <w:sz w:val="24"/>
          <w:szCs w:val="24"/>
        </w:rPr>
        <w:t>FindElements :</w:t>
      </w:r>
      <w:proofErr w:type="gramEnd"/>
      <w:r w:rsidRPr="00907927">
        <w:rPr>
          <w:rFonts w:ascii="Verdana" w:hAnsi="Verdana" w:cstheme="minorHAnsi"/>
          <w:sz w:val="24"/>
          <w:szCs w:val="24"/>
        </w:rPr>
        <w:t xml:space="preserve"> it returns the List of WebElements. Returns empty list.</w:t>
      </w:r>
    </w:p>
    <w:p w:rsidR="0036281B" w:rsidRDefault="0036281B" w:rsidP="0036281B">
      <w:pPr>
        <w:pStyle w:val="ListParagraph"/>
        <w:rPr>
          <w:rFonts w:ascii="Verdana" w:hAnsi="Verdana" w:cstheme="minorHAnsi"/>
          <w:sz w:val="24"/>
          <w:szCs w:val="24"/>
        </w:rPr>
      </w:pPr>
      <w:r w:rsidRPr="00907927">
        <w:rPr>
          <w:rFonts w:ascii="Verdana" w:hAnsi="Verdana" w:cstheme="minorHAnsi"/>
          <w:sz w:val="24"/>
          <w:szCs w:val="24"/>
        </w:rPr>
        <w:t xml:space="preserve"> </w:t>
      </w:r>
      <w:proofErr w:type="gramStart"/>
      <w:r w:rsidRPr="00907927">
        <w:rPr>
          <w:rFonts w:ascii="Verdana" w:hAnsi="Verdana" w:cstheme="minorHAnsi"/>
          <w:sz w:val="24"/>
          <w:szCs w:val="24"/>
        </w:rPr>
        <w:t>when</w:t>
      </w:r>
      <w:proofErr w:type="gramEnd"/>
      <w:r w:rsidRPr="00907927">
        <w:rPr>
          <w:rFonts w:ascii="Verdana" w:hAnsi="Verdana" w:cstheme="minorHAnsi"/>
          <w:sz w:val="24"/>
          <w:szCs w:val="24"/>
        </w:rPr>
        <w:t xml:space="preserve"> we are not able to find the element then the list takes as emply and it returns the size as ZERO, where as findElement if it won</w:t>
      </w:r>
      <w:r w:rsidR="00E52ED3" w:rsidRPr="00907927">
        <w:rPr>
          <w:rFonts w:ascii="Verdana" w:hAnsi="Verdana" w:cstheme="minorHAnsi"/>
          <w:sz w:val="24"/>
          <w:szCs w:val="24"/>
        </w:rPr>
        <w:t>’</w:t>
      </w:r>
      <w:r w:rsidRPr="00907927">
        <w:rPr>
          <w:rFonts w:ascii="Verdana" w:hAnsi="Verdana" w:cstheme="minorHAnsi"/>
          <w:sz w:val="24"/>
          <w:szCs w:val="24"/>
        </w:rPr>
        <w:t>t find the element then it throws the exception.</w:t>
      </w:r>
    </w:p>
    <w:p w:rsidR="00907927" w:rsidRPr="00907927" w:rsidRDefault="00907927" w:rsidP="0036281B">
      <w:pPr>
        <w:pStyle w:val="ListParagraph"/>
        <w:rPr>
          <w:rFonts w:ascii="Verdana" w:hAnsi="Verdana" w:cstheme="minorHAnsi"/>
          <w:sz w:val="24"/>
          <w:szCs w:val="24"/>
        </w:rPr>
      </w:pPr>
    </w:p>
    <w:p w:rsidR="00E52ED3" w:rsidRPr="00621F04" w:rsidRDefault="0036281B" w:rsidP="0036281B">
      <w:pPr>
        <w:pStyle w:val="ListParagraph"/>
        <w:numPr>
          <w:ilvl w:val="0"/>
          <w:numId w:val="14"/>
        </w:numPr>
        <w:rPr>
          <w:rFonts w:ascii="Verdana" w:hAnsi="Verdana" w:cstheme="minorHAnsi"/>
          <w:sz w:val="24"/>
          <w:szCs w:val="24"/>
        </w:rPr>
      </w:pPr>
      <w:r w:rsidRPr="00907927">
        <w:rPr>
          <w:rFonts w:ascii="Verdana" w:hAnsi="Verdana" w:cstheme="minorHAnsi"/>
          <w:b/>
          <w:sz w:val="24"/>
          <w:szCs w:val="24"/>
        </w:rPr>
        <w:t xml:space="preserve">When are submit and Click </w:t>
      </w:r>
      <w:proofErr w:type="gramStart"/>
      <w:r w:rsidRPr="00907927">
        <w:rPr>
          <w:rFonts w:ascii="Verdana" w:hAnsi="Verdana" w:cstheme="minorHAnsi"/>
          <w:b/>
          <w:sz w:val="24"/>
          <w:szCs w:val="24"/>
        </w:rPr>
        <w:t>used ?</w:t>
      </w:r>
      <w:proofErr w:type="gramEnd"/>
      <w:r w:rsidRPr="00907927">
        <w:rPr>
          <w:rFonts w:ascii="Verdana" w:hAnsi="Verdana" w:cstheme="minorHAnsi"/>
          <w:b/>
          <w:sz w:val="24"/>
          <w:szCs w:val="24"/>
        </w:rPr>
        <w:t xml:space="preserve"> </w:t>
      </w:r>
      <w:proofErr w:type="gramStart"/>
      <w:r w:rsidR="00E52ED3" w:rsidRPr="00621F04">
        <w:rPr>
          <w:rFonts w:ascii="Verdana" w:hAnsi="Verdana" w:cstheme="minorHAnsi"/>
          <w:sz w:val="24"/>
          <w:szCs w:val="24"/>
        </w:rPr>
        <w:t>generally</w:t>
      </w:r>
      <w:proofErr w:type="gramEnd"/>
      <w:r w:rsidR="00E52ED3" w:rsidRPr="00621F04">
        <w:rPr>
          <w:rFonts w:ascii="Verdana" w:hAnsi="Verdana" w:cstheme="minorHAnsi"/>
          <w:sz w:val="24"/>
          <w:szCs w:val="24"/>
        </w:rPr>
        <w:t xml:space="preserve"> used for html form submission buttons</w:t>
      </w:r>
      <w:r w:rsidR="00621F04">
        <w:rPr>
          <w:rFonts w:ascii="Verdana" w:hAnsi="Verdana" w:cstheme="minorHAnsi"/>
          <w:sz w:val="24"/>
          <w:szCs w:val="24"/>
        </w:rPr>
        <w:t>,</w:t>
      </w:r>
      <w:r w:rsidR="00E52ED3" w:rsidRPr="00621F04">
        <w:rPr>
          <w:rFonts w:ascii="Verdana" w:hAnsi="Verdana" w:cstheme="minorHAnsi"/>
          <w:sz w:val="24"/>
          <w:szCs w:val="24"/>
        </w:rPr>
        <w:t xml:space="preserve">  button inside a html form. This can’t be used for the button outside from tag. </w:t>
      </w:r>
    </w:p>
    <w:p w:rsidR="0036281B" w:rsidRPr="00907927" w:rsidRDefault="00E52ED3" w:rsidP="00E52ED3">
      <w:pPr>
        <w:pStyle w:val="ListParagraph"/>
        <w:rPr>
          <w:rFonts w:ascii="Verdana" w:hAnsi="Verdana" w:cstheme="minorHAnsi"/>
          <w:sz w:val="24"/>
          <w:szCs w:val="24"/>
        </w:rPr>
      </w:pPr>
      <w:r w:rsidRPr="00907927">
        <w:rPr>
          <w:rFonts w:ascii="Verdana" w:hAnsi="Verdana" w:cstheme="minorHAnsi"/>
          <w:sz w:val="24"/>
          <w:szCs w:val="24"/>
        </w:rPr>
        <w:t>When</w:t>
      </w:r>
      <w:r w:rsidR="0036281B" w:rsidRPr="00907927">
        <w:rPr>
          <w:rFonts w:ascii="Verdana" w:hAnsi="Verdana" w:cstheme="minorHAnsi"/>
          <w:sz w:val="24"/>
          <w:szCs w:val="24"/>
        </w:rPr>
        <w:t>ever &lt;input type=’submit’&gt; and element is inside form we use submit.</w:t>
      </w:r>
      <w:r w:rsidR="007D7066" w:rsidRPr="00907927">
        <w:rPr>
          <w:rFonts w:ascii="Verdana" w:hAnsi="Verdana" w:cstheme="minorHAnsi"/>
          <w:sz w:val="24"/>
          <w:szCs w:val="24"/>
        </w:rPr>
        <w:t xml:space="preserve"> Submit is only for buttons not for inks.</w:t>
      </w:r>
    </w:p>
    <w:p w:rsidR="00C476DA" w:rsidRPr="00907927" w:rsidRDefault="0036281B" w:rsidP="0036281B">
      <w:pPr>
        <w:pStyle w:val="ListParagraph"/>
        <w:rPr>
          <w:rFonts w:ascii="Verdana" w:hAnsi="Verdana"/>
          <w:b/>
          <w:sz w:val="24"/>
          <w:szCs w:val="24"/>
        </w:rPr>
      </w:pPr>
      <w:r w:rsidRPr="00907927">
        <w:rPr>
          <w:rFonts w:ascii="Verdana" w:hAnsi="Verdana" w:cstheme="minorHAnsi"/>
          <w:b/>
          <w:sz w:val="24"/>
          <w:szCs w:val="24"/>
        </w:rPr>
        <w:t>Click</w:t>
      </w:r>
      <w:r w:rsidRPr="00907927">
        <w:rPr>
          <w:rFonts w:ascii="Verdana" w:hAnsi="Verdana" w:cstheme="minorHAnsi"/>
          <w:sz w:val="24"/>
          <w:szCs w:val="24"/>
        </w:rPr>
        <w:t xml:space="preserve"> works in all the situa</w:t>
      </w:r>
      <w:r w:rsidR="00E52ED3" w:rsidRPr="00907927">
        <w:rPr>
          <w:rFonts w:ascii="Verdana" w:hAnsi="Verdana" w:cstheme="minorHAnsi"/>
          <w:sz w:val="24"/>
          <w:szCs w:val="24"/>
        </w:rPr>
        <w:t>tions – inside or outside forms</w:t>
      </w:r>
      <w:r w:rsidRPr="00907927">
        <w:rPr>
          <w:rFonts w:ascii="Verdana" w:hAnsi="Verdana" w:cstheme="minorHAnsi"/>
          <w:sz w:val="24"/>
          <w:szCs w:val="24"/>
        </w:rPr>
        <w:t>.</w:t>
      </w:r>
      <w:r w:rsidR="00E52ED3" w:rsidRPr="00907927">
        <w:rPr>
          <w:rFonts w:ascii="Verdana" w:hAnsi="Verdana" w:cstheme="minorHAnsi"/>
          <w:sz w:val="24"/>
          <w:szCs w:val="24"/>
        </w:rPr>
        <w:t xml:space="preserve"> </w:t>
      </w:r>
      <w:proofErr w:type="gramStart"/>
      <w:r w:rsidRPr="00907927">
        <w:rPr>
          <w:rFonts w:ascii="Verdana" w:hAnsi="Verdana" w:cstheme="minorHAnsi"/>
          <w:sz w:val="24"/>
          <w:szCs w:val="24"/>
        </w:rPr>
        <w:t>but</w:t>
      </w:r>
      <w:proofErr w:type="gramEnd"/>
      <w:r w:rsidRPr="00907927">
        <w:rPr>
          <w:rFonts w:ascii="Verdana" w:hAnsi="Verdana" w:cstheme="minorHAnsi"/>
          <w:sz w:val="24"/>
          <w:szCs w:val="24"/>
        </w:rPr>
        <w:t xml:space="preserve"> for forms submit is preferable.</w:t>
      </w:r>
      <w:r w:rsidRPr="00907927">
        <w:rPr>
          <w:rFonts w:ascii="Verdana" w:hAnsi="Verdana"/>
          <w:b/>
          <w:sz w:val="24"/>
          <w:szCs w:val="24"/>
        </w:rPr>
        <w:t xml:space="preserve"> </w:t>
      </w:r>
    </w:p>
    <w:p w:rsidR="00E7240D" w:rsidRPr="00907927" w:rsidRDefault="00E7240D" w:rsidP="0036281B">
      <w:pPr>
        <w:pStyle w:val="ListParagraph"/>
        <w:rPr>
          <w:rFonts w:ascii="Verdana" w:hAnsi="Verdana"/>
          <w:b/>
          <w:sz w:val="24"/>
          <w:szCs w:val="24"/>
        </w:rPr>
      </w:pPr>
    </w:p>
    <w:p w:rsidR="00B95129" w:rsidRPr="00907927" w:rsidRDefault="0076727C" w:rsidP="00B95129">
      <w:pPr>
        <w:pStyle w:val="ListParagraph"/>
        <w:numPr>
          <w:ilvl w:val="0"/>
          <w:numId w:val="14"/>
        </w:numPr>
        <w:rPr>
          <w:rFonts w:ascii="Verdana" w:hAnsi="Verdana"/>
          <w:sz w:val="24"/>
          <w:szCs w:val="24"/>
        </w:rPr>
      </w:pPr>
      <w:r w:rsidRPr="00907927">
        <w:rPr>
          <w:rFonts w:ascii="Verdana" w:hAnsi="Verdana"/>
          <w:b/>
          <w:sz w:val="24"/>
          <w:szCs w:val="24"/>
        </w:rPr>
        <w:t>Exp</w:t>
      </w:r>
      <w:r w:rsidR="00621F04">
        <w:rPr>
          <w:rFonts w:ascii="Verdana" w:hAnsi="Verdana"/>
          <w:b/>
          <w:sz w:val="24"/>
          <w:szCs w:val="24"/>
        </w:rPr>
        <w:t>l</w:t>
      </w:r>
      <w:r w:rsidRPr="00907927">
        <w:rPr>
          <w:rFonts w:ascii="Verdana" w:hAnsi="Verdana"/>
          <w:b/>
          <w:sz w:val="24"/>
          <w:szCs w:val="24"/>
        </w:rPr>
        <w:t xml:space="preserve">ain </w:t>
      </w:r>
      <w:r w:rsidR="00E233D4" w:rsidRPr="00907927">
        <w:rPr>
          <w:rFonts w:ascii="Verdana" w:hAnsi="Verdana"/>
          <w:b/>
          <w:sz w:val="24"/>
          <w:szCs w:val="24"/>
        </w:rPr>
        <w:t>Actions</w:t>
      </w:r>
      <w:r w:rsidRPr="00907927">
        <w:rPr>
          <w:rFonts w:ascii="Verdana" w:hAnsi="Verdana"/>
          <w:b/>
          <w:sz w:val="24"/>
          <w:szCs w:val="24"/>
        </w:rPr>
        <w:t xml:space="preserve">? </w:t>
      </w:r>
      <w:r w:rsidRPr="00907927">
        <w:rPr>
          <w:rFonts w:ascii="Verdana" w:hAnsi="Verdana"/>
          <w:sz w:val="24"/>
          <w:szCs w:val="24"/>
        </w:rPr>
        <w:t xml:space="preserve">ACTIONS: Actions is a class in webdriver is to deal with mouse actions, to automate mouse </w:t>
      </w:r>
      <w:proofErr w:type="gramStart"/>
      <w:r w:rsidRPr="00907927">
        <w:rPr>
          <w:rFonts w:ascii="Verdana" w:hAnsi="Verdana"/>
          <w:sz w:val="24"/>
          <w:szCs w:val="24"/>
        </w:rPr>
        <w:t>over ,click</w:t>
      </w:r>
      <w:proofErr w:type="gramEnd"/>
      <w:r w:rsidRPr="00907927">
        <w:rPr>
          <w:rFonts w:ascii="Verdana" w:hAnsi="Verdana"/>
          <w:sz w:val="24"/>
          <w:szCs w:val="24"/>
        </w:rPr>
        <w:t xml:space="preserve"> ,double click ,key press ,key Release ,drag and drop using an Interface Builder Patterns. It builds composite actions containing all the actions to be performed.</w:t>
      </w:r>
    </w:p>
    <w:p w:rsidR="00B95129" w:rsidRPr="00907927" w:rsidRDefault="00B95129" w:rsidP="00B95129">
      <w:pPr>
        <w:pStyle w:val="ListParagraph"/>
        <w:ind w:firstLine="720"/>
        <w:rPr>
          <w:rFonts w:ascii="Verdana" w:hAnsi="Verdana"/>
          <w:sz w:val="24"/>
          <w:szCs w:val="24"/>
        </w:rPr>
      </w:pPr>
      <w:proofErr w:type="gramStart"/>
      <w:r w:rsidRPr="00907927">
        <w:rPr>
          <w:rFonts w:ascii="Verdana" w:hAnsi="Verdana"/>
          <w:b/>
          <w:sz w:val="24"/>
          <w:szCs w:val="24"/>
        </w:rPr>
        <w:t>1.</w:t>
      </w:r>
      <w:r w:rsidRPr="00907927">
        <w:rPr>
          <w:rFonts w:ascii="Verdana" w:hAnsi="Verdana"/>
          <w:sz w:val="24"/>
          <w:szCs w:val="24"/>
        </w:rPr>
        <w:t>Mouse</w:t>
      </w:r>
      <w:proofErr w:type="gramEnd"/>
      <w:r w:rsidRPr="00907927">
        <w:rPr>
          <w:rFonts w:ascii="Verdana" w:hAnsi="Verdana"/>
          <w:sz w:val="24"/>
          <w:szCs w:val="24"/>
        </w:rPr>
        <w:t xml:space="preserve"> Hover action</w:t>
      </w:r>
    </w:p>
    <w:p w:rsidR="00B95129" w:rsidRPr="00907927" w:rsidRDefault="00B95129" w:rsidP="00B95129">
      <w:pPr>
        <w:pStyle w:val="ListParagraph"/>
        <w:ind w:firstLine="720"/>
        <w:rPr>
          <w:rFonts w:ascii="Verdana" w:hAnsi="Verdana"/>
          <w:sz w:val="24"/>
          <w:szCs w:val="24"/>
        </w:rPr>
      </w:pPr>
      <w:r w:rsidRPr="00907927">
        <w:rPr>
          <w:rFonts w:ascii="Verdana" w:hAnsi="Verdana"/>
          <w:b/>
          <w:sz w:val="24"/>
          <w:szCs w:val="24"/>
        </w:rPr>
        <w:t>2.</w:t>
      </w:r>
      <w:r w:rsidRPr="00907927">
        <w:rPr>
          <w:rFonts w:ascii="Verdana" w:hAnsi="Verdana"/>
          <w:sz w:val="24"/>
          <w:szCs w:val="24"/>
        </w:rPr>
        <w:t xml:space="preserve"> </w:t>
      </w:r>
      <w:r w:rsidRPr="00907927">
        <w:rPr>
          <w:rFonts w:ascii="Verdana" w:hAnsi="Verdana"/>
          <w:bCs/>
          <w:sz w:val="24"/>
          <w:szCs w:val="24"/>
        </w:rPr>
        <w:t xml:space="preserve">Drag </w:t>
      </w:r>
      <w:proofErr w:type="gramStart"/>
      <w:r w:rsidRPr="00907927">
        <w:rPr>
          <w:rFonts w:ascii="Verdana" w:hAnsi="Verdana"/>
          <w:bCs/>
          <w:sz w:val="24"/>
          <w:szCs w:val="24"/>
        </w:rPr>
        <w:t>And</w:t>
      </w:r>
      <w:proofErr w:type="gramEnd"/>
      <w:r w:rsidRPr="00907927">
        <w:rPr>
          <w:rFonts w:ascii="Verdana" w:hAnsi="Verdana"/>
          <w:bCs/>
          <w:sz w:val="24"/>
          <w:szCs w:val="24"/>
        </w:rPr>
        <w:t xml:space="preserve"> Drop</w:t>
      </w:r>
    </w:p>
    <w:p w:rsidR="0076727C" w:rsidRPr="00907927" w:rsidRDefault="0076727C" w:rsidP="00B95129">
      <w:pPr>
        <w:ind w:left="720" w:firstLine="720"/>
        <w:rPr>
          <w:rFonts w:ascii="Verdana" w:hAnsi="Verdana"/>
          <w:b/>
          <w:sz w:val="24"/>
          <w:szCs w:val="24"/>
        </w:rPr>
      </w:pPr>
      <w:r w:rsidRPr="00907927">
        <w:rPr>
          <w:rFonts w:ascii="Verdana" w:hAnsi="Verdana"/>
          <w:b/>
          <w:sz w:val="24"/>
          <w:szCs w:val="24"/>
        </w:rPr>
        <w:t xml:space="preserve">Actions action = new </w:t>
      </w:r>
      <w:proofErr w:type="gramStart"/>
      <w:r w:rsidRPr="00907927">
        <w:rPr>
          <w:rFonts w:ascii="Verdana" w:hAnsi="Verdana"/>
          <w:b/>
          <w:sz w:val="24"/>
          <w:szCs w:val="24"/>
        </w:rPr>
        <w:t>Actions(</w:t>
      </w:r>
      <w:proofErr w:type="gramEnd"/>
      <w:r w:rsidRPr="00907927">
        <w:rPr>
          <w:rFonts w:ascii="Verdana" w:hAnsi="Verdana"/>
          <w:b/>
          <w:sz w:val="24"/>
          <w:szCs w:val="24"/>
        </w:rPr>
        <w:t>driver);</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hAnsi="Verdana"/>
          <w:b/>
          <w:sz w:val="24"/>
          <w:szCs w:val="24"/>
        </w:rPr>
        <w:t xml:space="preserve">Example: </w:t>
      </w:r>
      <w:r w:rsidRPr="00907927">
        <w:rPr>
          <w:rFonts w:ascii="Verdana" w:eastAsia="Times New Roman" w:hAnsi="Verdana" w:cs="Times New Roman"/>
          <w:color w:val="000000"/>
          <w:sz w:val="24"/>
          <w:szCs w:val="24"/>
        </w:rPr>
        <w:t xml:space="preserve">WebElement </w:t>
      </w:r>
      <w:r w:rsidRPr="00907927">
        <w:rPr>
          <w:rFonts w:ascii="Verdana" w:eastAsia="Times New Roman" w:hAnsi="Verdana" w:cs="Times New Roman"/>
          <w:b/>
          <w:color w:val="000000"/>
          <w:sz w:val="24"/>
          <w:szCs w:val="24"/>
        </w:rPr>
        <w:t>From</w:t>
      </w:r>
      <w:r w:rsidRPr="00907927">
        <w:rPr>
          <w:rFonts w:ascii="Verdana" w:eastAsia="Times New Roman" w:hAnsi="Verdana" w:cs="Times New Roman"/>
          <w:color w:val="000000"/>
          <w:sz w:val="24"/>
          <w:szCs w:val="24"/>
        </w:rPr>
        <w:t xml:space="preserve"> = </w:t>
      </w:r>
      <w:proofErr w:type="gramStart"/>
      <w:r w:rsidRPr="00907927">
        <w:rPr>
          <w:rFonts w:ascii="Verdana" w:eastAsia="Times New Roman" w:hAnsi="Verdana" w:cs="Times New Roman"/>
          <w:color w:val="000000"/>
          <w:sz w:val="24"/>
          <w:szCs w:val="24"/>
        </w:rPr>
        <w:t>driver.findElement(</w:t>
      </w:r>
      <w:proofErr w:type="gramEnd"/>
      <w:r w:rsidRPr="00907927">
        <w:rPr>
          <w:rFonts w:ascii="Verdana" w:eastAsia="Times New Roman" w:hAnsi="Verdana" w:cs="Times New Roman"/>
          <w:color w:val="000000"/>
          <w:sz w:val="24"/>
          <w:szCs w:val="24"/>
        </w:rPr>
        <w:t>By.xpath("</w:t>
      </w:r>
      <w:r w:rsidR="003D3FA4" w:rsidRPr="00907927">
        <w:rPr>
          <w:rFonts w:ascii="Verdana" w:eastAsia="Times New Roman" w:hAnsi="Verdana" w:cs="Times New Roman"/>
          <w:color w:val="000000"/>
          <w:sz w:val="24"/>
          <w:szCs w:val="24"/>
        </w:rPr>
        <w:t xml:space="preserve"> </w:t>
      </w:r>
      <w:r w:rsidRPr="00907927">
        <w:rPr>
          <w:rFonts w:ascii="Verdana" w:eastAsia="Times New Roman" w:hAnsi="Verdana" w:cs="Times New Roman"/>
          <w:color w:val="000000"/>
          <w:sz w:val="24"/>
          <w:szCs w:val="24"/>
        </w:rPr>
        <w:t>[1]/td[4]/span"));</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xml:space="preserve">WebElement </w:t>
      </w:r>
      <w:r w:rsidRPr="00907927">
        <w:rPr>
          <w:rFonts w:ascii="Verdana" w:eastAsia="Times New Roman" w:hAnsi="Verdana" w:cs="Times New Roman"/>
          <w:b/>
          <w:color w:val="000000"/>
          <w:sz w:val="24"/>
          <w:szCs w:val="24"/>
        </w:rPr>
        <w:t>To</w:t>
      </w:r>
      <w:r w:rsidRPr="00907927">
        <w:rPr>
          <w:rFonts w:ascii="Verdana" w:eastAsia="Times New Roman" w:hAnsi="Verdana" w:cs="Times New Roman"/>
          <w:color w:val="000000"/>
          <w:sz w:val="24"/>
          <w:szCs w:val="24"/>
        </w:rPr>
        <w:t xml:space="preserve"> = </w:t>
      </w:r>
      <w:proofErr w:type="gramStart"/>
      <w:r w:rsidRPr="00907927">
        <w:rPr>
          <w:rFonts w:ascii="Verdana" w:eastAsia="Times New Roman" w:hAnsi="Verdana" w:cs="Times New Roman"/>
          <w:color w:val="000000"/>
          <w:sz w:val="24"/>
          <w:szCs w:val="24"/>
        </w:rPr>
        <w:t>driver.findElement(</w:t>
      </w:r>
      <w:proofErr w:type="gramEnd"/>
      <w:r w:rsidRPr="00907927">
        <w:rPr>
          <w:rFonts w:ascii="Verdana" w:eastAsia="Times New Roman" w:hAnsi="Verdana" w:cs="Times New Roman"/>
          <w:color w:val="000000"/>
          <w:sz w:val="24"/>
          <w:szCs w:val="24"/>
        </w:rPr>
        <w:t>By.xpath("hhhh"));</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xml:space="preserve"> Actions builder = new </w:t>
      </w:r>
      <w:proofErr w:type="gramStart"/>
      <w:r w:rsidRPr="00907927">
        <w:rPr>
          <w:rFonts w:ascii="Verdana" w:eastAsia="Times New Roman" w:hAnsi="Verdana" w:cs="Times New Roman"/>
          <w:color w:val="000000"/>
          <w:sz w:val="24"/>
          <w:szCs w:val="24"/>
        </w:rPr>
        <w:t>Actions(</w:t>
      </w:r>
      <w:proofErr w:type="gramEnd"/>
      <w:r w:rsidRPr="00907927">
        <w:rPr>
          <w:rFonts w:ascii="Verdana" w:eastAsia="Times New Roman" w:hAnsi="Verdana" w:cs="Times New Roman"/>
          <w:color w:val="000000"/>
          <w:sz w:val="24"/>
          <w:szCs w:val="24"/>
        </w:rPr>
        <w:t>driver);</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xml:space="preserve">Action </w:t>
      </w:r>
      <w:r w:rsidRPr="00907927">
        <w:rPr>
          <w:rFonts w:ascii="Verdana" w:eastAsia="Times New Roman" w:hAnsi="Verdana" w:cs="Times New Roman"/>
          <w:b/>
          <w:color w:val="000000"/>
          <w:sz w:val="24"/>
          <w:szCs w:val="24"/>
        </w:rPr>
        <w:t>dragAndDrop</w:t>
      </w:r>
      <w:r w:rsidRPr="00907927">
        <w:rPr>
          <w:rFonts w:ascii="Verdana" w:eastAsia="Times New Roman" w:hAnsi="Verdana" w:cs="Times New Roman"/>
          <w:color w:val="000000"/>
          <w:sz w:val="24"/>
          <w:szCs w:val="24"/>
        </w:rPr>
        <w:t xml:space="preserve"> = </w:t>
      </w:r>
      <w:proofErr w:type="gramStart"/>
      <w:r w:rsidRPr="00907927">
        <w:rPr>
          <w:rFonts w:ascii="Verdana" w:eastAsia="Times New Roman" w:hAnsi="Verdana" w:cs="Times New Roman"/>
          <w:color w:val="000000"/>
          <w:sz w:val="24"/>
          <w:szCs w:val="24"/>
        </w:rPr>
        <w:t>builder.clickAndHold(</w:t>
      </w:r>
      <w:proofErr w:type="gramEnd"/>
      <w:r w:rsidRPr="00907927">
        <w:rPr>
          <w:rFonts w:ascii="Verdana" w:eastAsia="Times New Roman" w:hAnsi="Verdana" w:cs="Times New Roman"/>
          <w:color w:val="000000"/>
          <w:sz w:val="24"/>
          <w:szCs w:val="24"/>
        </w:rPr>
        <w:t>From).moveToElement(To)</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w:t>
      </w:r>
      <w:proofErr w:type="gramStart"/>
      <w:r w:rsidRPr="00907927">
        <w:rPr>
          <w:rFonts w:ascii="Verdana" w:eastAsia="Times New Roman" w:hAnsi="Verdana" w:cs="Times New Roman"/>
          <w:color w:val="000000"/>
          <w:sz w:val="24"/>
          <w:szCs w:val="24"/>
        </w:rPr>
        <w:t>release(</w:t>
      </w:r>
      <w:proofErr w:type="gramEnd"/>
      <w:r w:rsidRPr="00907927">
        <w:rPr>
          <w:rFonts w:ascii="Verdana" w:eastAsia="Times New Roman" w:hAnsi="Verdana" w:cs="Times New Roman"/>
          <w:color w:val="000000"/>
          <w:sz w:val="24"/>
          <w:szCs w:val="24"/>
        </w:rPr>
        <w:t>To).build();</w:t>
      </w:r>
    </w:p>
    <w:p w:rsidR="0035454C" w:rsidRPr="00907927" w:rsidRDefault="0035454C" w:rsidP="0035454C">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roofErr w:type="gramStart"/>
      <w:r w:rsidRPr="00907927">
        <w:rPr>
          <w:rFonts w:ascii="Verdana" w:eastAsia="Times New Roman" w:hAnsi="Verdana" w:cs="Times New Roman"/>
          <w:color w:val="000000"/>
          <w:sz w:val="24"/>
          <w:szCs w:val="24"/>
        </w:rPr>
        <w:t>dragAndDrop.perform(</w:t>
      </w:r>
      <w:proofErr w:type="gramEnd"/>
      <w:r w:rsidRPr="00907927">
        <w:rPr>
          <w:rFonts w:ascii="Verdana" w:eastAsia="Times New Roman" w:hAnsi="Verdana" w:cs="Times New Roman"/>
          <w:color w:val="000000"/>
          <w:sz w:val="24"/>
          <w:szCs w:val="24"/>
        </w:rPr>
        <w:t>);</w:t>
      </w:r>
    </w:p>
    <w:p w:rsidR="0035454C" w:rsidRPr="00907927" w:rsidRDefault="0035454C" w:rsidP="0035454C">
      <w:pPr>
        <w:rPr>
          <w:rFonts w:ascii="Verdana" w:hAnsi="Verdana"/>
          <w:b/>
          <w:sz w:val="24"/>
          <w:szCs w:val="24"/>
        </w:rPr>
      </w:pPr>
    </w:p>
    <w:p w:rsidR="003D3FA4" w:rsidRPr="00907927" w:rsidRDefault="003D3FA4" w:rsidP="003D3FA4">
      <w:pPr>
        <w:rPr>
          <w:rFonts w:ascii="Verdana" w:hAnsi="Verdana"/>
          <w:sz w:val="24"/>
          <w:szCs w:val="24"/>
        </w:rPr>
      </w:pPr>
      <w:r w:rsidRPr="00907927">
        <w:rPr>
          <w:rFonts w:ascii="Verdana" w:hAnsi="Verdana"/>
          <w:b/>
          <w:sz w:val="24"/>
          <w:szCs w:val="24"/>
        </w:rPr>
        <w:t>Example</w:t>
      </w:r>
      <w:r w:rsidRPr="00907927">
        <w:rPr>
          <w:rFonts w:ascii="Verdana" w:hAnsi="Verdana"/>
          <w:sz w:val="24"/>
          <w:szCs w:val="24"/>
        </w:rPr>
        <w:t xml:space="preserve">: </w:t>
      </w:r>
      <w:r w:rsidRPr="00907927">
        <w:rPr>
          <w:rStyle w:val="crayon-e"/>
          <w:rFonts w:ascii="Verdana" w:hAnsi="Verdana"/>
          <w:sz w:val="24"/>
          <w:szCs w:val="24"/>
        </w:rPr>
        <w:t xml:space="preserve">WebElement </w:t>
      </w:r>
      <w:r w:rsidRPr="00907927">
        <w:rPr>
          <w:rStyle w:val="crayon-v"/>
          <w:rFonts w:ascii="Verdana" w:hAnsi="Verdana"/>
          <w:sz w:val="24"/>
          <w:szCs w:val="24"/>
        </w:rPr>
        <w:t>element</w:t>
      </w:r>
      <w:r w:rsidRPr="00907927">
        <w:rPr>
          <w:rStyle w:val="crayon-h"/>
          <w:rFonts w:ascii="Verdana" w:hAnsi="Verdana"/>
          <w:sz w:val="24"/>
          <w:szCs w:val="24"/>
        </w:rPr>
        <w:t xml:space="preserve"> </w:t>
      </w:r>
      <w:r w:rsidRPr="00907927">
        <w:rPr>
          <w:rStyle w:val="crayon-o"/>
          <w:rFonts w:ascii="Verdana" w:hAnsi="Verdana"/>
          <w:sz w:val="24"/>
          <w:szCs w:val="24"/>
        </w:rPr>
        <w:t>=</w:t>
      </w:r>
      <w:r w:rsidRPr="00907927">
        <w:rPr>
          <w:rStyle w:val="crayon-h"/>
          <w:rFonts w:ascii="Verdana" w:hAnsi="Verdana"/>
          <w:sz w:val="24"/>
          <w:szCs w:val="24"/>
        </w:rPr>
        <w:t xml:space="preserve"> </w:t>
      </w:r>
      <w:proofErr w:type="gramStart"/>
      <w:r w:rsidRPr="00907927">
        <w:rPr>
          <w:rStyle w:val="crayon-v"/>
          <w:rFonts w:ascii="Verdana" w:hAnsi="Verdana"/>
          <w:sz w:val="24"/>
          <w:szCs w:val="24"/>
        </w:rPr>
        <w:t>driver</w:t>
      </w:r>
      <w:r w:rsidRPr="00907927">
        <w:rPr>
          <w:rStyle w:val="crayon-sy"/>
          <w:rFonts w:ascii="Verdana" w:hAnsi="Verdana"/>
          <w:sz w:val="24"/>
          <w:szCs w:val="24"/>
        </w:rPr>
        <w:t>.</w:t>
      </w:r>
      <w:r w:rsidRPr="00907927">
        <w:rPr>
          <w:rStyle w:val="crayon-e"/>
          <w:rFonts w:ascii="Verdana" w:hAnsi="Verdana"/>
          <w:sz w:val="24"/>
          <w:szCs w:val="24"/>
        </w:rPr>
        <w:t>findElement</w:t>
      </w:r>
      <w:r w:rsidRPr="00907927">
        <w:rPr>
          <w:rStyle w:val="crayon-sy"/>
          <w:rFonts w:ascii="Verdana" w:hAnsi="Verdana"/>
          <w:sz w:val="24"/>
          <w:szCs w:val="24"/>
        </w:rPr>
        <w:t>(</w:t>
      </w:r>
      <w:proofErr w:type="gramEnd"/>
      <w:r w:rsidRPr="00907927">
        <w:rPr>
          <w:rStyle w:val="crayon-v"/>
          <w:rFonts w:ascii="Verdana" w:hAnsi="Verdana"/>
          <w:sz w:val="24"/>
          <w:szCs w:val="24"/>
        </w:rPr>
        <w:t>By</w:t>
      </w:r>
      <w:r w:rsidRPr="00907927">
        <w:rPr>
          <w:rStyle w:val="crayon-sy"/>
          <w:rFonts w:ascii="Verdana" w:hAnsi="Verdana"/>
          <w:sz w:val="24"/>
          <w:szCs w:val="24"/>
        </w:rPr>
        <w:t>.</w:t>
      </w:r>
      <w:r w:rsidRPr="00907927">
        <w:rPr>
          <w:rStyle w:val="crayon-e"/>
          <w:rFonts w:ascii="Verdana" w:hAnsi="Verdana"/>
          <w:sz w:val="24"/>
          <w:szCs w:val="24"/>
        </w:rPr>
        <w:t>linkText</w:t>
      </w:r>
      <w:r w:rsidRPr="00907927">
        <w:rPr>
          <w:rStyle w:val="crayon-sy"/>
          <w:rFonts w:ascii="Verdana" w:hAnsi="Verdana"/>
          <w:sz w:val="24"/>
          <w:szCs w:val="24"/>
        </w:rPr>
        <w:t>(</w:t>
      </w:r>
      <w:r w:rsidRPr="00907927">
        <w:rPr>
          <w:rStyle w:val="crayon-s"/>
          <w:rFonts w:ascii="Verdana" w:hAnsi="Verdana"/>
          <w:sz w:val="24"/>
          <w:szCs w:val="24"/>
        </w:rPr>
        <w:t>"Product Category"</w:t>
      </w:r>
      <w:r w:rsidRPr="00907927">
        <w:rPr>
          <w:rStyle w:val="crayon-sy"/>
          <w:rFonts w:ascii="Verdana" w:hAnsi="Verdana"/>
          <w:sz w:val="24"/>
          <w:szCs w:val="24"/>
        </w:rPr>
        <w:t>));</w:t>
      </w:r>
    </w:p>
    <w:p w:rsidR="003D3FA4" w:rsidRPr="00907927" w:rsidRDefault="003D3FA4" w:rsidP="003D3FA4">
      <w:pPr>
        <w:rPr>
          <w:rFonts w:ascii="Verdana" w:hAnsi="Verdana"/>
          <w:sz w:val="24"/>
          <w:szCs w:val="24"/>
        </w:rPr>
      </w:pPr>
      <w:r w:rsidRPr="00907927">
        <w:rPr>
          <w:rStyle w:val="crayon-e"/>
          <w:rFonts w:ascii="Verdana" w:hAnsi="Verdana"/>
          <w:sz w:val="24"/>
          <w:szCs w:val="24"/>
        </w:rPr>
        <w:t xml:space="preserve">Actions </w:t>
      </w:r>
      <w:r w:rsidRPr="00907927">
        <w:rPr>
          <w:rStyle w:val="crayon-v"/>
          <w:rFonts w:ascii="Verdana" w:hAnsi="Verdana"/>
          <w:sz w:val="24"/>
          <w:szCs w:val="24"/>
        </w:rPr>
        <w:t>action</w:t>
      </w:r>
      <w:r w:rsidRPr="00907927">
        <w:rPr>
          <w:rStyle w:val="crayon-h"/>
          <w:rFonts w:ascii="Verdana" w:hAnsi="Verdana"/>
          <w:sz w:val="24"/>
          <w:szCs w:val="24"/>
        </w:rPr>
        <w:t xml:space="preserve"> </w:t>
      </w:r>
      <w:r w:rsidRPr="00907927">
        <w:rPr>
          <w:rStyle w:val="crayon-o"/>
          <w:rFonts w:ascii="Verdana" w:hAnsi="Verdana"/>
          <w:sz w:val="24"/>
          <w:szCs w:val="24"/>
        </w:rPr>
        <w:t>=</w:t>
      </w:r>
      <w:r w:rsidRPr="00907927">
        <w:rPr>
          <w:rStyle w:val="crayon-h"/>
          <w:rFonts w:ascii="Verdana" w:hAnsi="Verdana"/>
          <w:sz w:val="24"/>
          <w:szCs w:val="24"/>
        </w:rPr>
        <w:t xml:space="preserve"> </w:t>
      </w:r>
      <w:r w:rsidRPr="00907927">
        <w:rPr>
          <w:rStyle w:val="crayon-r"/>
          <w:rFonts w:ascii="Verdana" w:hAnsi="Verdana"/>
          <w:sz w:val="24"/>
          <w:szCs w:val="24"/>
        </w:rPr>
        <w:t>new</w:t>
      </w:r>
      <w:r w:rsidRPr="00907927">
        <w:rPr>
          <w:rStyle w:val="crayon-h"/>
          <w:rFonts w:ascii="Verdana" w:hAnsi="Verdana"/>
          <w:sz w:val="24"/>
          <w:szCs w:val="24"/>
        </w:rPr>
        <w:t xml:space="preserve"> </w:t>
      </w:r>
      <w:proofErr w:type="gramStart"/>
      <w:r w:rsidRPr="00907927">
        <w:rPr>
          <w:rStyle w:val="crayon-e"/>
          <w:rFonts w:ascii="Verdana" w:hAnsi="Verdana"/>
          <w:sz w:val="24"/>
          <w:szCs w:val="24"/>
        </w:rPr>
        <w:t>Actions</w:t>
      </w:r>
      <w:r w:rsidRPr="00907927">
        <w:rPr>
          <w:rStyle w:val="crayon-sy"/>
          <w:rFonts w:ascii="Verdana" w:hAnsi="Verdana"/>
          <w:sz w:val="24"/>
          <w:szCs w:val="24"/>
        </w:rPr>
        <w:t>(</w:t>
      </w:r>
      <w:proofErr w:type="gramEnd"/>
      <w:r w:rsidRPr="00907927">
        <w:rPr>
          <w:rStyle w:val="crayon-v"/>
          <w:rFonts w:ascii="Verdana" w:hAnsi="Verdana"/>
          <w:sz w:val="24"/>
          <w:szCs w:val="24"/>
        </w:rPr>
        <w:t>driver</w:t>
      </w:r>
      <w:r w:rsidRPr="00907927">
        <w:rPr>
          <w:rStyle w:val="crayon-sy"/>
          <w:rFonts w:ascii="Verdana" w:hAnsi="Verdana"/>
          <w:sz w:val="24"/>
          <w:szCs w:val="24"/>
        </w:rPr>
        <w:t>);</w:t>
      </w:r>
    </w:p>
    <w:p w:rsidR="0076727C" w:rsidRPr="00907927" w:rsidRDefault="003D3FA4" w:rsidP="003D3FA4">
      <w:pPr>
        <w:rPr>
          <w:rFonts w:ascii="Verdana" w:hAnsi="Verdana"/>
          <w:sz w:val="24"/>
          <w:szCs w:val="24"/>
        </w:rPr>
      </w:pPr>
      <w:r w:rsidRPr="00907927">
        <w:rPr>
          <w:rFonts w:ascii="Verdana" w:hAnsi="Verdana"/>
          <w:sz w:val="24"/>
          <w:szCs w:val="24"/>
        </w:rPr>
        <w:t> </w:t>
      </w:r>
      <w:proofErr w:type="gramStart"/>
      <w:r w:rsidRPr="00907927">
        <w:rPr>
          <w:rStyle w:val="crayon-v"/>
          <w:rFonts w:ascii="Verdana" w:hAnsi="Verdana"/>
          <w:sz w:val="24"/>
          <w:szCs w:val="24"/>
        </w:rPr>
        <w:t>action</w:t>
      </w:r>
      <w:r w:rsidRPr="00907927">
        <w:rPr>
          <w:rStyle w:val="crayon-sy"/>
          <w:rFonts w:ascii="Verdana" w:hAnsi="Verdana"/>
          <w:sz w:val="24"/>
          <w:szCs w:val="24"/>
        </w:rPr>
        <w:t>.</w:t>
      </w:r>
      <w:r w:rsidRPr="00907927">
        <w:rPr>
          <w:rStyle w:val="crayon-e"/>
          <w:rFonts w:ascii="Verdana" w:hAnsi="Verdana"/>
          <w:sz w:val="24"/>
          <w:szCs w:val="24"/>
        </w:rPr>
        <w:t>moveToElement</w:t>
      </w:r>
      <w:r w:rsidRPr="00907927">
        <w:rPr>
          <w:rStyle w:val="crayon-sy"/>
          <w:rFonts w:ascii="Verdana" w:hAnsi="Verdana"/>
          <w:sz w:val="24"/>
          <w:szCs w:val="24"/>
        </w:rPr>
        <w:t>(</w:t>
      </w:r>
      <w:proofErr w:type="gramEnd"/>
      <w:r w:rsidRPr="00907927">
        <w:rPr>
          <w:rStyle w:val="crayon-v"/>
          <w:rFonts w:ascii="Verdana" w:hAnsi="Verdana"/>
          <w:sz w:val="24"/>
          <w:szCs w:val="24"/>
        </w:rPr>
        <w:t>element</w:t>
      </w:r>
      <w:r w:rsidRPr="00907927">
        <w:rPr>
          <w:rStyle w:val="crayon-sy"/>
          <w:rFonts w:ascii="Verdana" w:hAnsi="Verdana"/>
          <w:sz w:val="24"/>
          <w:szCs w:val="24"/>
        </w:rPr>
        <w:t>).</w:t>
      </w:r>
      <w:r w:rsidRPr="00907927">
        <w:rPr>
          <w:rStyle w:val="crayon-e"/>
          <w:rFonts w:ascii="Verdana" w:hAnsi="Verdana"/>
          <w:sz w:val="24"/>
          <w:szCs w:val="24"/>
        </w:rPr>
        <w:t>moveToElement</w:t>
      </w:r>
      <w:r w:rsidRPr="00907927">
        <w:rPr>
          <w:rStyle w:val="crayon-sy"/>
          <w:rFonts w:ascii="Verdana" w:hAnsi="Verdana"/>
          <w:sz w:val="24"/>
          <w:szCs w:val="24"/>
        </w:rPr>
        <w:t>(</w:t>
      </w:r>
      <w:r w:rsidRPr="00907927">
        <w:rPr>
          <w:rStyle w:val="crayon-v"/>
          <w:rFonts w:ascii="Verdana" w:hAnsi="Verdana"/>
          <w:sz w:val="24"/>
          <w:szCs w:val="24"/>
        </w:rPr>
        <w:t>driver</w:t>
      </w:r>
      <w:r w:rsidRPr="00907927">
        <w:rPr>
          <w:rStyle w:val="crayon-sy"/>
          <w:rFonts w:ascii="Verdana" w:hAnsi="Verdana"/>
          <w:sz w:val="24"/>
          <w:szCs w:val="24"/>
        </w:rPr>
        <w:t>.</w:t>
      </w:r>
      <w:r w:rsidRPr="00907927">
        <w:rPr>
          <w:rStyle w:val="crayon-e"/>
          <w:rFonts w:ascii="Verdana" w:hAnsi="Verdana"/>
          <w:sz w:val="24"/>
          <w:szCs w:val="24"/>
        </w:rPr>
        <w:t>findElement</w:t>
      </w:r>
      <w:r w:rsidRPr="00907927">
        <w:rPr>
          <w:rStyle w:val="crayon-sy"/>
          <w:rFonts w:ascii="Verdana" w:hAnsi="Verdana"/>
          <w:sz w:val="24"/>
          <w:szCs w:val="24"/>
        </w:rPr>
        <w:t>(</w:t>
      </w:r>
      <w:r w:rsidRPr="00907927">
        <w:rPr>
          <w:rStyle w:val="crayon-v"/>
          <w:rFonts w:ascii="Verdana" w:hAnsi="Verdana"/>
          <w:sz w:val="24"/>
          <w:szCs w:val="24"/>
        </w:rPr>
        <w:t>By</w:t>
      </w:r>
      <w:r w:rsidRPr="00907927">
        <w:rPr>
          <w:rStyle w:val="crayon-sy"/>
          <w:rFonts w:ascii="Verdana" w:hAnsi="Verdana"/>
          <w:sz w:val="24"/>
          <w:szCs w:val="24"/>
        </w:rPr>
        <w:t>.</w:t>
      </w:r>
      <w:r w:rsidRPr="00907927">
        <w:rPr>
          <w:rStyle w:val="crayon-e"/>
          <w:rFonts w:ascii="Verdana" w:hAnsi="Verdana"/>
          <w:sz w:val="24"/>
          <w:szCs w:val="24"/>
        </w:rPr>
        <w:t>linkText</w:t>
      </w:r>
      <w:r w:rsidRPr="00907927">
        <w:rPr>
          <w:rStyle w:val="crayon-sy"/>
          <w:rFonts w:ascii="Verdana" w:hAnsi="Verdana"/>
          <w:sz w:val="24"/>
          <w:szCs w:val="24"/>
        </w:rPr>
        <w:t>(</w:t>
      </w:r>
      <w:r w:rsidRPr="00907927">
        <w:rPr>
          <w:rStyle w:val="crayon-s"/>
          <w:rFonts w:ascii="Verdana" w:hAnsi="Verdana"/>
          <w:sz w:val="24"/>
          <w:szCs w:val="24"/>
        </w:rPr>
        <w:t>"iPads"</w:t>
      </w:r>
      <w:r w:rsidRPr="00907927">
        <w:rPr>
          <w:rStyle w:val="crayon-sy"/>
          <w:rFonts w:ascii="Verdana" w:hAnsi="Verdana"/>
          <w:sz w:val="24"/>
          <w:szCs w:val="24"/>
        </w:rPr>
        <w:t>))).</w:t>
      </w:r>
      <w:r w:rsidRPr="00907927">
        <w:rPr>
          <w:rStyle w:val="crayon-e"/>
          <w:rFonts w:ascii="Verdana" w:hAnsi="Verdana"/>
          <w:sz w:val="24"/>
          <w:szCs w:val="24"/>
        </w:rPr>
        <w:t>click</w:t>
      </w:r>
      <w:r w:rsidRPr="00907927">
        <w:rPr>
          <w:rStyle w:val="crayon-sy"/>
          <w:rFonts w:ascii="Verdana" w:hAnsi="Verdana"/>
          <w:sz w:val="24"/>
          <w:szCs w:val="24"/>
        </w:rPr>
        <w:t>().</w:t>
      </w:r>
      <w:r w:rsidRPr="00907927">
        <w:rPr>
          <w:rStyle w:val="crayon-e"/>
          <w:rFonts w:ascii="Verdana" w:hAnsi="Verdana"/>
          <w:sz w:val="24"/>
          <w:szCs w:val="24"/>
        </w:rPr>
        <w:t>build</w:t>
      </w:r>
      <w:r w:rsidRPr="00907927">
        <w:rPr>
          <w:rStyle w:val="crayon-sy"/>
          <w:rFonts w:ascii="Verdana" w:hAnsi="Verdana"/>
          <w:sz w:val="24"/>
          <w:szCs w:val="24"/>
        </w:rPr>
        <w:t>().</w:t>
      </w:r>
      <w:r w:rsidRPr="00907927">
        <w:rPr>
          <w:rStyle w:val="crayon-e"/>
          <w:rFonts w:ascii="Verdana" w:hAnsi="Verdana"/>
          <w:sz w:val="24"/>
          <w:szCs w:val="24"/>
        </w:rPr>
        <w:t>perform</w:t>
      </w:r>
      <w:r w:rsidRPr="00907927">
        <w:rPr>
          <w:rStyle w:val="crayon-sy"/>
          <w:rFonts w:ascii="Verdana" w:hAnsi="Verdana"/>
          <w:sz w:val="24"/>
          <w:szCs w:val="24"/>
        </w:rPr>
        <w:t>();</w:t>
      </w:r>
    </w:p>
    <w:p w:rsidR="00015EF1" w:rsidRPr="00907927" w:rsidRDefault="00FB3E57" w:rsidP="00015EF1">
      <w:pPr>
        <w:pStyle w:val="NormalWeb"/>
        <w:numPr>
          <w:ilvl w:val="0"/>
          <w:numId w:val="14"/>
        </w:numPr>
        <w:spacing w:before="0" w:beforeAutospacing="0" w:after="0" w:afterAutospacing="0"/>
        <w:rPr>
          <w:rFonts w:ascii="Verdana" w:hAnsi="Verdana"/>
          <w:color w:val="303030"/>
        </w:rPr>
      </w:pPr>
      <w:r w:rsidRPr="00907927">
        <w:rPr>
          <w:rFonts w:ascii="Verdana" w:hAnsi="Verdana"/>
          <w:b/>
        </w:rPr>
        <w:t xml:space="preserve">How do you handle popup windows and browser alerts using </w:t>
      </w:r>
      <w:proofErr w:type="gramStart"/>
      <w:r w:rsidRPr="00907927">
        <w:rPr>
          <w:rFonts w:ascii="Verdana" w:hAnsi="Verdana"/>
          <w:b/>
        </w:rPr>
        <w:t>webdriver ?</w:t>
      </w:r>
      <w:proofErr w:type="gramEnd"/>
      <w:r w:rsidRPr="00907927">
        <w:rPr>
          <w:rFonts w:ascii="Verdana" w:hAnsi="Verdana"/>
          <w:b/>
        </w:rPr>
        <w:t xml:space="preserve"> </w:t>
      </w:r>
      <w:r w:rsidR="00015EF1" w:rsidRPr="00907927">
        <w:rPr>
          <w:rFonts w:ascii="Verdana" w:hAnsi="Verdana"/>
          <w:color w:val="303030"/>
        </w:rPr>
        <w:t>Selenium provides us with an interface called</w:t>
      </w:r>
      <w:r w:rsidR="00015EF1" w:rsidRPr="00907927">
        <w:rPr>
          <w:rStyle w:val="apple-converted-space"/>
          <w:rFonts w:ascii="Verdana" w:hAnsi="Verdana"/>
          <w:color w:val="303030"/>
        </w:rPr>
        <w:t> </w:t>
      </w:r>
      <w:r w:rsidR="00015EF1" w:rsidRPr="00907927">
        <w:rPr>
          <w:rStyle w:val="Strong"/>
          <w:rFonts w:ascii="Verdana" w:hAnsi="Verdana"/>
          <w:i/>
          <w:iCs/>
          <w:color w:val="303030"/>
        </w:rPr>
        <w:t>Alert</w:t>
      </w:r>
      <w:r w:rsidR="00015EF1" w:rsidRPr="00907927">
        <w:rPr>
          <w:rFonts w:ascii="Verdana" w:hAnsi="Verdana"/>
          <w:color w:val="303030"/>
        </w:rPr>
        <w:t xml:space="preserve">. It is present in </w:t>
      </w:r>
      <w:r w:rsidR="00015EF1" w:rsidRPr="00907927">
        <w:rPr>
          <w:rFonts w:ascii="Verdana" w:hAnsi="Verdana"/>
          <w:color w:val="303030"/>
        </w:rPr>
        <w:lastRenderedPageBreak/>
        <w:t>the</w:t>
      </w:r>
      <w:r w:rsidR="00015EF1" w:rsidRPr="00907927">
        <w:rPr>
          <w:rStyle w:val="apple-converted-space"/>
          <w:rFonts w:ascii="Verdana" w:hAnsi="Verdana"/>
          <w:color w:val="303030"/>
        </w:rPr>
        <w:t> </w:t>
      </w:r>
      <w:r w:rsidR="00015EF1" w:rsidRPr="00907927">
        <w:rPr>
          <w:rStyle w:val="Strong"/>
          <w:rFonts w:ascii="Verdana" w:hAnsi="Verdana"/>
          <w:i/>
          <w:iCs/>
          <w:color w:val="303030"/>
        </w:rPr>
        <w:t>org.openqa.selenium.Alert</w:t>
      </w:r>
      <w:r w:rsidR="00015EF1" w:rsidRPr="00907927">
        <w:rPr>
          <w:rStyle w:val="apple-converted-space"/>
          <w:rFonts w:ascii="Verdana" w:hAnsi="Verdana"/>
          <w:i/>
          <w:iCs/>
          <w:color w:val="303030"/>
        </w:rPr>
        <w:t> </w:t>
      </w:r>
      <w:r w:rsidR="00015EF1" w:rsidRPr="00907927">
        <w:rPr>
          <w:rFonts w:ascii="Verdana" w:hAnsi="Verdana"/>
          <w:color w:val="303030"/>
        </w:rPr>
        <w:t>package. Alert interface gives us following methods to deal with the alert:</w:t>
      </w:r>
    </w:p>
    <w:p w:rsidR="00015EF1" w:rsidRPr="00907927" w:rsidRDefault="00015EF1" w:rsidP="00015EF1">
      <w:pPr>
        <w:numPr>
          <w:ilvl w:val="0"/>
          <w:numId w:val="23"/>
        </w:numPr>
        <w:spacing w:after="0"/>
        <w:ind w:left="300"/>
        <w:rPr>
          <w:rFonts w:ascii="Verdana" w:hAnsi="Verdana"/>
          <w:color w:val="303030"/>
          <w:sz w:val="24"/>
          <w:szCs w:val="24"/>
        </w:rPr>
      </w:pPr>
      <w:r w:rsidRPr="00907927">
        <w:rPr>
          <w:rStyle w:val="Strong"/>
          <w:rFonts w:ascii="Verdana" w:hAnsi="Verdana"/>
          <w:i/>
          <w:iCs/>
          <w:color w:val="303030"/>
          <w:sz w:val="24"/>
          <w:szCs w:val="24"/>
        </w:rPr>
        <w:t>accept()</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To accept the alert</w:t>
      </w:r>
    </w:p>
    <w:p w:rsidR="00015EF1" w:rsidRPr="00907927" w:rsidRDefault="00015EF1" w:rsidP="00015EF1">
      <w:pPr>
        <w:numPr>
          <w:ilvl w:val="0"/>
          <w:numId w:val="23"/>
        </w:numPr>
        <w:spacing w:after="0"/>
        <w:ind w:left="300"/>
        <w:rPr>
          <w:rFonts w:ascii="Verdana" w:hAnsi="Verdana"/>
          <w:color w:val="303030"/>
          <w:sz w:val="24"/>
          <w:szCs w:val="24"/>
        </w:rPr>
      </w:pPr>
      <w:r w:rsidRPr="00907927">
        <w:rPr>
          <w:rStyle w:val="Strong"/>
          <w:rFonts w:ascii="Verdana" w:hAnsi="Verdana"/>
          <w:i/>
          <w:iCs/>
          <w:color w:val="303030"/>
          <w:sz w:val="24"/>
          <w:szCs w:val="24"/>
        </w:rPr>
        <w:t>dismiss()</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 xml:space="preserve">To dismiss the </w:t>
      </w:r>
    </w:p>
    <w:p w:rsidR="00015EF1" w:rsidRPr="00907927" w:rsidRDefault="00015EF1" w:rsidP="00015EF1">
      <w:pPr>
        <w:numPr>
          <w:ilvl w:val="0"/>
          <w:numId w:val="23"/>
        </w:numPr>
        <w:spacing w:after="0"/>
        <w:ind w:left="300"/>
        <w:rPr>
          <w:rFonts w:ascii="Verdana" w:hAnsi="Verdana"/>
          <w:color w:val="303030"/>
          <w:sz w:val="24"/>
          <w:szCs w:val="24"/>
        </w:rPr>
      </w:pPr>
      <w:r w:rsidRPr="00907927">
        <w:rPr>
          <w:rStyle w:val="Strong"/>
          <w:rFonts w:ascii="Verdana" w:hAnsi="Verdana"/>
          <w:i/>
          <w:iCs/>
          <w:color w:val="303030"/>
          <w:sz w:val="24"/>
          <w:szCs w:val="24"/>
        </w:rPr>
        <w:t>getText()</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To get the text of the alert</w:t>
      </w:r>
    </w:p>
    <w:p w:rsidR="00015EF1" w:rsidRPr="00907927" w:rsidRDefault="00015EF1" w:rsidP="00015EF1">
      <w:pPr>
        <w:numPr>
          <w:ilvl w:val="0"/>
          <w:numId w:val="23"/>
        </w:numPr>
        <w:spacing w:after="0"/>
        <w:ind w:left="300"/>
        <w:rPr>
          <w:rStyle w:val="Emphasis"/>
          <w:rFonts w:ascii="Verdana" w:hAnsi="Verdana"/>
          <w:i w:val="0"/>
          <w:iCs w:val="0"/>
          <w:color w:val="303030"/>
          <w:sz w:val="24"/>
          <w:szCs w:val="24"/>
        </w:rPr>
      </w:pPr>
      <w:r w:rsidRPr="00907927">
        <w:rPr>
          <w:rStyle w:val="Strong"/>
          <w:rFonts w:ascii="Verdana" w:hAnsi="Verdana"/>
          <w:i/>
          <w:iCs/>
          <w:color w:val="303030"/>
          <w:sz w:val="24"/>
          <w:szCs w:val="24"/>
        </w:rPr>
        <w:t>sendKeys()</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To write some text to the alert</w:t>
      </w:r>
    </w:p>
    <w:p w:rsidR="00CA2BB5" w:rsidRPr="00907927" w:rsidRDefault="00CA2BB5" w:rsidP="00015EF1">
      <w:pPr>
        <w:spacing w:after="0"/>
        <w:ind w:left="300"/>
        <w:rPr>
          <w:rStyle w:val="Strong"/>
          <w:rFonts w:ascii="Verdana" w:hAnsi="Verdana"/>
          <w:i/>
          <w:iCs/>
          <w:color w:val="303030"/>
          <w:sz w:val="24"/>
          <w:szCs w:val="24"/>
        </w:rPr>
      </w:pPr>
    </w:p>
    <w:p w:rsidR="00015EF1" w:rsidRPr="00907927" w:rsidRDefault="00015EF1" w:rsidP="00015EF1">
      <w:pPr>
        <w:spacing w:after="0"/>
        <w:ind w:left="300"/>
        <w:rPr>
          <w:rStyle w:val="crayon-sy"/>
          <w:rFonts w:ascii="Verdana" w:hAnsi="Verdana"/>
          <w:color w:val="000000"/>
          <w:sz w:val="24"/>
          <w:szCs w:val="24"/>
        </w:rPr>
      </w:pPr>
      <w:r w:rsidRPr="00907927">
        <w:rPr>
          <w:rStyle w:val="Strong"/>
          <w:rFonts w:ascii="Verdana" w:hAnsi="Verdana"/>
          <w:i/>
          <w:iCs/>
          <w:color w:val="303030"/>
          <w:sz w:val="24"/>
          <w:szCs w:val="24"/>
        </w:rPr>
        <w:t>Syntax:</w:t>
      </w:r>
      <w:r w:rsidR="00CA2BB5" w:rsidRPr="00907927">
        <w:rPr>
          <w:rStyle w:val="Hyperlink"/>
          <w:rFonts w:ascii="Verdana" w:hAnsi="Verdana" w:cs="Courier New"/>
          <w:color w:val="000000"/>
          <w:sz w:val="24"/>
          <w:szCs w:val="24"/>
        </w:rPr>
        <w:t xml:space="preserve"> </w:t>
      </w:r>
      <w:r w:rsidR="00CA2BB5" w:rsidRPr="00907927">
        <w:rPr>
          <w:rStyle w:val="crayon-e"/>
          <w:rFonts w:ascii="Verdana" w:hAnsi="Verdana" w:cs="Courier New"/>
          <w:color w:val="000000"/>
          <w:sz w:val="24"/>
          <w:szCs w:val="24"/>
        </w:rPr>
        <w:t xml:space="preserve">Alert </w:t>
      </w:r>
      <w:r w:rsidR="00CA2BB5" w:rsidRPr="00907927">
        <w:rPr>
          <w:rStyle w:val="crayon-v"/>
          <w:rFonts w:ascii="Verdana" w:hAnsi="Verdana" w:cs="Courier New"/>
          <w:color w:val="000000"/>
          <w:sz w:val="24"/>
          <w:szCs w:val="24"/>
        </w:rPr>
        <w:t>simpleAlert</w:t>
      </w:r>
      <w:r w:rsidR="00CA2BB5" w:rsidRPr="00907927">
        <w:rPr>
          <w:rStyle w:val="crayon-h"/>
          <w:rFonts w:ascii="Verdana" w:hAnsi="Verdana" w:cs="Courier New"/>
          <w:sz w:val="24"/>
          <w:szCs w:val="24"/>
        </w:rPr>
        <w:t xml:space="preserve"> </w:t>
      </w:r>
      <w:r w:rsidR="00CA2BB5" w:rsidRPr="00907927">
        <w:rPr>
          <w:rStyle w:val="crayon-o"/>
          <w:rFonts w:ascii="Verdana" w:hAnsi="Verdana" w:cs="Courier New"/>
          <w:color w:val="000000"/>
          <w:sz w:val="24"/>
          <w:szCs w:val="24"/>
        </w:rPr>
        <w:t>=</w:t>
      </w:r>
      <w:r w:rsidR="00CA2BB5" w:rsidRPr="00907927">
        <w:rPr>
          <w:rStyle w:val="crayon-h"/>
          <w:rFonts w:ascii="Verdana" w:hAnsi="Verdana" w:cs="Courier New"/>
          <w:sz w:val="24"/>
          <w:szCs w:val="24"/>
        </w:rPr>
        <w:t xml:space="preserve"> </w:t>
      </w:r>
      <w:proofErr w:type="gramStart"/>
      <w:r w:rsidR="00CA2BB5" w:rsidRPr="00907927">
        <w:rPr>
          <w:rStyle w:val="crayon-v"/>
          <w:rFonts w:ascii="Verdana" w:hAnsi="Verdana" w:cs="Courier New"/>
          <w:color w:val="000000"/>
          <w:sz w:val="24"/>
          <w:szCs w:val="24"/>
        </w:rPr>
        <w:t>driver</w:t>
      </w:r>
      <w:r w:rsidR="00CA2BB5" w:rsidRPr="00907927">
        <w:rPr>
          <w:rStyle w:val="crayon-sy"/>
          <w:rFonts w:ascii="Verdana" w:hAnsi="Verdana"/>
          <w:color w:val="000000"/>
          <w:sz w:val="24"/>
          <w:szCs w:val="24"/>
        </w:rPr>
        <w:t>.</w:t>
      </w:r>
      <w:r w:rsidR="00CA2BB5" w:rsidRPr="00907927">
        <w:rPr>
          <w:rStyle w:val="crayon-e"/>
          <w:rFonts w:ascii="Verdana" w:hAnsi="Verdana" w:cs="Courier New"/>
          <w:color w:val="000000"/>
          <w:sz w:val="24"/>
          <w:szCs w:val="24"/>
        </w:rPr>
        <w:t>switchTo</w:t>
      </w:r>
      <w:r w:rsidR="00CA2BB5" w:rsidRPr="00907927">
        <w:rPr>
          <w:rStyle w:val="crayon-sy"/>
          <w:rFonts w:ascii="Verdana" w:hAnsi="Verdana"/>
          <w:color w:val="000000"/>
          <w:sz w:val="24"/>
          <w:szCs w:val="24"/>
        </w:rPr>
        <w:t>(</w:t>
      </w:r>
      <w:proofErr w:type="gramEnd"/>
      <w:r w:rsidR="00CA2BB5" w:rsidRPr="00907927">
        <w:rPr>
          <w:rStyle w:val="crayon-sy"/>
          <w:rFonts w:ascii="Verdana" w:hAnsi="Verdana"/>
          <w:color w:val="000000"/>
          <w:sz w:val="24"/>
          <w:szCs w:val="24"/>
        </w:rPr>
        <w:t>).</w:t>
      </w:r>
      <w:r w:rsidR="00CA2BB5" w:rsidRPr="00907927">
        <w:rPr>
          <w:rStyle w:val="crayon-e"/>
          <w:rFonts w:ascii="Verdana" w:hAnsi="Verdana" w:cs="Courier New"/>
          <w:color w:val="000000"/>
          <w:sz w:val="24"/>
          <w:szCs w:val="24"/>
        </w:rPr>
        <w:t>alert</w:t>
      </w:r>
      <w:r w:rsidR="00CA2BB5" w:rsidRPr="00907927">
        <w:rPr>
          <w:rStyle w:val="crayon-sy"/>
          <w:rFonts w:ascii="Verdana" w:hAnsi="Verdana"/>
          <w:color w:val="000000"/>
          <w:sz w:val="24"/>
          <w:szCs w:val="24"/>
        </w:rPr>
        <w:t>();</w:t>
      </w:r>
    </w:p>
    <w:p w:rsidR="00CA2BB5" w:rsidRPr="00907927" w:rsidRDefault="00CA2BB5" w:rsidP="00015EF1">
      <w:pPr>
        <w:spacing w:after="0"/>
        <w:ind w:left="300"/>
        <w:rPr>
          <w:rStyle w:val="crayon-sy"/>
          <w:rFonts w:ascii="Verdana" w:hAnsi="Verdana" w:cs="Courier New"/>
          <w:color w:val="000000"/>
          <w:sz w:val="24"/>
          <w:szCs w:val="24"/>
          <w:shd w:val="clear" w:color="auto" w:fill="FDFDFD"/>
        </w:rPr>
      </w:pPr>
      <w:proofErr w:type="gramStart"/>
      <w:r w:rsidRPr="00907927">
        <w:rPr>
          <w:rStyle w:val="crayon-v"/>
          <w:rFonts w:ascii="Verdana" w:hAnsi="Verdana" w:cs="Courier New"/>
          <w:color w:val="000000"/>
          <w:sz w:val="24"/>
          <w:szCs w:val="24"/>
          <w:shd w:val="clear" w:color="auto" w:fill="FDFDFD"/>
        </w:rPr>
        <w:t>simpleAlert</w:t>
      </w:r>
      <w:r w:rsidRPr="00907927">
        <w:rPr>
          <w:rStyle w:val="crayon-sy"/>
          <w:rFonts w:ascii="Verdana" w:hAnsi="Verdana" w:cs="Courier New"/>
          <w:color w:val="000000"/>
          <w:sz w:val="24"/>
          <w:szCs w:val="24"/>
          <w:shd w:val="clear" w:color="auto" w:fill="FDFDFD"/>
        </w:rPr>
        <w:t>.</w:t>
      </w:r>
      <w:r w:rsidRPr="00907927">
        <w:rPr>
          <w:rStyle w:val="crayon-e"/>
          <w:rFonts w:ascii="Verdana" w:hAnsi="Verdana" w:cs="Courier New"/>
          <w:color w:val="000000"/>
          <w:sz w:val="24"/>
          <w:szCs w:val="24"/>
          <w:shd w:val="clear" w:color="auto" w:fill="FDFDFD"/>
        </w:rPr>
        <w:t>accept</w:t>
      </w:r>
      <w:r w:rsidRPr="00907927">
        <w:rPr>
          <w:rStyle w:val="crayon-sy"/>
          <w:rFonts w:ascii="Verdana" w:hAnsi="Verdana" w:cs="Courier New"/>
          <w:color w:val="000000"/>
          <w:sz w:val="24"/>
          <w:szCs w:val="24"/>
          <w:shd w:val="clear" w:color="auto" w:fill="FDFDFD"/>
        </w:rPr>
        <w:t>(</w:t>
      </w:r>
      <w:proofErr w:type="gramEnd"/>
      <w:r w:rsidRPr="00907927">
        <w:rPr>
          <w:rStyle w:val="crayon-sy"/>
          <w:rFonts w:ascii="Verdana" w:hAnsi="Verdana" w:cs="Courier New"/>
          <w:color w:val="000000"/>
          <w:sz w:val="24"/>
          <w:szCs w:val="24"/>
          <w:shd w:val="clear" w:color="auto" w:fill="FDFDFD"/>
        </w:rPr>
        <w:t>);</w:t>
      </w:r>
    </w:p>
    <w:p w:rsidR="00CA2BB5" w:rsidRPr="00907927" w:rsidRDefault="00CA2BB5" w:rsidP="00015EF1">
      <w:pPr>
        <w:spacing w:after="0"/>
        <w:ind w:left="300"/>
        <w:rPr>
          <w:rStyle w:val="crayon-sy"/>
          <w:rFonts w:ascii="Verdana" w:hAnsi="Verdana" w:cs="Courier New"/>
          <w:color w:val="000000"/>
          <w:sz w:val="24"/>
          <w:szCs w:val="24"/>
        </w:rPr>
      </w:pPr>
      <w:proofErr w:type="gramStart"/>
      <w:r w:rsidRPr="00907927">
        <w:rPr>
          <w:rStyle w:val="crayon-v"/>
          <w:rFonts w:ascii="Verdana" w:hAnsi="Verdana" w:cs="Courier New"/>
          <w:color w:val="000000"/>
          <w:sz w:val="24"/>
          <w:szCs w:val="24"/>
        </w:rPr>
        <w:t>simpleAlert</w:t>
      </w:r>
      <w:r w:rsidRPr="00907927">
        <w:rPr>
          <w:rStyle w:val="crayon-sy"/>
          <w:rFonts w:ascii="Verdana" w:hAnsi="Verdana" w:cs="Courier New"/>
          <w:color w:val="000000"/>
          <w:sz w:val="24"/>
          <w:szCs w:val="24"/>
        </w:rPr>
        <w:t>.</w:t>
      </w:r>
      <w:r w:rsidRPr="00907927">
        <w:rPr>
          <w:rStyle w:val="crayon-e"/>
          <w:rFonts w:ascii="Verdana" w:hAnsi="Verdana" w:cs="Courier New"/>
          <w:color w:val="000000"/>
          <w:sz w:val="24"/>
          <w:szCs w:val="24"/>
        </w:rPr>
        <w:t>dismiss</w:t>
      </w:r>
      <w:r w:rsidRPr="00907927">
        <w:rPr>
          <w:rStyle w:val="crayon-sy"/>
          <w:rFonts w:ascii="Verdana" w:hAnsi="Verdana" w:cs="Courier New"/>
          <w:color w:val="000000"/>
          <w:sz w:val="24"/>
          <w:szCs w:val="24"/>
        </w:rPr>
        <w:t>(</w:t>
      </w:r>
      <w:proofErr w:type="gramEnd"/>
      <w:r w:rsidRPr="00907927">
        <w:rPr>
          <w:rStyle w:val="crayon-sy"/>
          <w:rFonts w:ascii="Verdana" w:hAnsi="Verdana" w:cs="Courier New"/>
          <w:color w:val="000000"/>
          <w:sz w:val="24"/>
          <w:szCs w:val="24"/>
        </w:rPr>
        <w:t>);</w:t>
      </w:r>
    </w:p>
    <w:p w:rsidR="00CA2BB5" w:rsidRPr="00907927" w:rsidRDefault="00CA2BB5" w:rsidP="00015EF1">
      <w:pPr>
        <w:spacing w:after="0"/>
        <w:ind w:left="300"/>
        <w:rPr>
          <w:rStyle w:val="crayon-sy"/>
          <w:rFonts w:ascii="Verdana" w:hAnsi="Verdana" w:cs="Courier New"/>
          <w:color w:val="000000"/>
          <w:sz w:val="24"/>
          <w:szCs w:val="24"/>
          <w:shd w:val="clear" w:color="auto" w:fill="FDFDFD"/>
        </w:rPr>
      </w:pPr>
      <w:proofErr w:type="gramStart"/>
      <w:r w:rsidRPr="00907927">
        <w:rPr>
          <w:rStyle w:val="crayon-i"/>
          <w:rFonts w:ascii="Verdana" w:hAnsi="Verdana" w:cs="Courier New"/>
          <w:color w:val="000000"/>
          <w:sz w:val="24"/>
          <w:szCs w:val="24"/>
          <w:shd w:val="clear" w:color="auto" w:fill="FDFDFD"/>
        </w:rPr>
        <w:t>promptAlert</w:t>
      </w:r>
      <w:proofErr w:type="gramEnd"/>
      <w:r w:rsidRPr="00907927">
        <w:rPr>
          <w:rStyle w:val="crayon-h"/>
          <w:rFonts w:ascii="Verdana" w:hAnsi="Verdana" w:cs="Courier New"/>
          <w:sz w:val="24"/>
          <w:szCs w:val="24"/>
          <w:shd w:val="clear" w:color="auto" w:fill="FDFDFD"/>
        </w:rPr>
        <w:t xml:space="preserve"> </w:t>
      </w:r>
      <w:r w:rsidRPr="00907927">
        <w:rPr>
          <w:rStyle w:val="crayon-sy"/>
          <w:rFonts w:ascii="Verdana" w:hAnsi="Verdana" w:cs="Courier New"/>
          <w:color w:val="000000"/>
          <w:sz w:val="24"/>
          <w:szCs w:val="24"/>
          <w:shd w:val="clear" w:color="auto" w:fill="FDFDFD"/>
        </w:rPr>
        <w:t>.</w:t>
      </w:r>
      <w:r w:rsidRPr="00907927">
        <w:rPr>
          <w:rStyle w:val="crayon-e"/>
          <w:rFonts w:ascii="Verdana" w:hAnsi="Verdana" w:cs="Courier New"/>
          <w:color w:val="000000"/>
          <w:sz w:val="24"/>
          <w:szCs w:val="24"/>
          <w:shd w:val="clear" w:color="auto" w:fill="FDFDFD"/>
        </w:rPr>
        <w:t>sendKeys</w:t>
      </w:r>
      <w:r w:rsidRPr="00907927">
        <w:rPr>
          <w:rStyle w:val="crayon-sy"/>
          <w:rFonts w:ascii="Verdana" w:hAnsi="Verdana" w:cs="Courier New"/>
          <w:color w:val="000000"/>
          <w:sz w:val="24"/>
          <w:szCs w:val="24"/>
          <w:shd w:val="clear" w:color="auto" w:fill="FDFDFD"/>
        </w:rPr>
        <w:t>(</w:t>
      </w:r>
      <w:r w:rsidRPr="00907927">
        <w:rPr>
          <w:rStyle w:val="crayon-s"/>
          <w:rFonts w:ascii="Verdana" w:hAnsi="Verdana"/>
          <w:sz w:val="24"/>
          <w:szCs w:val="24"/>
          <w:shd w:val="clear" w:color="auto" w:fill="FDFDFD"/>
        </w:rPr>
        <w:t>"Accepting the alert"</w:t>
      </w:r>
      <w:r w:rsidRPr="00907927">
        <w:rPr>
          <w:rStyle w:val="crayon-sy"/>
          <w:rFonts w:ascii="Verdana" w:hAnsi="Verdana" w:cs="Courier New"/>
          <w:color w:val="000000"/>
          <w:sz w:val="24"/>
          <w:szCs w:val="24"/>
          <w:shd w:val="clear" w:color="auto" w:fill="FDFDFD"/>
        </w:rPr>
        <w:t>);</w:t>
      </w:r>
    </w:p>
    <w:p w:rsidR="00CA2BB5" w:rsidRDefault="00CA2BB5" w:rsidP="00015EF1">
      <w:pPr>
        <w:spacing w:after="0"/>
        <w:ind w:left="300"/>
        <w:rPr>
          <w:rStyle w:val="crayon-sy"/>
          <w:rFonts w:ascii="Verdana" w:hAnsi="Verdana" w:cs="Courier New"/>
          <w:color w:val="000000"/>
          <w:sz w:val="24"/>
          <w:szCs w:val="24"/>
          <w:shd w:val="clear" w:color="auto" w:fill="FDFDFD"/>
        </w:rPr>
      </w:pPr>
      <w:proofErr w:type="gramStart"/>
      <w:r w:rsidRPr="00907927">
        <w:rPr>
          <w:rStyle w:val="crayon-i"/>
          <w:rFonts w:ascii="Verdana" w:hAnsi="Verdana" w:cs="Courier New"/>
          <w:color w:val="000000"/>
          <w:sz w:val="24"/>
          <w:szCs w:val="24"/>
          <w:shd w:val="clear" w:color="auto" w:fill="FDFDFD"/>
        </w:rPr>
        <w:t>promptAlert</w:t>
      </w:r>
      <w:proofErr w:type="gramEnd"/>
      <w:r w:rsidRPr="00907927">
        <w:rPr>
          <w:rStyle w:val="crayon-h"/>
          <w:rFonts w:ascii="Verdana" w:hAnsi="Verdana" w:cs="Courier New"/>
          <w:sz w:val="24"/>
          <w:szCs w:val="24"/>
          <w:shd w:val="clear" w:color="auto" w:fill="FDFDFD"/>
        </w:rPr>
        <w:t xml:space="preserve"> </w:t>
      </w:r>
      <w:r w:rsidRPr="00907927">
        <w:rPr>
          <w:rStyle w:val="crayon-sy"/>
          <w:rFonts w:ascii="Verdana" w:hAnsi="Verdana" w:cs="Courier New"/>
          <w:color w:val="000000"/>
          <w:sz w:val="24"/>
          <w:szCs w:val="24"/>
          <w:shd w:val="clear" w:color="auto" w:fill="FDFDFD"/>
        </w:rPr>
        <w:t>.</w:t>
      </w:r>
      <w:r w:rsidRPr="00907927">
        <w:rPr>
          <w:rStyle w:val="crayon-e"/>
          <w:rFonts w:ascii="Verdana" w:hAnsi="Verdana" w:cs="Courier New"/>
          <w:color w:val="000000"/>
          <w:sz w:val="24"/>
          <w:szCs w:val="24"/>
          <w:shd w:val="clear" w:color="auto" w:fill="FDFDFD"/>
        </w:rPr>
        <w:t>accept</w:t>
      </w:r>
      <w:r w:rsidRPr="00907927">
        <w:rPr>
          <w:rStyle w:val="crayon-sy"/>
          <w:rFonts w:ascii="Verdana" w:hAnsi="Verdana" w:cs="Courier New"/>
          <w:color w:val="000000"/>
          <w:sz w:val="24"/>
          <w:szCs w:val="24"/>
          <w:shd w:val="clear" w:color="auto" w:fill="FDFDFD"/>
        </w:rPr>
        <w:t>();</w:t>
      </w:r>
    </w:p>
    <w:p w:rsidR="00621F04" w:rsidRPr="00907927" w:rsidRDefault="00621F04" w:rsidP="00015EF1">
      <w:pPr>
        <w:spacing w:after="0"/>
        <w:ind w:left="300"/>
        <w:rPr>
          <w:rFonts w:ascii="Verdana" w:hAnsi="Verdana"/>
          <w:color w:val="303030"/>
          <w:sz w:val="24"/>
          <w:szCs w:val="24"/>
        </w:rPr>
      </w:pPr>
    </w:p>
    <w:p w:rsidR="008A34E3" w:rsidRPr="00621F04" w:rsidRDefault="00E15E77" w:rsidP="00621F04">
      <w:pPr>
        <w:pStyle w:val="ListParagraph"/>
        <w:numPr>
          <w:ilvl w:val="0"/>
          <w:numId w:val="14"/>
        </w:numPr>
        <w:rPr>
          <w:rFonts w:ascii="Verdana" w:hAnsi="Verdana"/>
          <w:sz w:val="24"/>
          <w:szCs w:val="24"/>
        </w:rPr>
      </w:pPr>
      <w:r w:rsidRPr="00621F04">
        <w:rPr>
          <w:rFonts w:ascii="Verdana" w:hAnsi="Verdana"/>
          <w:b/>
          <w:sz w:val="24"/>
          <w:szCs w:val="24"/>
        </w:rPr>
        <w:t xml:space="preserve">How do you handle </w:t>
      </w:r>
      <w:r w:rsidR="008A34E3" w:rsidRPr="00621F04">
        <w:rPr>
          <w:rFonts w:ascii="Verdana" w:hAnsi="Verdana"/>
          <w:b/>
          <w:sz w:val="24"/>
          <w:szCs w:val="24"/>
        </w:rPr>
        <w:t>Frames</w:t>
      </w:r>
      <w:r w:rsidRPr="00621F04">
        <w:rPr>
          <w:rFonts w:ascii="Verdana" w:hAnsi="Verdana"/>
          <w:b/>
          <w:sz w:val="24"/>
          <w:szCs w:val="24"/>
        </w:rPr>
        <w:t xml:space="preserve">? </w:t>
      </w:r>
      <w:r w:rsidRPr="00621F04">
        <w:rPr>
          <w:rFonts w:ascii="Verdana" w:hAnsi="Verdana"/>
          <w:sz w:val="24"/>
          <w:szCs w:val="24"/>
        </w:rPr>
        <w:t>Using switchTo method we move from onr frame to other</w:t>
      </w:r>
      <w:proofErr w:type="gramStart"/>
      <w:r w:rsidRPr="00621F04">
        <w:rPr>
          <w:rFonts w:ascii="Verdana" w:hAnsi="Verdana"/>
          <w:sz w:val="24"/>
          <w:szCs w:val="24"/>
        </w:rPr>
        <w:t>..frames</w:t>
      </w:r>
      <w:proofErr w:type="gramEnd"/>
      <w:r w:rsidRPr="00621F04">
        <w:rPr>
          <w:rFonts w:ascii="Verdana" w:hAnsi="Verdana"/>
          <w:sz w:val="24"/>
          <w:szCs w:val="24"/>
        </w:rPr>
        <w:t xml:space="preserve"> can be identified using overloaded methods id,name or by index. If there are multiple frames in page then we can switch to frames using index value.</w:t>
      </w:r>
    </w:p>
    <w:p w:rsidR="00E15E77" w:rsidRPr="00907927" w:rsidRDefault="00E15E77" w:rsidP="00E15E77">
      <w:pPr>
        <w:spacing w:after="0"/>
        <w:rPr>
          <w:rFonts w:ascii="Verdana" w:eastAsia="Times New Roman" w:hAnsi="Verdana" w:cs="Times New Roman"/>
          <w:color w:val="303030"/>
          <w:sz w:val="24"/>
          <w:szCs w:val="24"/>
        </w:rPr>
      </w:pPr>
      <w:r w:rsidRPr="00907927">
        <w:rPr>
          <w:rFonts w:ascii="Verdana" w:eastAsia="Times New Roman" w:hAnsi="Verdana" w:cs="Times New Roman"/>
          <w:color w:val="303030"/>
          <w:sz w:val="24"/>
          <w:szCs w:val="24"/>
        </w:rPr>
        <w:t>To Switch between iFrames we have to use the driver’s </w:t>
      </w:r>
      <w:proofErr w:type="gramStart"/>
      <w:r w:rsidRPr="00907927">
        <w:rPr>
          <w:rFonts w:ascii="Verdana" w:eastAsia="Times New Roman" w:hAnsi="Verdana" w:cs="Times New Roman"/>
          <w:b/>
          <w:bCs/>
          <w:i/>
          <w:iCs/>
          <w:color w:val="303030"/>
          <w:sz w:val="24"/>
          <w:szCs w:val="24"/>
        </w:rPr>
        <w:t>switchTo(</w:t>
      </w:r>
      <w:proofErr w:type="gramEnd"/>
      <w:r w:rsidRPr="00907927">
        <w:rPr>
          <w:rFonts w:ascii="Verdana" w:eastAsia="Times New Roman" w:hAnsi="Verdana" w:cs="Times New Roman"/>
          <w:b/>
          <w:bCs/>
          <w:i/>
          <w:iCs/>
          <w:color w:val="303030"/>
          <w:sz w:val="24"/>
          <w:szCs w:val="24"/>
        </w:rPr>
        <w:t>).frame</w:t>
      </w:r>
      <w:r w:rsidRPr="00907927">
        <w:rPr>
          <w:rFonts w:ascii="Verdana" w:eastAsia="Times New Roman" w:hAnsi="Verdana" w:cs="Times New Roman"/>
          <w:color w:val="303030"/>
          <w:sz w:val="24"/>
          <w:szCs w:val="24"/>
        </w:rPr>
        <w:t> command. We can use the </w:t>
      </w:r>
      <w:proofErr w:type="gramStart"/>
      <w:r w:rsidRPr="00907927">
        <w:rPr>
          <w:rFonts w:ascii="Verdana" w:eastAsia="Times New Roman" w:hAnsi="Verdana" w:cs="Times New Roman"/>
          <w:i/>
          <w:iCs/>
          <w:color w:val="303030"/>
          <w:sz w:val="24"/>
          <w:szCs w:val="24"/>
        </w:rPr>
        <w:t>switchTo(</w:t>
      </w:r>
      <w:proofErr w:type="gramEnd"/>
      <w:r w:rsidRPr="00907927">
        <w:rPr>
          <w:rFonts w:ascii="Verdana" w:eastAsia="Times New Roman" w:hAnsi="Verdana" w:cs="Times New Roman"/>
          <w:i/>
          <w:iCs/>
          <w:color w:val="303030"/>
          <w:sz w:val="24"/>
          <w:szCs w:val="24"/>
        </w:rPr>
        <w:t>).frame()</w:t>
      </w:r>
      <w:r w:rsidRPr="00907927">
        <w:rPr>
          <w:rFonts w:ascii="Verdana" w:eastAsia="Times New Roman" w:hAnsi="Verdana" w:cs="Times New Roman"/>
          <w:color w:val="303030"/>
          <w:sz w:val="24"/>
          <w:szCs w:val="24"/>
        </w:rPr>
        <w:t> in three ways:</w:t>
      </w:r>
    </w:p>
    <w:p w:rsidR="00E15E77" w:rsidRPr="00907927" w:rsidRDefault="00E15E77" w:rsidP="00E15E77">
      <w:pPr>
        <w:numPr>
          <w:ilvl w:val="0"/>
          <w:numId w:val="24"/>
        </w:numPr>
        <w:spacing w:after="0"/>
        <w:ind w:left="300"/>
        <w:rPr>
          <w:rFonts w:ascii="Verdana" w:eastAsia="Times New Roman" w:hAnsi="Verdana" w:cs="Times New Roman"/>
          <w:color w:val="303030"/>
          <w:sz w:val="24"/>
          <w:szCs w:val="24"/>
        </w:rPr>
      </w:pPr>
      <w:proofErr w:type="gramStart"/>
      <w:r w:rsidRPr="00907927">
        <w:rPr>
          <w:rFonts w:ascii="Verdana" w:eastAsia="Times New Roman" w:hAnsi="Verdana" w:cs="Times New Roman"/>
          <w:b/>
          <w:bCs/>
          <w:i/>
          <w:iCs/>
          <w:color w:val="303030"/>
          <w:sz w:val="24"/>
          <w:szCs w:val="24"/>
        </w:rPr>
        <w:t>switchTo.frame(</w:t>
      </w:r>
      <w:proofErr w:type="gramEnd"/>
      <w:r w:rsidRPr="00907927">
        <w:rPr>
          <w:rFonts w:ascii="Verdana" w:eastAsia="Times New Roman" w:hAnsi="Verdana" w:cs="Times New Roman"/>
          <w:b/>
          <w:bCs/>
          <w:i/>
          <w:iCs/>
          <w:color w:val="303030"/>
          <w:sz w:val="24"/>
          <w:szCs w:val="24"/>
        </w:rPr>
        <w:t>int frameNumber)</w:t>
      </w:r>
      <w:r w:rsidRPr="00907927">
        <w:rPr>
          <w:rFonts w:ascii="Verdana" w:eastAsia="Times New Roman" w:hAnsi="Verdana" w:cs="Times New Roman"/>
          <w:b/>
          <w:bCs/>
          <w:color w:val="303030"/>
          <w:sz w:val="24"/>
          <w:szCs w:val="24"/>
        </w:rPr>
        <w:t>: </w:t>
      </w:r>
      <w:r w:rsidRPr="00907927">
        <w:rPr>
          <w:rFonts w:ascii="Verdana" w:eastAsia="Times New Roman" w:hAnsi="Verdana" w:cs="Times New Roman"/>
          <w:color w:val="303030"/>
          <w:sz w:val="24"/>
          <w:szCs w:val="24"/>
        </w:rPr>
        <w:t>Pass the frame index and driver will switch to that frame.</w:t>
      </w:r>
    </w:p>
    <w:p w:rsidR="00E15E77" w:rsidRPr="00907927" w:rsidRDefault="00E15E77" w:rsidP="00E15E77">
      <w:pPr>
        <w:numPr>
          <w:ilvl w:val="0"/>
          <w:numId w:val="24"/>
        </w:numPr>
        <w:spacing w:after="0"/>
        <w:ind w:left="300"/>
        <w:rPr>
          <w:rFonts w:ascii="Verdana" w:eastAsia="Times New Roman" w:hAnsi="Verdana" w:cs="Times New Roman"/>
          <w:color w:val="303030"/>
          <w:sz w:val="24"/>
          <w:szCs w:val="24"/>
        </w:rPr>
      </w:pPr>
      <w:proofErr w:type="gramStart"/>
      <w:r w:rsidRPr="00907927">
        <w:rPr>
          <w:rFonts w:ascii="Verdana" w:eastAsia="Times New Roman" w:hAnsi="Verdana" w:cs="Times New Roman"/>
          <w:b/>
          <w:bCs/>
          <w:i/>
          <w:iCs/>
          <w:color w:val="303030"/>
          <w:sz w:val="24"/>
          <w:szCs w:val="24"/>
        </w:rPr>
        <w:t>switchTo.frame(</w:t>
      </w:r>
      <w:proofErr w:type="gramEnd"/>
      <w:r w:rsidRPr="00907927">
        <w:rPr>
          <w:rFonts w:ascii="Verdana" w:eastAsia="Times New Roman" w:hAnsi="Verdana" w:cs="Times New Roman"/>
          <w:b/>
          <w:bCs/>
          <w:i/>
          <w:iCs/>
          <w:color w:val="303030"/>
          <w:sz w:val="24"/>
          <w:szCs w:val="24"/>
        </w:rPr>
        <w:t>string frameNameOrId)</w:t>
      </w:r>
      <w:r w:rsidRPr="00907927">
        <w:rPr>
          <w:rFonts w:ascii="Verdana" w:eastAsia="Times New Roman" w:hAnsi="Verdana" w:cs="Times New Roman"/>
          <w:b/>
          <w:bCs/>
          <w:color w:val="303030"/>
          <w:sz w:val="24"/>
          <w:szCs w:val="24"/>
        </w:rPr>
        <w:t>: </w:t>
      </w:r>
      <w:r w:rsidRPr="00907927">
        <w:rPr>
          <w:rFonts w:ascii="Verdana" w:eastAsia="Times New Roman" w:hAnsi="Verdana" w:cs="Times New Roman"/>
          <w:color w:val="303030"/>
          <w:sz w:val="24"/>
          <w:szCs w:val="24"/>
        </w:rPr>
        <w:t>Pass the frame element Name or ID and driver will switch to that frame.</w:t>
      </w:r>
    </w:p>
    <w:p w:rsidR="00E15E77" w:rsidRPr="00907927" w:rsidRDefault="00E15E77" w:rsidP="00E15E77">
      <w:pPr>
        <w:numPr>
          <w:ilvl w:val="0"/>
          <w:numId w:val="24"/>
        </w:numPr>
        <w:spacing w:after="0"/>
        <w:ind w:left="300"/>
        <w:rPr>
          <w:rFonts w:ascii="Verdana" w:eastAsia="Times New Roman" w:hAnsi="Verdana" w:cs="Times New Roman"/>
          <w:color w:val="303030"/>
          <w:sz w:val="24"/>
          <w:szCs w:val="24"/>
        </w:rPr>
      </w:pPr>
      <w:proofErr w:type="gramStart"/>
      <w:r w:rsidRPr="00907927">
        <w:rPr>
          <w:rFonts w:ascii="Verdana" w:eastAsia="Times New Roman" w:hAnsi="Verdana" w:cs="Times New Roman"/>
          <w:b/>
          <w:bCs/>
          <w:i/>
          <w:iCs/>
          <w:color w:val="303030"/>
          <w:sz w:val="24"/>
          <w:szCs w:val="24"/>
        </w:rPr>
        <w:t>switchTo.frame(</w:t>
      </w:r>
      <w:proofErr w:type="gramEnd"/>
      <w:r w:rsidRPr="00907927">
        <w:rPr>
          <w:rFonts w:ascii="Verdana" w:eastAsia="Times New Roman" w:hAnsi="Verdana" w:cs="Times New Roman"/>
          <w:b/>
          <w:bCs/>
          <w:i/>
          <w:iCs/>
          <w:color w:val="303030"/>
          <w:sz w:val="24"/>
          <w:szCs w:val="24"/>
        </w:rPr>
        <w:t>WebElement frameElement)</w:t>
      </w:r>
      <w:r w:rsidRPr="00907927">
        <w:rPr>
          <w:rFonts w:ascii="Verdana" w:eastAsia="Times New Roman" w:hAnsi="Verdana" w:cs="Times New Roman"/>
          <w:b/>
          <w:bCs/>
          <w:color w:val="303030"/>
          <w:sz w:val="24"/>
          <w:szCs w:val="24"/>
        </w:rPr>
        <w:t>: </w:t>
      </w:r>
      <w:r w:rsidRPr="00907927">
        <w:rPr>
          <w:rFonts w:ascii="Verdana" w:eastAsia="Times New Roman" w:hAnsi="Verdana" w:cs="Times New Roman"/>
          <w:color w:val="303030"/>
          <w:sz w:val="24"/>
          <w:szCs w:val="24"/>
        </w:rPr>
        <w:t>Pass the frame web element and driver will switch to that frame.</w:t>
      </w:r>
    </w:p>
    <w:p w:rsidR="00E15E77" w:rsidRPr="00907927" w:rsidRDefault="00E15E77" w:rsidP="00E15E77">
      <w:pPr>
        <w:pStyle w:val="ListParagraph"/>
        <w:rPr>
          <w:rStyle w:val="crayon-sy"/>
          <w:rFonts w:ascii="Verdana" w:hAnsi="Verdana" w:cs="Courier New"/>
          <w:color w:val="000000"/>
          <w:sz w:val="24"/>
          <w:szCs w:val="24"/>
        </w:rPr>
      </w:pPr>
      <w:r w:rsidRPr="00907927">
        <w:rPr>
          <w:rStyle w:val="crayon-v"/>
          <w:rFonts w:ascii="Verdana" w:hAnsi="Verdana" w:cs="Courier New"/>
          <w:color w:val="000000"/>
          <w:sz w:val="24"/>
          <w:szCs w:val="24"/>
        </w:rPr>
        <w:t xml:space="preserve">Ex. </w:t>
      </w:r>
      <w:proofErr w:type="gramStart"/>
      <w:r w:rsidRPr="00907927">
        <w:rPr>
          <w:rStyle w:val="crayon-v"/>
          <w:rFonts w:ascii="Verdana" w:hAnsi="Verdana" w:cs="Courier New"/>
          <w:color w:val="000000"/>
          <w:sz w:val="24"/>
          <w:szCs w:val="24"/>
        </w:rPr>
        <w:t>driver</w:t>
      </w:r>
      <w:r w:rsidRPr="00907927">
        <w:rPr>
          <w:rStyle w:val="crayon-sy"/>
          <w:rFonts w:ascii="Verdana" w:hAnsi="Verdana" w:cs="Courier New"/>
          <w:color w:val="000000"/>
          <w:sz w:val="24"/>
          <w:szCs w:val="24"/>
        </w:rPr>
        <w:t>.</w:t>
      </w:r>
      <w:r w:rsidRPr="00907927">
        <w:rPr>
          <w:rStyle w:val="crayon-e"/>
          <w:rFonts w:ascii="Verdana" w:hAnsi="Verdana" w:cs="Courier New"/>
          <w:color w:val="000000"/>
          <w:sz w:val="24"/>
          <w:szCs w:val="24"/>
        </w:rPr>
        <w:t>switchTo</w:t>
      </w:r>
      <w:r w:rsidRPr="00907927">
        <w:rPr>
          <w:rStyle w:val="crayon-sy"/>
          <w:rFonts w:ascii="Verdana" w:hAnsi="Verdana" w:cs="Courier New"/>
          <w:color w:val="000000"/>
          <w:sz w:val="24"/>
          <w:szCs w:val="24"/>
        </w:rPr>
        <w:t>(</w:t>
      </w:r>
      <w:proofErr w:type="gramEnd"/>
      <w:r w:rsidRPr="00907927">
        <w:rPr>
          <w:rStyle w:val="crayon-sy"/>
          <w:rFonts w:ascii="Verdana" w:hAnsi="Verdana" w:cs="Courier New"/>
          <w:color w:val="000000"/>
          <w:sz w:val="24"/>
          <w:szCs w:val="24"/>
        </w:rPr>
        <w:t>).</w:t>
      </w:r>
      <w:r w:rsidRPr="00907927">
        <w:rPr>
          <w:rStyle w:val="crayon-e"/>
          <w:rFonts w:ascii="Verdana" w:hAnsi="Verdana" w:cs="Courier New"/>
          <w:color w:val="000000"/>
          <w:sz w:val="24"/>
          <w:szCs w:val="24"/>
        </w:rPr>
        <w:t>frame</w:t>
      </w:r>
      <w:r w:rsidRPr="00907927">
        <w:rPr>
          <w:rStyle w:val="crayon-sy"/>
          <w:rFonts w:ascii="Verdana" w:hAnsi="Verdana" w:cs="Courier New"/>
          <w:color w:val="000000"/>
          <w:sz w:val="24"/>
          <w:szCs w:val="24"/>
        </w:rPr>
        <w:t>(</w:t>
      </w:r>
      <w:r w:rsidRPr="00907927">
        <w:rPr>
          <w:rStyle w:val="crayon-cn"/>
          <w:rFonts w:ascii="Verdana" w:hAnsi="Verdana" w:cs="Courier New"/>
          <w:sz w:val="24"/>
          <w:szCs w:val="24"/>
        </w:rPr>
        <w:t>0</w:t>
      </w:r>
      <w:r w:rsidRPr="00907927">
        <w:rPr>
          <w:rStyle w:val="crayon-sy"/>
          <w:rFonts w:ascii="Verdana" w:hAnsi="Verdana" w:cs="Courier New"/>
          <w:color w:val="000000"/>
          <w:sz w:val="24"/>
          <w:szCs w:val="24"/>
        </w:rPr>
        <w:t>);</w:t>
      </w:r>
    </w:p>
    <w:p w:rsidR="00E15E77" w:rsidRPr="00907927" w:rsidRDefault="00E15E77" w:rsidP="00E15E77">
      <w:pPr>
        <w:pStyle w:val="ListParagraph"/>
        <w:rPr>
          <w:rStyle w:val="crayon-sy"/>
          <w:rFonts w:ascii="Verdana" w:hAnsi="Verdana" w:cs="Courier New"/>
          <w:color w:val="000000"/>
          <w:sz w:val="24"/>
          <w:szCs w:val="24"/>
          <w:shd w:val="clear" w:color="auto" w:fill="FDFDFD"/>
        </w:rPr>
      </w:pPr>
      <w:proofErr w:type="gramStart"/>
      <w:r w:rsidRPr="00907927">
        <w:rPr>
          <w:rStyle w:val="crayon-v"/>
          <w:rFonts w:ascii="Verdana" w:hAnsi="Verdana" w:cs="Courier New"/>
          <w:color w:val="000000"/>
          <w:sz w:val="24"/>
          <w:szCs w:val="24"/>
          <w:shd w:val="clear" w:color="auto" w:fill="FDFDFD"/>
        </w:rPr>
        <w:t>driver</w:t>
      </w:r>
      <w:r w:rsidRPr="00907927">
        <w:rPr>
          <w:rStyle w:val="crayon-sy"/>
          <w:rFonts w:ascii="Verdana" w:hAnsi="Verdana" w:cs="Courier New"/>
          <w:color w:val="000000"/>
          <w:sz w:val="24"/>
          <w:szCs w:val="24"/>
          <w:shd w:val="clear" w:color="auto" w:fill="FDFDFD"/>
        </w:rPr>
        <w:t>.</w:t>
      </w:r>
      <w:r w:rsidRPr="00907927">
        <w:rPr>
          <w:rStyle w:val="crayon-e"/>
          <w:rFonts w:ascii="Verdana" w:hAnsi="Verdana" w:cs="Courier New"/>
          <w:color w:val="000000"/>
          <w:sz w:val="24"/>
          <w:szCs w:val="24"/>
          <w:shd w:val="clear" w:color="auto" w:fill="FDFDFD"/>
        </w:rPr>
        <w:t>switchTo</w:t>
      </w:r>
      <w:r w:rsidRPr="00907927">
        <w:rPr>
          <w:rStyle w:val="crayon-sy"/>
          <w:rFonts w:ascii="Verdana" w:hAnsi="Verdana" w:cs="Courier New"/>
          <w:color w:val="000000"/>
          <w:sz w:val="24"/>
          <w:szCs w:val="24"/>
          <w:shd w:val="clear" w:color="auto" w:fill="FDFDFD"/>
        </w:rPr>
        <w:t>(</w:t>
      </w:r>
      <w:proofErr w:type="gramEnd"/>
      <w:r w:rsidRPr="00907927">
        <w:rPr>
          <w:rStyle w:val="crayon-sy"/>
          <w:rFonts w:ascii="Verdana" w:hAnsi="Verdana" w:cs="Courier New"/>
          <w:color w:val="000000"/>
          <w:sz w:val="24"/>
          <w:szCs w:val="24"/>
          <w:shd w:val="clear" w:color="auto" w:fill="FDFDFD"/>
        </w:rPr>
        <w:t>).</w:t>
      </w:r>
      <w:r w:rsidRPr="00907927">
        <w:rPr>
          <w:rStyle w:val="crayon-e"/>
          <w:rFonts w:ascii="Verdana" w:hAnsi="Verdana" w:cs="Courier New"/>
          <w:color w:val="000000"/>
          <w:sz w:val="24"/>
          <w:szCs w:val="24"/>
          <w:shd w:val="clear" w:color="auto" w:fill="FDFDFD"/>
        </w:rPr>
        <w:t>frame</w:t>
      </w:r>
      <w:r w:rsidRPr="00907927">
        <w:rPr>
          <w:rStyle w:val="crayon-sy"/>
          <w:rFonts w:ascii="Verdana" w:hAnsi="Verdana" w:cs="Courier New"/>
          <w:color w:val="000000"/>
          <w:sz w:val="24"/>
          <w:szCs w:val="24"/>
          <w:shd w:val="clear" w:color="auto" w:fill="FDFDFD"/>
        </w:rPr>
        <w:t>(</w:t>
      </w:r>
      <w:r w:rsidRPr="00907927">
        <w:rPr>
          <w:rStyle w:val="crayon-s"/>
          <w:rFonts w:ascii="Verdana" w:hAnsi="Verdana" w:cs="Courier New"/>
          <w:sz w:val="24"/>
          <w:szCs w:val="24"/>
          <w:shd w:val="clear" w:color="auto" w:fill="FDFDFD"/>
        </w:rPr>
        <w:t>"iframe1"</w:t>
      </w:r>
      <w:r w:rsidRPr="00907927">
        <w:rPr>
          <w:rStyle w:val="crayon-sy"/>
          <w:rFonts w:ascii="Verdana" w:hAnsi="Verdana" w:cs="Courier New"/>
          <w:color w:val="000000"/>
          <w:sz w:val="24"/>
          <w:szCs w:val="24"/>
          <w:shd w:val="clear" w:color="auto" w:fill="FDFDFD"/>
        </w:rPr>
        <w:t>);</w:t>
      </w:r>
    </w:p>
    <w:p w:rsidR="00E15E77" w:rsidRPr="00907927" w:rsidRDefault="00E15E77" w:rsidP="00E15E77">
      <w:pPr>
        <w:pStyle w:val="ListParagraph"/>
        <w:rPr>
          <w:rStyle w:val="crayon-sy"/>
          <w:rFonts w:ascii="Verdana" w:hAnsi="Verdana" w:cs="Courier New"/>
          <w:color w:val="000000"/>
          <w:sz w:val="24"/>
          <w:szCs w:val="24"/>
          <w:shd w:val="clear" w:color="auto" w:fill="FDFDFD"/>
        </w:rPr>
      </w:pPr>
      <w:proofErr w:type="gramStart"/>
      <w:r w:rsidRPr="00907927">
        <w:rPr>
          <w:rStyle w:val="crayon-v"/>
          <w:rFonts w:ascii="Verdana" w:hAnsi="Verdana" w:cs="Courier New"/>
          <w:color w:val="000000"/>
          <w:sz w:val="24"/>
          <w:szCs w:val="24"/>
          <w:shd w:val="clear" w:color="auto" w:fill="FDFDFD"/>
        </w:rPr>
        <w:t>driver</w:t>
      </w:r>
      <w:r w:rsidRPr="00907927">
        <w:rPr>
          <w:rStyle w:val="crayon-sy"/>
          <w:rFonts w:ascii="Verdana" w:hAnsi="Verdana" w:cs="Courier New"/>
          <w:color w:val="000000"/>
          <w:sz w:val="24"/>
          <w:szCs w:val="24"/>
          <w:shd w:val="clear" w:color="auto" w:fill="FDFDFD"/>
        </w:rPr>
        <w:t>.</w:t>
      </w:r>
      <w:r w:rsidRPr="00907927">
        <w:rPr>
          <w:rStyle w:val="crayon-e"/>
          <w:rFonts w:ascii="Verdana" w:hAnsi="Verdana" w:cs="Courier New"/>
          <w:color w:val="000000"/>
          <w:sz w:val="24"/>
          <w:szCs w:val="24"/>
          <w:shd w:val="clear" w:color="auto" w:fill="FDFDFD"/>
        </w:rPr>
        <w:t>switchTo</w:t>
      </w:r>
      <w:r w:rsidRPr="00907927">
        <w:rPr>
          <w:rStyle w:val="crayon-sy"/>
          <w:rFonts w:ascii="Verdana" w:hAnsi="Verdana" w:cs="Courier New"/>
          <w:color w:val="000000"/>
          <w:sz w:val="24"/>
          <w:szCs w:val="24"/>
          <w:shd w:val="clear" w:color="auto" w:fill="FDFDFD"/>
        </w:rPr>
        <w:t>(</w:t>
      </w:r>
      <w:proofErr w:type="gramEnd"/>
      <w:r w:rsidRPr="00907927">
        <w:rPr>
          <w:rStyle w:val="crayon-sy"/>
          <w:rFonts w:ascii="Verdana" w:hAnsi="Verdana" w:cs="Courier New"/>
          <w:color w:val="000000"/>
          <w:sz w:val="24"/>
          <w:szCs w:val="24"/>
          <w:shd w:val="clear" w:color="auto" w:fill="FDFDFD"/>
        </w:rPr>
        <w:t>).</w:t>
      </w:r>
      <w:r w:rsidRPr="00907927">
        <w:rPr>
          <w:rStyle w:val="crayon-e"/>
          <w:rFonts w:ascii="Verdana" w:hAnsi="Verdana" w:cs="Courier New"/>
          <w:color w:val="000000"/>
          <w:sz w:val="24"/>
          <w:szCs w:val="24"/>
          <w:shd w:val="clear" w:color="auto" w:fill="FDFDFD"/>
        </w:rPr>
        <w:t>frame</w:t>
      </w:r>
      <w:r w:rsidRPr="00907927">
        <w:rPr>
          <w:rStyle w:val="crayon-sy"/>
          <w:rFonts w:ascii="Verdana" w:hAnsi="Verdana" w:cs="Courier New"/>
          <w:color w:val="000000"/>
          <w:sz w:val="24"/>
          <w:szCs w:val="24"/>
          <w:shd w:val="clear" w:color="auto" w:fill="FDFDFD"/>
        </w:rPr>
        <w:t>(</w:t>
      </w:r>
      <w:r w:rsidRPr="00907927">
        <w:rPr>
          <w:rStyle w:val="crayon-s"/>
          <w:rFonts w:ascii="Verdana" w:hAnsi="Verdana" w:cs="Courier New"/>
          <w:sz w:val="24"/>
          <w:szCs w:val="24"/>
          <w:shd w:val="clear" w:color="auto" w:fill="FDFDFD"/>
        </w:rPr>
        <w:t>"IF1"</w:t>
      </w:r>
      <w:r w:rsidRPr="00907927">
        <w:rPr>
          <w:rStyle w:val="crayon-sy"/>
          <w:rFonts w:ascii="Verdana" w:hAnsi="Verdana" w:cs="Courier New"/>
          <w:color w:val="000000"/>
          <w:sz w:val="24"/>
          <w:szCs w:val="24"/>
          <w:shd w:val="clear" w:color="auto" w:fill="FDFDFD"/>
        </w:rPr>
        <w:t>);</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xml:space="preserve">WebElement iframeElement = </w:t>
      </w:r>
      <w:proofErr w:type="gramStart"/>
      <w:r w:rsidRPr="00907927">
        <w:rPr>
          <w:rFonts w:ascii="Verdana" w:eastAsia="Times New Roman" w:hAnsi="Verdana" w:cs="Courier New"/>
          <w:color w:val="000000"/>
          <w:sz w:val="24"/>
          <w:szCs w:val="24"/>
        </w:rPr>
        <w:t>driver.findElement(</w:t>
      </w:r>
      <w:proofErr w:type="gramEnd"/>
      <w:r w:rsidRPr="00907927">
        <w:rPr>
          <w:rFonts w:ascii="Verdana" w:eastAsia="Times New Roman" w:hAnsi="Verdana" w:cs="Courier New"/>
          <w:color w:val="000000"/>
          <w:sz w:val="24"/>
          <w:szCs w:val="24"/>
        </w:rPr>
        <w:t>By.id("IF1"));</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//now use the switch command</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).frame(iframeElement);</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//Switch back to the main window</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).defaultContent();</w:t>
      </w:r>
    </w:p>
    <w:p w:rsidR="00316D7F" w:rsidRPr="00907927" w:rsidRDefault="00316D7F" w:rsidP="00E15E77">
      <w:pPr>
        <w:spacing w:after="0"/>
        <w:rPr>
          <w:rFonts w:ascii="Verdana" w:eastAsia="Times New Roman" w:hAnsi="Verdana" w:cs="Courier New"/>
          <w:color w:val="000000"/>
          <w:sz w:val="24"/>
          <w:szCs w:val="24"/>
        </w:rPr>
      </w:pPr>
    </w:p>
    <w:p w:rsidR="00316D7F" w:rsidRPr="00907927" w:rsidRDefault="00316D7F" w:rsidP="00316D7F">
      <w:pPr>
        <w:pStyle w:val="ListParagraph"/>
        <w:numPr>
          <w:ilvl w:val="0"/>
          <w:numId w:val="14"/>
        </w:numPr>
        <w:spacing w:after="0"/>
        <w:rPr>
          <w:rFonts w:ascii="Verdana" w:eastAsia="Times New Roman" w:hAnsi="Verdana" w:cs="Courier New"/>
          <w:b/>
          <w:color w:val="000000"/>
          <w:sz w:val="24"/>
          <w:szCs w:val="24"/>
        </w:rPr>
      </w:pPr>
      <w:r w:rsidRPr="00907927">
        <w:rPr>
          <w:rFonts w:ascii="Verdana" w:eastAsia="Times New Roman" w:hAnsi="Verdana" w:cs="Courier New"/>
          <w:b/>
          <w:color w:val="000000"/>
          <w:sz w:val="24"/>
          <w:szCs w:val="24"/>
        </w:rPr>
        <w:t>DisiredCapabilities :</w:t>
      </w:r>
    </w:p>
    <w:p w:rsidR="00E15E77" w:rsidRPr="00907927" w:rsidRDefault="00E15E77" w:rsidP="00E15E77">
      <w:pPr>
        <w:pStyle w:val="ListParagraph"/>
        <w:rPr>
          <w:rFonts w:ascii="Verdana" w:hAnsi="Verdana"/>
          <w:sz w:val="24"/>
          <w:szCs w:val="24"/>
        </w:rPr>
      </w:pPr>
    </w:p>
    <w:p w:rsidR="008A34E3" w:rsidRPr="00907927" w:rsidRDefault="008A34E3" w:rsidP="00E7240D">
      <w:pPr>
        <w:pStyle w:val="ListParagraph"/>
        <w:numPr>
          <w:ilvl w:val="0"/>
          <w:numId w:val="14"/>
        </w:numPr>
        <w:rPr>
          <w:rFonts w:ascii="Verdana" w:hAnsi="Verdana"/>
          <w:b/>
          <w:sz w:val="24"/>
          <w:szCs w:val="24"/>
        </w:rPr>
      </w:pPr>
      <w:r w:rsidRPr="00907927">
        <w:rPr>
          <w:rFonts w:ascii="Verdana" w:hAnsi="Verdana"/>
          <w:b/>
          <w:sz w:val="24"/>
          <w:szCs w:val="24"/>
        </w:rPr>
        <w:t>ScreenShot</w:t>
      </w:r>
    </w:p>
    <w:p w:rsidR="008A34E3" w:rsidRDefault="008A34E3" w:rsidP="00E7240D">
      <w:pPr>
        <w:pStyle w:val="ListParagraph"/>
        <w:numPr>
          <w:ilvl w:val="0"/>
          <w:numId w:val="14"/>
        </w:numPr>
        <w:rPr>
          <w:rFonts w:ascii="Verdana" w:hAnsi="Verdana"/>
          <w:b/>
          <w:sz w:val="24"/>
          <w:szCs w:val="24"/>
        </w:rPr>
      </w:pPr>
      <w:r w:rsidRPr="00907927">
        <w:rPr>
          <w:rFonts w:ascii="Verdana" w:hAnsi="Verdana"/>
          <w:b/>
          <w:sz w:val="24"/>
          <w:szCs w:val="24"/>
        </w:rPr>
        <w:t>Listeners</w:t>
      </w:r>
    </w:p>
    <w:p w:rsidR="00621F04" w:rsidRPr="00180BAA" w:rsidRDefault="00621F04" w:rsidP="00621F04">
      <w:pPr>
        <w:pStyle w:val="ListParagraph"/>
        <w:numPr>
          <w:ilvl w:val="0"/>
          <w:numId w:val="14"/>
        </w:numPr>
        <w:rPr>
          <w:rFonts w:ascii="Verdana" w:hAnsi="Verdana"/>
          <w:b/>
          <w:sz w:val="24"/>
          <w:szCs w:val="24"/>
        </w:rPr>
      </w:pPr>
      <w:r>
        <w:rPr>
          <w:rFonts w:ascii="Verdana" w:hAnsi="Verdana"/>
          <w:b/>
          <w:sz w:val="24"/>
          <w:szCs w:val="24"/>
        </w:rPr>
        <w:t xml:space="preserve">How tohandle window </w:t>
      </w:r>
      <w:proofErr w:type="gramStart"/>
      <w:r>
        <w:rPr>
          <w:rFonts w:ascii="Verdana" w:hAnsi="Verdana"/>
          <w:b/>
          <w:sz w:val="24"/>
          <w:szCs w:val="24"/>
        </w:rPr>
        <w:t>alerts ?</w:t>
      </w:r>
      <w:proofErr w:type="gramEnd"/>
      <w:r>
        <w:rPr>
          <w:rFonts w:ascii="Verdana" w:hAnsi="Verdana"/>
          <w:b/>
          <w:sz w:val="24"/>
          <w:szCs w:val="24"/>
        </w:rPr>
        <w:t xml:space="preserve"> </w:t>
      </w:r>
      <w:proofErr w:type="gramStart"/>
      <w:r>
        <w:rPr>
          <w:rFonts w:ascii="Verdana" w:hAnsi="Verdana"/>
          <w:sz w:val="24"/>
          <w:szCs w:val="24"/>
        </w:rPr>
        <w:t>window</w:t>
      </w:r>
      <w:proofErr w:type="gramEnd"/>
      <w:r>
        <w:rPr>
          <w:rFonts w:ascii="Verdana" w:hAnsi="Verdana"/>
          <w:sz w:val="24"/>
          <w:szCs w:val="24"/>
        </w:rPr>
        <w:t xml:space="preserve"> based alerts can be handled using AutoIt ,RobotClass or SilkTest.</w:t>
      </w:r>
    </w:p>
    <w:p w:rsidR="00180BAA" w:rsidRDefault="00180BAA" w:rsidP="00180BAA">
      <w:pPr>
        <w:pStyle w:val="Heading3"/>
        <w:shd w:val="clear" w:color="auto" w:fill="FFFFFF"/>
        <w:spacing w:before="0" w:beforeAutospacing="0" w:after="0" w:afterAutospacing="0" w:line="267" w:lineRule="atLeast"/>
        <w:rPr>
          <w:rFonts w:ascii="Helvetica" w:hAnsi="Helvetica" w:cs="Helvetica"/>
          <w:color w:val="000000"/>
          <w:sz w:val="33"/>
          <w:szCs w:val="33"/>
        </w:rPr>
      </w:pPr>
      <w:r>
        <w:rPr>
          <w:rFonts w:ascii="Helvetica" w:hAnsi="Helvetica" w:cs="Helvetica"/>
          <w:color w:val="000000"/>
          <w:sz w:val="33"/>
          <w:szCs w:val="33"/>
        </w:rPr>
        <w:lastRenderedPageBreak/>
        <w:t>What is AutoIt?</w:t>
      </w:r>
    </w:p>
    <w:p w:rsidR="00180BAA" w:rsidRDefault="00480C28" w:rsidP="00180BAA">
      <w:pPr>
        <w:pStyle w:val="NormalWeb"/>
        <w:shd w:val="clear" w:color="auto" w:fill="FFFFFF"/>
        <w:spacing w:before="0" w:beforeAutospacing="0" w:after="0" w:afterAutospacing="0"/>
        <w:rPr>
          <w:rFonts w:ascii="Verdana" w:hAnsi="Verdana"/>
          <w:color w:val="222222"/>
          <w:sz w:val="20"/>
          <w:szCs w:val="20"/>
        </w:rPr>
      </w:pPr>
      <w:hyperlink r:id="rId11" w:tgtFrame="_blank" w:history="1">
        <w:r w:rsidR="00180BAA">
          <w:rPr>
            <w:rStyle w:val="Hyperlink"/>
            <w:rFonts w:ascii="Verdana" w:hAnsi="Verdana"/>
            <w:color w:val="777777"/>
            <w:sz w:val="20"/>
            <w:szCs w:val="20"/>
            <w:bdr w:val="none" w:sz="0" w:space="0" w:color="auto" w:frame="1"/>
          </w:rPr>
          <w:t>AutoIt V3</w:t>
        </w:r>
      </w:hyperlink>
      <w:r w:rsidR="00180BAA">
        <w:rPr>
          <w:rStyle w:val="apple-converted-space"/>
          <w:rFonts w:ascii="Verdana" w:hAnsi="Verdana"/>
          <w:color w:val="222222"/>
        </w:rPr>
        <w:t> </w:t>
      </w:r>
      <w:r w:rsidR="00180BAA">
        <w:rPr>
          <w:rFonts w:ascii="Verdana" w:hAnsi="Verdana"/>
          <w:color w:val="222222"/>
          <w:sz w:val="20"/>
          <w:szCs w:val="20"/>
        </w:rPr>
        <w:t>is a</w:t>
      </w:r>
      <w:r w:rsidR="00180BAA">
        <w:rPr>
          <w:rStyle w:val="apple-converted-space"/>
          <w:rFonts w:ascii="Verdana" w:hAnsi="Verdana"/>
          <w:color w:val="222222"/>
        </w:rPr>
        <w:t> </w:t>
      </w:r>
      <w:r w:rsidR="00180BAA">
        <w:rPr>
          <w:rStyle w:val="st"/>
          <w:rFonts w:ascii="Verdana" w:hAnsi="Verdana"/>
          <w:color w:val="222222"/>
          <w:sz w:val="20"/>
          <w:szCs w:val="20"/>
        </w:rPr>
        <w:t>freeware</w:t>
      </w:r>
      <w:r w:rsidR="00180BAA">
        <w:rPr>
          <w:rStyle w:val="apple-converted-space"/>
          <w:rFonts w:ascii="Verdana" w:hAnsi="Verdana"/>
          <w:color w:val="222222"/>
        </w:rPr>
        <w:t> </w:t>
      </w:r>
      <w:r w:rsidR="00180BAA">
        <w:rPr>
          <w:rFonts w:ascii="Verdana" w:hAnsi="Verdana"/>
          <w:color w:val="222222"/>
          <w:sz w:val="20"/>
          <w:szCs w:val="20"/>
        </w:rPr>
        <w:t>tool which is used for automating anything in Windows environment. AutoIt script is written in BASIC language. It can simulate any combination of keystrokes, mouse movement and window/control manipulation.</w:t>
      </w:r>
    </w:p>
    <w:p w:rsidR="00180BAA" w:rsidRDefault="00180BAA" w:rsidP="00180BAA">
      <w:pPr>
        <w:pStyle w:val="NormalWeb"/>
        <w:shd w:val="clear" w:color="auto" w:fill="FFFFFF"/>
        <w:spacing w:before="0" w:beforeAutospacing="0" w:after="0" w:afterAutospacing="0"/>
        <w:rPr>
          <w:rFonts w:ascii="Verdana" w:hAnsi="Verdana"/>
          <w:color w:val="222222"/>
          <w:sz w:val="20"/>
          <w:szCs w:val="20"/>
        </w:rPr>
      </w:pPr>
      <w:r w:rsidRPr="00180BAA">
        <w:rPr>
          <w:rFonts w:ascii="Verdana" w:hAnsi="Verdana"/>
          <w:color w:val="222222"/>
          <w:sz w:val="20"/>
          <w:szCs w:val="20"/>
        </w:rPr>
        <w:t xml:space="preserve"> </w:t>
      </w:r>
      <w:r>
        <w:rPr>
          <w:rFonts w:ascii="Verdana" w:hAnsi="Verdana"/>
          <w:color w:val="222222"/>
          <w:sz w:val="20"/>
          <w:szCs w:val="20"/>
        </w:rPr>
        <w:br/>
        <w:t>While</w:t>
      </w:r>
      <w:r>
        <w:rPr>
          <w:rStyle w:val="apple-converted-space"/>
          <w:rFonts w:ascii="Verdana" w:hAnsi="Verdana"/>
          <w:color w:val="222222"/>
          <w:sz w:val="20"/>
          <w:szCs w:val="20"/>
        </w:rPr>
        <w:t> </w:t>
      </w:r>
      <w:hyperlink r:id="rId12" w:history="1">
        <w:r>
          <w:rPr>
            <w:rStyle w:val="Hyperlink"/>
            <w:rFonts w:ascii="Verdana" w:hAnsi="Verdana"/>
            <w:color w:val="777777"/>
            <w:sz w:val="20"/>
            <w:szCs w:val="20"/>
            <w:bdr w:val="none" w:sz="0" w:space="0" w:color="auto" w:frame="1"/>
          </w:rPr>
          <w:t>doing automation through Selenium</w:t>
        </w:r>
      </w:hyperlink>
      <w:r>
        <w:rPr>
          <w:rStyle w:val="apple-converted-space"/>
          <w:rFonts w:ascii="Verdana" w:hAnsi="Verdana"/>
          <w:color w:val="222222"/>
          <w:sz w:val="20"/>
          <w:szCs w:val="20"/>
        </w:rPr>
        <w:t> </w:t>
      </w:r>
      <w:r>
        <w:rPr>
          <w:rFonts w:ascii="Verdana" w:hAnsi="Verdana"/>
          <w:color w:val="222222"/>
          <w:sz w:val="20"/>
          <w:szCs w:val="20"/>
        </w:rPr>
        <w:t>or through any other tool for that matter, we all encounter a common problem, windows pop-ups. As Selenium is confined to automating browsers, desktop window is out of scope. Web applications sometimes need to interact with the desktops to perform things like file downloads and uploads. There are tools available for automating these sorts of workflow such as</w:t>
      </w:r>
      <w:r>
        <w:rPr>
          <w:rStyle w:val="apple-converted-space"/>
          <w:rFonts w:ascii="Verdana" w:hAnsi="Verdana"/>
          <w:color w:val="222222"/>
          <w:sz w:val="20"/>
          <w:szCs w:val="20"/>
        </w:rPr>
        <w:t> </w:t>
      </w:r>
      <w:r>
        <w:rPr>
          <w:rStyle w:val="Emphasis"/>
          <w:rFonts w:ascii="Verdana" w:hAnsi="Verdana"/>
          <w:color w:val="222222"/>
        </w:rPr>
        <w:t xml:space="preserve">AutoIt, Robot Framework, </w:t>
      </w:r>
      <w:proofErr w:type="gramStart"/>
      <w:r>
        <w:rPr>
          <w:rStyle w:val="Emphasis"/>
          <w:rFonts w:ascii="Verdana" w:hAnsi="Verdana"/>
          <w:color w:val="222222"/>
        </w:rPr>
        <w:t>Silk</w:t>
      </w:r>
      <w:proofErr w:type="gramEnd"/>
      <w:r>
        <w:rPr>
          <w:rStyle w:val="Emphasis"/>
          <w:rFonts w:ascii="Verdana" w:hAnsi="Verdana"/>
          <w:color w:val="222222"/>
        </w:rPr>
        <w:t xml:space="preserve"> Test</w:t>
      </w:r>
      <w:r>
        <w:rPr>
          <w:rStyle w:val="apple-converted-space"/>
          <w:rFonts w:ascii="Verdana" w:hAnsi="Verdana"/>
          <w:color w:val="222222"/>
          <w:sz w:val="20"/>
          <w:szCs w:val="20"/>
        </w:rPr>
        <w:t> </w:t>
      </w:r>
      <w:r>
        <w:rPr>
          <w:rFonts w:ascii="Verdana" w:hAnsi="Verdana"/>
          <w:color w:val="222222"/>
          <w:sz w:val="20"/>
          <w:szCs w:val="20"/>
        </w:rPr>
        <w:t>etc.</w:t>
      </w:r>
    </w:p>
    <w:p w:rsidR="00180BAA" w:rsidRDefault="00180BAA" w:rsidP="00180BA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We can upload or download the files or images by transferring our</w:t>
      </w:r>
      <w:r>
        <w:rPr>
          <w:rStyle w:val="apple-converted-space"/>
          <w:rFonts w:ascii="Verdana" w:hAnsi="Verdana"/>
          <w:color w:val="222222"/>
          <w:sz w:val="20"/>
          <w:szCs w:val="20"/>
        </w:rPr>
        <w:t> </w:t>
      </w:r>
      <w:hyperlink r:id="rId13" w:history="1">
        <w:r>
          <w:rPr>
            <w:rStyle w:val="Hyperlink"/>
            <w:rFonts w:ascii="Verdana" w:hAnsi="Verdana"/>
            <w:color w:val="777777"/>
            <w:sz w:val="20"/>
            <w:szCs w:val="20"/>
            <w:bdr w:val="none" w:sz="0" w:space="0" w:color="auto" w:frame="1"/>
          </w:rPr>
          <w:t>control from Selenium WebDriver</w:t>
        </w:r>
      </w:hyperlink>
      <w:r>
        <w:rPr>
          <w:rStyle w:val="apple-converted-space"/>
          <w:rFonts w:ascii="Verdana" w:hAnsi="Verdana"/>
          <w:color w:val="222222"/>
          <w:sz w:val="20"/>
          <w:szCs w:val="20"/>
        </w:rPr>
        <w:t> </w:t>
      </w:r>
      <w:r>
        <w:rPr>
          <w:rFonts w:ascii="Verdana" w:hAnsi="Verdana"/>
          <w:color w:val="222222"/>
          <w:sz w:val="20"/>
          <w:szCs w:val="20"/>
        </w:rPr>
        <w:t>to AutoIt. We need to explicitly call the AutoIt script from our program.</w:t>
      </w:r>
    </w:p>
    <w:p w:rsidR="00220706" w:rsidRDefault="00220706" w:rsidP="00220706">
      <w:pPr>
        <w:pStyle w:val="Heading3"/>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Finding element through element Identifier and writing script on AutoIT editor.</w:t>
      </w:r>
    </w:p>
    <w:p w:rsidR="00220706" w:rsidRDefault="00220706" w:rsidP="00220706">
      <w:pPr>
        <w:pStyle w:val="NormalWeb"/>
        <w:shd w:val="clear" w:color="auto" w:fill="FFFFFF"/>
        <w:rPr>
          <w:rFonts w:ascii="Arial" w:hAnsi="Arial" w:cs="Arial"/>
          <w:color w:val="343434"/>
          <w:sz w:val="25"/>
          <w:szCs w:val="25"/>
        </w:rPr>
      </w:pPr>
      <w:r>
        <w:rPr>
          <w:rFonts w:ascii="Arial" w:hAnsi="Arial" w:cs="Arial"/>
          <w:color w:val="343434"/>
          <w:sz w:val="25"/>
          <w:szCs w:val="25"/>
        </w:rPr>
        <w:t>Under this, we will see how to find element on file uploader window through AutoIT Element Identifier (Element identifier is a tool like selenium IDE, identifier find the element of window GUI or non HTML popups and provide the attribute of element like</w:t>
      </w:r>
      <w:r>
        <w:rPr>
          <w:rStyle w:val="apple-converted-space"/>
          <w:rFonts w:ascii="Arial" w:hAnsi="Arial" w:cs="Arial"/>
          <w:b/>
          <w:bCs/>
          <w:color w:val="343434"/>
          <w:sz w:val="25"/>
          <w:szCs w:val="25"/>
        </w:rPr>
        <w:t> </w:t>
      </w:r>
      <w:r>
        <w:rPr>
          <w:rStyle w:val="Strong"/>
          <w:rFonts w:ascii="Arial" w:hAnsi="Arial" w:cs="Arial"/>
          <w:color w:val="343434"/>
          <w:sz w:val="25"/>
          <w:szCs w:val="25"/>
        </w:rPr>
        <w:t>title</w:t>
      </w:r>
      <w:r>
        <w:rPr>
          <w:rFonts w:ascii="Arial" w:hAnsi="Arial" w:cs="Arial"/>
          <w:color w:val="343434"/>
          <w:sz w:val="25"/>
          <w:szCs w:val="25"/>
        </w:rPr>
        <w:t>,</w:t>
      </w:r>
      <w:r>
        <w:rPr>
          <w:rStyle w:val="apple-converted-space"/>
          <w:rFonts w:ascii="Arial" w:hAnsi="Arial" w:cs="Arial"/>
          <w:color w:val="343434"/>
          <w:sz w:val="25"/>
          <w:szCs w:val="25"/>
        </w:rPr>
        <w:t> </w:t>
      </w:r>
      <w:r>
        <w:rPr>
          <w:rStyle w:val="Strong"/>
          <w:rFonts w:ascii="Arial" w:hAnsi="Arial" w:cs="Arial"/>
          <w:color w:val="343434"/>
          <w:sz w:val="25"/>
          <w:szCs w:val="25"/>
        </w:rPr>
        <w:t>class</w:t>
      </w:r>
      <w:r>
        <w:rPr>
          <w:rFonts w:ascii="Arial" w:hAnsi="Arial" w:cs="Arial"/>
          <w:color w:val="343434"/>
          <w:sz w:val="25"/>
          <w:szCs w:val="25"/>
        </w:rPr>
        <w:t>,</w:t>
      </w:r>
      <w:r>
        <w:rPr>
          <w:rStyle w:val="apple-converted-space"/>
          <w:rFonts w:ascii="Arial" w:hAnsi="Arial" w:cs="Arial"/>
          <w:color w:val="343434"/>
          <w:sz w:val="25"/>
          <w:szCs w:val="25"/>
        </w:rPr>
        <w:t> </w:t>
      </w:r>
      <w:r>
        <w:rPr>
          <w:rStyle w:val="Strong"/>
          <w:rFonts w:ascii="Arial" w:hAnsi="Arial" w:cs="Arial"/>
          <w:color w:val="343434"/>
          <w:sz w:val="25"/>
          <w:szCs w:val="25"/>
        </w:rPr>
        <w:t>instance</w:t>
      </w:r>
      <w:r>
        <w:rPr>
          <w:rStyle w:val="apple-converted-space"/>
          <w:rFonts w:ascii="Arial" w:hAnsi="Arial" w:cs="Arial"/>
          <w:color w:val="343434"/>
          <w:sz w:val="25"/>
          <w:szCs w:val="25"/>
        </w:rPr>
        <w:t> </w:t>
      </w:r>
      <w:r>
        <w:rPr>
          <w:rFonts w:ascii="Arial" w:hAnsi="Arial" w:cs="Arial"/>
          <w:color w:val="343434"/>
          <w:sz w:val="25"/>
          <w:szCs w:val="25"/>
        </w:rPr>
        <w:t>) and how to write script on AutoIT editor using 3 methods.</w:t>
      </w:r>
    </w:p>
    <w:p w:rsidR="00180BAA" w:rsidRDefault="00220706" w:rsidP="00180BAA">
      <w:pPr>
        <w:pStyle w:val="NormalWeb"/>
        <w:shd w:val="clear" w:color="auto" w:fill="FFFFFF"/>
        <w:spacing w:before="0" w:beforeAutospacing="0" w:after="0" w:afterAutospacing="0"/>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Step 1)</w:t>
      </w:r>
      <w:r>
        <w:rPr>
          <w:rFonts w:ascii="Arial" w:hAnsi="Arial" w:cs="Arial"/>
          <w:color w:val="343434"/>
          <w:sz w:val="25"/>
          <w:szCs w:val="25"/>
          <w:shd w:val="clear" w:color="auto" w:fill="FFFFFF"/>
        </w:rPr>
        <w:t>: Now open element Identifier- Go to 'C</w:t>
      </w:r>
      <w:proofErr w:type="gramStart"/>
      <w:r>
        <w:rPr>
          <w:rFonts w:ascii="Arial" w:hAnsi="Arial" w:cs="Arial"/>
          <w:color w:val="343434"/>
          <w:sz w:val="25"/>
          <w:szCs w:val="25"/>
          <w:shd w:val="clear" w:color="auto" w:fill="FFFFFF"/>
        </w:rPr>
        <w:t>:\</w:t>
      </w:r>
      <w:proofErr w:type="gramEnd"/>
      <w:r>
        <w:rPr>
          <w:rFonts w:ascii="Arial" w:hAnsi="Arial" w:cs="Arial"/>
          <w:color w:val="343434"/>
          <w:sz w:val="25"/>
          <w:szCs w:val="25"/>
          <w:shd w:val="clear" w:color="auto" w:fill="FFFFFF"/>
        </w:rPr>
        <w:t>Program Files (x86)\AutoIt3' and click on 'Au3Info.exe' file, the element identifier window opens as shown in below screen.</w:t>
      </w:r>
    </w:p>
    <w:p w:rsidR="00220706" w:rsidRDefault="00220706" w:rsidP="00180BAA">
      <w:pPr>
        <w:pStyle w:val="NormalWeb"/>
        <w:shd w:val="clear" w:color="auto" w:fill="FFFFFF"/>
        <w:spacing w:before="0" w:beforeAutospacing="0" w:after="0" w:afterAutospacing="0"/>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Step 2)</w:t>
      </w:r>
      <w:r>
        <w:rPr>
          <w:rFonts w:ascii="Arial" w:hAnsi="Arial" w:cs="Arial"/>
          <w:color w:val="343434"/>
          <w:sz w:val="25"/>
          <w:szCs w:val="25"/>
          <w:shd w:val="clear" w:color="auto" w:fill="FFFFFF"/>
        </w:rPr>
        <w:t>: Now open file uploader window by clicking on 'Choose File' which is windows activity.</w:t>
      </w:r>
    </w:p>
    <w:p w:rsidR="00220706" w:rsidRDefault="00220706" w:rsidP="00180BAA">
      <w:pPr>
        <w:pStyle w:val="NormalWeb"/>
        <w:shd w:val="clear" w:color="auto" w:fill="FFFFFF"/>
        <w:spacing w:before="0" w:beforeAutospacing="0" w:after="0" w:afterAutospacing="0"/>
        <w:rPr>
          <w:rFonts w:ascii="Verdana" w:hAnsi="Verdana"/>
          <w:color w:val="222222"/>
          <w:sz w:val="20"/>
          <w:szCs w:val="20"/>
        </w:rPr>
      </w:pPr>
      <w:r>
        <w:rPr>
          <w:rStyle w:val="Strong"/>
          <w:rFonts w:ascii="Arial" w:hAnsi="Arial" w:cs="Arial"/>
          <w:color w:val="343434"/>
          <w:sz w:val="25"/>
          <w:szCs w:val="25"/>
          <w:shd w:val="clear" w:color="auto" w:fill="FFFFFF"/>
        </w:rPr>
        <w:t>Step 3)</w:t>
      </w:r>
      <w:r>
        <w:rPr>
          <w:rFonts w:ascii="Arial" w:hAnsi="Arial" w:cs="Arial"/>
          <w:color w:val="343434"/>
          <w:sz w:val="25"/>
          <w:szCs w:val="25"/>
          <w:shd w:val="clear" w:color="auto" w:fill="FFFFFF"/>
        </w:rPr>
        <w:t>: Drag the finder tool on the " File Name" box element of file uploader window to find the basic attributes info as shown in the below screen with the arrow.</w:t>
      </w:r>
    </w:p>
    <w:p w:rsidR="00180BAA" w:rsidRPr="00621F04" w:rsidRDefault="00180BAA" w:rsidP="00180BAA">
      <w:pPr>
        <w:pStyle w:val="ListParagraph"/>
        <w:rPr>
          <w:rFonts w:ascii="Verdana" w:hAnsi="Verdana"/>
          <w:b/>
          <w:sz w:val="24"/>
          <w:szCs w:val="24"/>
        </w:rPr>
      </w:pPr>
    </w:p>
    <w:p w:rsidR="00E7240D" w:rsidRPr="00907927" w:rsidRDefault="00E7240D" w:rsidP="0036281B">
      <w:pPr>
        <w:pStyle w:val="ListParagraph"/>
        <w:rPr>
          <w:rFonts w:ascii="Verdana" w:hAnsi="Verdana"/>
          <w:b/>
          <w:sz w:val="24"/>
          <w:szCs w:val="24"/>
        </w:rPr>
      </w:pPr>
    </w:p>
    <w:p w:rsidR="00C476DA" w:rsidRPr="00907927" w:rsidRDefault="00C476DA" w:rsidP="00EA396F">
      <w:pPr>
        <w:pBdr>
          <w:bottom w:val="double" w:sz="6" w:space="1" w:color="auto"/>
        </w:pBdr>
        <w:rPr>
          <w:rFonts w:ascii="Verdana" w:hAnsi="Verdana"/>
          <w:b/>
          <w:sz w:val="24"/>
          <w:szCs w:val="24"/>
        </w:rPr>
      </w:pPr>
    </w:p>
    <w:p w:rsidR="00C476DA" w:rsidRPr="00907927" w:rsidRDefault="00C476DA" w:rsidP="00EA396F">
      <w:pPr>
        <w:pBdr>
          <w:bottom w:val="double" w:sz="6" w:space="1" w:color="auto"/>
        </w:pBdr>
        <w:rPr>
          <w:rFonts w:ascii="Verdana" w:hAnsi="Verdana"/>
          <w:b/>
          <w:sz w:val="24"/>
          <w:szCs w:val="24"/>
        </w:rPr>
      </w:pPr>
    </w:p>
    <w:p w:rsidR="00C476DA" w:rsidRPr="00907927" w:rsidRDefault="00C476DA" w:rsidP="00EA396F">
      <w:pPr>
        <w:pBdr>
          <w:bottom w:val="double" w:sz="6" w:space="1" w:color="auto"/>
        </w:pBdr>
        <w:rPr>
          <w:rFonts w:ascii="Verdana" w:hAnsi="Verdana"/>
          <w:b/>
          <w:sz w:val="24"/>
          <w:szCs w:val="24"/>
        </w:rPr>
      </w:pPr>
    </w:p>
    <w:p w:rsidR="00C476DA" w:rsidRPr="00907927" w:rsidRDefault="00C476DA" w:rsidP="00EA396F">
      <w:pPr>
        <w:pBdr>
          <w:bottom w:val="double" w:sz="6" w:space="1" w:color="auto"/>
        </w:pBdr>
        <w:rPr>
          <w:rFonts w:ascii="Verdana" w:hAnsi="Verdana"/>
          <w:b/>
          <w:sz w:val="24"/>
          <w:szCs w:val="24"/>
        </w:rPr>
      </w:pPr>
    </w:p>
    <w:p w:rsidR="00C476DA" w:rsidRPr="00907927" w:rsidRDefault="00C476DA" w:rsidP="00EA396F">
      <w:pPr>
        <w:rPr>
          <w:rFonts w:ascii="Verdana" w:hAnsi="Verdana"/>
          <w:b/>
          <w:sz w:val="24"/>
          <w:szCs w:val="24"/>
        </w:rPr>
      </w:pPr>
      <w:proofErr w:type="gramStart"/>
      <w:r w:rsidRPr="00907927">
        <w:rPr>
          <w:rFonts w:ascii="Verdana" w:hAnsi="Verdana"/>
          <w:b/>
          <w:sz w:val="24"/>
          <w:szCs w:val="24"/>
        </w:rPr>
        <w:t>Syntaxes :</w:t>
      </w:r>
      <w:proofErr w:type="gramEnd"/>
      <w:r w:rsidRPr="00907927">
        <w:rPr>
          <w:rFonts w:ascii="Verdana" w:hAnsi="Verdana"/>
          <w:b/>
          <w:sz w:val="24"/>
          <w:szCs w:val="24"/>
        </w:rPr>
        <w:t xml:space="preserve"> writing style:</w:t>
      </w:r>
    </w:p>
    <w:p w:rsidR="00C476DA" w:rsidRPr="00907927" w:rsidRDefault="00C476DA" w:rsidP="00EA396F">
      <w:pPr>
        <w:rPr>
          <w:rFonts w:ascii="Verdana" w:hAnsi="Verdana"/>
          <w:b/>
          <w:sz w:val="24"/>
          <w:szCs w:val="24"/>
        </w:rPr>
      </w:pPr>
      <w:r w:rsidRPr="00907927">
        <w:rPr>
          <w:rFonts w:ascii="Verdana" w:hAnsi="Verdana"/>
          <w:b/>
          <w:sz w:val="24"/>
          <w:szCs w:val="24"/>
        </w:rPr>
        <w:t>WebDriver driver; --- initialization of driver</w:t>
      </w:r>
    </w:p>
    <w:p w:rsidR="00C476DA" w:rsidRPr="00907927" w:rsidRDefault="00C476DA" w:rsidP="00EA396F">
      <w:pPr>
        <w:rPr>
          <w:rFonts w:ascii="Verdana" w:hAnsi="Verdana"/>
          <w:b/>
          <w:sz w:val="24"/>
          <w:szCs w:val="24"/>
        </w:rPr>
      </w:pPr>
      <w:proofErr w:type="gramStart"/>
      <w:r w:rsidRPr="00907927">
        <w:rPr>
          <w:rFonts w:ascii="Verdana" w:hAnsi="Verdana"/>
          <w:b/>
          <w:sz w:val="24"/>
          <w:szCs w:val="24"/>
        </w:rPr>
        <w:t>System.SetProperty(</w:t>
      </w:r>
      <w:proofErr w:type="gramEnd"/>
      <w:r w:rsidRPr="00907927">
        <w:rPr>
          <w:rFonts w:ascii="Verdana" w:hAnsi="Verdana"/>
          <w:b/>
          <w:sz w:val="24"/>
          <w:szCs w:val="24"/>
        </w:rPr>
        <w:t>“</w:t>
      </w:r>
      <w:r w:rsidR="006E10F0" w:rsidRPr="00907927">
        <w:rPr>
          <w:rFonts w:ascii="Verdana" w:hAnsi="Verdana"/>
          <w:b/>
          <w:sz w:val="24"/>
          <w:szCs w:val="24"/>
        </w:rPr>
        <w:t>web</w:t>
      </w:r>
      <w:r w:rsidRPr="00907927">
        <w:rPr>
          <w:rFonts w:ascii="Verdana" w:hAnsi="Verdana"/>
          <w:b/>
          <w:sz w:val="24"/>
          <w:szCs w:val="24"/>
        </w:rPr>
        <w:t>driver.chrome.driver</w:t>
      </w:r>
      <w:r w:rsidR="006E10F0" w:rsidRPr="00907927">
        <w:rPr>
          <w:rFonts w:ascii="Verdana" w:hAnsi="Verdana"/>
          <w:b/>
          <w:sz w:val="24"/>
          <w:szCs w:val="24"/>
        </w:rPr>
        <w:t>”,”path”);</w:t>
      </w:r>
    </w:p>
    <w:p w:rsidR="006E10F0" w:rsidRPr="00907927" w:rsidRDefault="006E10F0" w:rsidP="00EA396F">
      <w:pPr>
        <w:rPr>
          <w:rFonts w:ascii="Verdana" w:hAnsi="Verdana"/>
          <w:b/>
          <w:sz w:val="24"/>
          <w:szCs w:val="24"/>
        </w:rPr>
      </w:pPr>
      <w:proofErr w:type="gramStart"/>
      <w:r w:rsidRPr="00907927">
        <w:rPr>
          <w:rFonts w:ascii="Verdana" w:hAnsi="Verdana"/>
          <w:b/>
          <w:sz w:val="24"/>
          <w:szCs w:val="24"/>
        </w:rPr>
        <w:lastRenderedPageBreak/>
        <w:t>driver.get(</w:t>
      </w:r>
      <w:proofErr w:type="gramEnd"/>
      <w:r w:rsidRPr="00907927">
        <w:rPr>
          <w:rFonts w:ascii="Verdana" w:hAnsi="Verdana"/>
          <w:b/>
          <w:sz w:val="24"/>
          <w:szCs w:val="24"/>
        </w:rPr>
        <w:t>“url”);</w:t>
      </w:r>
    </w:p>
    <w:p w:rsidR="007100D3" w:rsidRPr="00907927" w:rsidRDefault="007100D3" w:rsidP="00EA396F">
      <w:pPr>
        <w:rPr>
          <w:rFonts w:ascii="Verdana" w:hAnsi="Verdana"/>
          <w:b/>
          <w:sz w:val="24"/>
          <w:szCs w:val="24"/>
        </w:rPr>
      </w:pPr>
      <w:proofErr w:type="gramStart"/>
      <w:r w:rsidRPr="00907927">
        <w:rPr>
          <w:rFonts w:ascii="Verdana" w:hAnsi="Verdana"/>
          <w:b/>
          <w:sz w:val="24"/>
          <w:szCs w:val="24"/>
        </w:rPr>
        <w:t>NAVIGATE(</w:t>
      </w:r>
      <w:proofErr w:type="gramEnd"/>
      <w:r w:rsidRPr="00907927">
        <w:rPr>
          <w:rFonts w:ascii="Verdana" w:hAnsi="Verdana"/>
          <w:b/>
          <w:sz w:val="24"/>
          <w:szCs w:val="24"/>
        </w:rPr>
        <w:t xml:space="preserve">) method : </w:t>
      </w:r>
    </w:p>
    <w:p w:rsidR="006E10F0" w:rsidRPr="00907927" w:rsidRDefault="006E10F0" w:rsidP="00EA396F">
      <w:pPr>
        <w:rPr>
          <w:rFonts w:ascii="Verdana" w:hAnsi="Verdana"/>
          <w:b/>
          <w:sz w:val="24"/>
          <w:szCs w:val="24"/>
        </w:rPr>
      </w:pPr>
      <w:proofErr w:type="gramStart"/>
      <w:r w:rsidRPr="00907927">
        <w:rPr>
          <w:rFonts w:ascii="Verdana" w:hAnsi="Verdana"/>
          <w:b/>
          <w:sz w:val="24"/>
          <w:szCs w:val="24"/>
        </w:rPr>
        <w:t>driver.navigate</w:t>
      </w:r>
      <w:r w:rsidR="00A31B97" w:rsidRPr="00907927">
        <w:rPr>
          <w:rFonts w:ascii="Verdana" w:hAnsi="Verdana"/>
          <w:b/>
          <w:sz w:val="24"/>
          <w:szCs w:val="24"/>
        </w:rPr>
        <w:t>(</w:t>
      </w:r>
      <w:proofErr w:type="gramEnd"/>
      <w:r w:rsidR="00A31B97" w:rsidRPr="00907927">
        <w:rPr>
          <w:rFonts w:ascii="Verdana" w:hAnsi="Verdana"/>
          <w:b/>
          <w:sz w:val="24"/>
          <w:szCs w:val="24"/>
        </w:rPr>
        <w:t>).t</w:t>
      </w:r>
      <w:r w:rsidRPr="00907927">
        <w:rPr>
          <w:rFonts w:ascii="Verdana" w:hAnsi="Verdana"/>
          <w:b/>
          <w:sz w:val="24"/>
          <w:szCs w:val="24"/>
        </w:rPr>
        <w:t>o(“url”);</w:t>
      </w:r>
    </w:p>
    <w:p w:rsidR="006E10F0" w:rsidRPr="00907927" w:rsidRDefault="006E10F0" w:rsidP="00EA396F">
      <w:pPr>
        <w:rPr>
          <w:rFonts w:ascii="Verdana" w:hAnsi="Verdana"/>
          <w:b/>
          <w:sz w:val="24"/>
          <w:szCs w:val="24"/>
        </w:rPr>
      </w:pPr>
      <w:proofErr w:type="gramStart"/>
      <w:r w:rsidRPr="00907927">
        <w:rPr>
          <w:rFonts w:ascii="Verdana" w:hAnsi="Verdana"/>
          <w:b/>
          <w:sz w:val="24"/>
          <w:szCs w:val="24"/>
        </w:rPr>
        <w:t>driver.navigate</w:t>
      </w:r>
      <w:r w:rsidR="00A31B97" w:rsidRPr="00907927">
        <w:rPr>
          <w:rFonts w:ascii="Verdana" w:hAnsi="Verdana"/>
          <w:b/>
          <w:sz w:val="24"/>
          <w:szCs w:val="24"/>
        </w:rPr>
        <w:t>(</w:t>
      </w:r>
      <w:proofErr w:type="gramEnd"/>
      <w:r w:rsidR="00A31B97" w:rsidRPr="00907927">
        <w:rPr>
          <w:rFonts w:ascii="Verdana" w:hAnsi="Verdana"/>
          <w:b/>
          <w:sz w:val="24"/>
          <w:szCs w:val="24"/>
        </w:rPr>
        <w:t>).f</w:t>
      </w:r>
      <w:r w:rsidRPr="00907927">
        <w:rPr>
          <w:rFonts w:ascii="Verdana" w:hAnsi="Verdana"/>
          <w:b/>
          <w:sz w:val="24"/>
          <w:szCs w:val="24"/>
        </w:rPr>
        <w:t>orward();</w:t>
      </w:r>
    </w:p>
    <w:p w:rsidR="006E10F0" w:rsidRPr="00907927" w:rsidRDefault="006E10F0" w:rsidP="00EA396F">
      <w:pPr>
        <w:rPr>
          <w:rFonts w:ascii="Verdana" w:hAnsi="Verdana"/>
          <w:b/>
          <w:sz w:val="24"/>
          <w:szCs w:val="24"/>
        </w:rPr>
      </w:pPr>
      <w:proofErr w:type="gramStart"/>
      <w:r w:rsidRPr="00907927">
        <w:rPr>
          <w:rFonts w:ascii="Verdana" w:hAnsi="Verdana"/>
          <w:b/>
          <w:sz w:val="24"/>
          <w:szCs w:val="24"/>
        </w:rPr>
        <w:t>driver.navigate</w:t>
      </w:r>
      <w:r w:rsidR="00A31B97" w:rsidRPr="00907927">
        <w:rPr>
          <w:rFonts w:ascii="Verdana" w:hAnsi="Verdana"/>
          <w:b/>
          <w:sz w:val="24"/>
          <w:szCs w:val="24"/>
        </w:rPr>
        <w:t>(</w:t>
      </w:r>
      <w:proofErr w:type="gramEnd"/>
      <w:r w:rsidR="00A31B97" w:rsidRPr="00907927">
        <w:rPr>
          <w:rFonts w:ascii="Verdana" w:hAnsi="Verdana"/>
          <w:b/>
          <w:sz w:val="24"/>
          <w:szCs w:val="24"/>
        </w:rPr>
        <w:t>).r</w:t>
      </w:r>
      <w:r w:rsidRPr="00907927">
        <w:rPr>
          <w:rFonts w:ascii="Verdana" w:hAnsi="Verdana"/>
          <w:b/>
          <w:sz w:val="24"/>
          <w:szCs w:val="24"/>
        </w:rPr>
        <w:t>efresh();</w:t>
      </w:r>
    </w:p>
    <w:p w:rsidR="00A31B97" w:rsidRPr="00907927" w:rsidRDefault="00A31B97" w:rsidP="00EA396F">
      <w:pPr>
        <w:rPr>
          <w:rFonts w:ascii="Verdana" w:hAnsi="Verdana"/>
          <w:b/>
          <w:sz w:val="24"/>
          <w:szCs w:val="24"/>
        </w:rPr>
      </w:pPr>
      <w:proofErr w:type="gramStart"/>
      <w:r w:rsidRPr="00907927">
        <w:rPr>
          <w:rFonts w:ascii="Verdana" w:hAnsi="Verdana"/>
          <w:b/>
          <w:sz w:val="24"/>
          <w:szCs w:val="24"/>
        </w:rPr>
        <w:t>driver.navigate(</w:t>
      </w:r>
      <w:proofErr w:type="gramEnd"/>
      <w:r w:rsidRPr="00907927">
        <w:rPr>
          <w:rFonts w:ascii="Verdana" w:hAnsi="Verdana"/>
          <w:b/>
          <w:sz w:val="24"/>
          <w:szCs w:val="24"/>
        </w:rPr>
        <w:t>).back();</w:t>
      </w:r>
    </w:p>
    <w:p w:rsidR="006E10F0" w:rsidRPr="00907927" w:rsidRDefault="007100D3" w:rsidP="00EA396F">
      <w:pPr>
        <w:rPr>
          <w:rFonts w:ascii="Verdana" w:hAnsi="Verdana"/>
          <w:b/>
          <w:sz w:val="24"/>
          <w:szCs w:val="24"/>
        </w:rPr>
      </w:pPr>
      <w:r w:rsidRPr="00907927">
        <w:rPr>
          <w:rFonts w:ascii="Verdana" w:hAnsi="Verdana"/>
          <w:b/>
          <w:sz w:val="24"/>
          <w:szCs w:val="24"/>
        </w:rPr>
        <w:t xml:space="preserve">WINDOW </w:t>
      </w:r>
      <w:proofErr w:type="gramStart"/>
      <w:r w:rsidRPr="00907927">
        <w:rPr>
          <w:rFonts w:ascii="Verdana" w:hAnsi="Verdana"/>
          <w:b/>
          <w:sz w:val="24"/>
          <w:szCs w:val="24"/>
        </w:rPr>
        <w:t>HANDLING :</w:t>
      </w:r>
      <w:proofErr w:type="gramEnd"/>
      <w:r w:rsidR="00921410" w:rsidRPr="00907927">
        <w:rPr>
          <w:rFonts w:ascii="Verdana" w:hAnsi="Verdana"/>
          <w:b/>
          <w:sz w:val="24"/>
          <w:szCs w:val="24"/>
        </w:rPr>
        <w:t xml:space="preserve"> </w:t>
      </w:r>
    </w:p>
    <w:p w:rsidR="00921410" w:rsidRPr="00907927" w:rsidRDefault="00921410" w:rsidP="00EA396F">
      <w:pPr>
        <w:rPr>
          <w:rFonts w:ascii="Verdana" w:hAnsi="Verdana"/>
          <w:sz w:val="24"/>
          <w:szCs w:val="24"/>
        </w:rPr>
      </w:pPr>
      <w:r w:rsidRPr="00907927">
        <w:rPr>
          <w:rFonts w:ascii="Verdana" w:hAnsi="Verdana"/>
          <w:sz w:val="24"/>
          <w:szCs w:val="24"/>
        </w:rPr>
        <w:t xml:space="preserve">In handle the multiple windows and to switch the curser from parent window to child window we use WindowHandles and </w:t>
      </w:r>
      <w:proofErr w:type="gramStart"/>
      <w:r w:rsidRPr="00907927">
        <w:rPr>
          <w:rFonts w:ascii="Verdana" w:hAnsi="Verdana"/>
          <w:sz w:val="24"/>
          <w:szCs w:val="24"/>
        </w:rPr>
        <w:t>switchTo(</w:t>
      </w:r>
      <w:proofErr w:type="gramEnd"/>
      <w:r w:rsidRPr="00907927">
        <w:rPr>
          <w:rFonts w:ascii="Verdana" w:hAnsi="Verdana"/>
          <w:sz w:val="24"/>
          <w:szCs w:val="24"/>
        </w:rPr>
        <w:t>) methods .</w:t>
      </w:r>
    </w:p>
    <w:p w:rsidR="00921410" w:rsidRPr="00907927" w:rsidRDefault="00921410" w:rsidP="00EA396F">
      <w:pPr>
        <w:rPr>
          <w:rFonts w:ascii="Verdana" w:hAnsi="Verdana"/>
          <w:b/>
          <w:sz w:val="24"/>
          <w:szCs w:val="24"/>
        </w:rPr>
      </w:pPr>
      <w:proofErr w:type="gramStart"/>
      <w:r w:rsidRPr="00907927">
        <w:rPr>
          <w:rFonts w:ascii="Verdana" w:hAnsi="Verdana"/>
          <w:b/>
          <w:sz w:val="24"/>
          <w:szCs w:val="24"/>
        </w:rPr>
        <w:t>Driver.getWindowHandle(</w:t>
      </w:r>
      <w:proofErr w:type="gramEnd"/>
      <w:r w:rsidRPr="00907927">
        <w:rPr>
          <w:rFonts w:ascii="Verdana" w:hAnsi="Verdana"/>
          <w:b/>
          <w:sz w:val="24"/>
          <w:szCs w:val="24"/>
        </w:rPr>
        <w:t>) : -- gives the curr window name</w:t>
      </w:r>
    </w:p>
    <w:p w:rsidR="00921410" w:rsidRPr="00907927" w:rsidRDefault="00921410" w:rsidP="00EA396F">
      <w:pPr>
        <w:rPr>
          <w:rFonts w:ascii="Verdana" w:hAnsi="Verdana"/>
          <w:b/>
          <w:sz w:val="24"/>
          <w:szCs w:val="24"/>
        </w:rPr>
      </w:pPr>
      <w:proofErr w:type="gramStart"/>
      <w:r w:rsidRPr="00907927">
        <w:rPr>
          <w:rFonts w:ascii="Verdana" w:hAnsi="Verdana"/>
          <w:b/>
          <w:sz w:val="24"/>
          <w:szCs w:val="24"/>
        </w:rPr>
        <w:t>Driver.getWindowHandles(</w:t>
      </w:r>
      <w:proofErr w:type="gramEnd"/>
      <w:r w:rsidRPr="00907927">
        <w:rPr>
          <w:rFonts w:ascii="Verdana" w:hAnsi="Verdana"/>
          <w:b/>
          <w:sz w:val="24"/>
          <w:szCs w:val="24"/>
        </w:rPr>
        <w:t>): -- gives the Set of all windows that are opened.</w:t>
      </w:r>
    </w:p>
    <w:p w:rsidR="00921410" w:rsidRPr="00907927" w:rsidRDefault="00921410" w:rsidP="00EA396F">
      <w:pPr>
        <w:rPr>
          <w:rFonts w:ascii="Verdana" w:hAnsi="Verdana"/>
          <w:b/>
          <w:sz w:val="24"/>
          <w:szCs w:val="24"/>
        </w:rPr>
      </w:pPr>
      <w:r w:rsidRPr="00907927">
        <w:rPr>
          <w:rFonts w:ascii="Verdana" w:hAnsi="Verdana"/>
          <w:sz w:val="24"/>
          <w:szCs w:val="24"/>
        </w:rPr>
        <w:t xml:space="preserve">To switch the control between the </w:t>
      </w:r>
      <w:proofErr w:type="gramStart"/>
      <w:r w:rsidRPr="00907927">
        <w:rPr>
          <w:rFonts w:ascii="Verdana" w:hAnsi="Verdana"/>
          <w:sz w:val="24"/>
          <w:szCs w:val="24"/>
        </w:rPr>
        <w:t>windows :</w:t>
      </w:r>
      <w:proofErr w:type="gramEnd"/>
      <w:r w:rsidRPr="00907927">
        <w:rPr>
          <w:rFonts w:ascii="Verdana" w:hAnsi="Verdana"/>
          <w:b/>
          <w:sz w:val="24"/>
          <w:szCs w:val="24"/>
        </w:rPr>
        <w:t xml:space="preserve"> switchTo </w:t>
      </w:r>
      <w:r w:rsidRPr="00907927">
        <w:rPr>
          <w:rFonts w:ascii="Verdana" w:hAnsi="Verdana"/>
          <w:sz w:val="24"/>
          <w:szCs w:val="24"/>
        </w:rPr>
        <w:t>method is used.</w:t>
      </w:r>
      <w:r w:rsidRPr="00907927">
        <w:rPr>
          <w:rFonts w:ascii="Verdana" w:hAnsi="Verdana"/>
          <w:b/>
          <w:sz w:val="24"/>
          <w:szCs w:val="24"/>
        </w:rPr>
        <w:t xml:space="preserve"> </w:t>
      </w:r>
      <w:proofErr w:type="gramStart"/>
      <w:r w:rsidRPr="00907927">
        <w:rPr>
          <w:rFonts w:ascii="Verdana" w:hAnsi="Verdana"/>
          <w:b/>
          <w:sz w:val="24"/>
          <w:szCs w:val="24"/>
        </w:rPr>
        <w:t>driver.switchTo.window(</w:t>
      </w:r>
      <w:proofErr w:type="gramEnd"/>
      <w:r w:rsidRPr="00907927">
        <w:rPr>
          <w:rFonts w:ascii="Verdana" w:hAnsi="Verdana"/>
          <w:b/>
          <w:sz w:val="24"/>
          <w:szCs w:val="24"/>
        </w:rPr>
        <w:t>nameof thewindow);</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b/>
          <w:sz w:val="24"/>
          <w:szCs w:val="24"/>
        </w:rPr>
        <w:t>Code:</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3F7F5F"/>
          <w:sz w:val="24"/>
          <w:szCs w:val="24"/>
        </w:rPr>
        <w:t xml:space="preserve">// using window handle it gives the </w:t>
      </w:r>
      <w:r w:rsidRPr="00907927">
        <w:rPr>
          <w:rFonts w:ascii="Verdana" w:hAnsi="Verdana" w:cs="Consolas"/>
          <w:color w:val="3F7F5F"/>
          <w:sz w:val="24"/>
          <w:szCs w:val="24"/>
          <w:u w:val="single"/>
        </w:rPr>
        <w:t>curr</w:t>
      </w:r>
      <w:r w:rsidRPr="00907927">
        <w:rPr>
          <w:rFonts w:ascii="Verdana" w:hAnsi="Verdana" w:cs="Consolas"/>
          <w:color w:val="3F7F5F"/>
          <w:sz w:val="24"/>
          <w:szCs w:val="24"/>
        </w:rPr>
        <w:t xml:space="preserve"> window name </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t xml:space="preserve">String </w:t>
      </w:r>
      <w:r w:rsidRPr="00907927">
        <w:rPr>
          <w:rFonts w:ascii="Verdana" w:hAnsi="Verdana" w:cs="Consolas"/>
          <w:color w:val="6A3E3E"/>
          <w:sz w:val="24"/>
          <w:szCs w:val="24"/>
        </w:rPr>
        <w:t>currWindow</w:t>
      </w:r>
      <w:r w:rsidRPr="00907927">
        <w:rPr>
          <w:rFonts w:ascii="Verdana" w:hAnsi="Verdana" w:cs="Consolas"/>
          <w:color w:val="000000"/>
          <w:sz w:val="24"/>
          <w:szCs w:val="24"/>
        </w:rPr>
        <w:t xml:space="preserve"> = </w:t>
      </w:r>
      <w:proofErr w:type="gramStart"/>
      <w:r w:rsidRPr="00907927">
        <w:rPr>
          <w:rFonts w:ascii="Verdana" w:hAnsi="Verdana" w:cs="Consolas"/>
          <w:color w:val="0000C0"/>
          <w:sz w:val="24"/>
          <w:szCs w:val="24"/>
        </w:rPr>
        <w:t>driver</w:t>
      </w:r>
      <w:r w:rsidRPr="00907927">
        <w:rPr>
          <w:rFonts w:ascii="Verdana" w:hAnsi="Verdana" w:cs="Consolas"/>
          <w:color w:val="000000"/>
          <w:sz w:val="24"/>
          <w:szCs w:val="24"/>
        </w:rPr>
        <w:t>.getWindowHandle(</w:t>
      </w:r>
      <w:proofErr w:type="gramEnd"/>
      <w:r w:rsidRPr="00907927">
        <w:rPr>
          <w:rFonts w:ascii="Verdana" w:hAnsi="Verdana" w:cs="Consolas"/>
          <w:color w:val="000000"/>
          <w:sz w:val="24"/>
          <w:szCs w:val="24"/>
        </w:rPr>
        <w:t>);</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proofErr w:type="gramStart"/>
      <w:r w:rsidRPr="00907927">
        <w:rPr>
          <w:rFonts w:ascii="Verdana" w:hAnsi="Verdana" w:cs="Consolas"/>
          <w:color w:val="000000"/>
          <w:sz w:val="24"/>
          <w:szCs w:val="24"/>
        </w:rPr>
        <w:t>System.</w:t>
      </w:r>
      <w:r w:rsidRPr="00907927">
        <w:rPr>
          <w:rFonts w:ascii="Verdana" w:hAnsi="Verdana" w:cs="Consolas"/>
          <w:b/>
          <w:bCs/>
          <w:i/>
          <w:iCs/>
          <w:color w:val="0000C0"/>
          <w:sz w:val="24"/>
          <w:szCs w:val="24"/>
        </w:rPr>
        <w:t>out</w:t>
      </w:r>
      <w:r w:rsidRPr="00907927">
        <w:rPr>
          <w:rFonts w:ascii="Verdana" w:hAnsi="Verdana" w:cs="Consolas"/>
          <w:color w:val="000000"/>
          <w:sz w:val="24"/>
          <w:szCs w:val="24"/>
        </w:rPr>
        <w:t>.println(</w:t>
      </w:r>
      <w:proofErr w:type="gramEnd"/>
      <w:r w:rsidRPr="00907927">
        <w:rPr>
          <w:rFonts w:ascii="Verdana" w:hAnsi="Verdana" w:cs="Consolas"/>
          <w:color w:val="2A00FF"/>
          <w:sz w:val="24"/>
          <w:szCs w:val="24"/>
        </w:rPr>
        <w:t>"curr window name : "</w:t>
      </w:r>
      <w:r w:rsidRPr="00907927">
        <w:rPr>
          <w:rFonts w:ascii="Verdana" w:hAnsi="Verdana" w:cs="Consolas"/>
          <w:color w:val="000000"/>
          <w:sz w:val="24"/>
          <w:szCs w:val="24"/>
        </w:rPr>
        <w:t xml:space="preserve">+ </w:t>
      </w:r>
      <w:r w:rsidRPr="00907927">
        <w:rPr>
          <w:rFonts w:ascii="Verdana" w:hAnsi="Verdana" w:cs="Consolas"/>
          <w:color w:val="6A3E3E"/>
          <w:sz w:val="24"/>
          <w:szCs w:val="24"/>
        </w:rPr>
        <w:t>currWindow</w:t>
      </w:r>
      <w:r w:rsidRPr="00907927">
        <w:rPr>
          <w:rFonts w:ascii="Verdana" w:hAnsi="Verdana" w:cs="Consolas"/>
          <w:color w:val="000000"/>
          <w:sz w:val="24"/>
          <w:szCs w:val="24"/>
        </w:rPr>
        <w:t>);</w:t>
      </w:r>
    </w:p>
    <w:p w:rsidR="00921410" w:rsidRPr="00907927" w:rsidRDefault="00921410" w:rsidP="00921410">
      <w:pPr>
        <w:autoSpaceDE w:val="0"/>
        <w:autoSpaceDN w:val="0"/>
        <w:adjustRightInd w:val="0"/>
        <w:spacing w:after="0"/>
        <w:rPr>
          <w:rFonts w:ascii="Verdana" w:hAnsi="Verdana" w:cs="Consolas"/>
          <w:color w:val="000000"/>
          <w:sz w:val="24"/>
          <w:szCs w:val="24"/>
        </w:rPr>
      </w:pPr>
      <w:r w:rsidRPr="00907927">
        <w:rPr>
          <w:rFonts w:ascii="Verdana" w:hAnsi="Verdana" w:cs="Consolas"/>
          <w:color w:val="000000"/>
          <w:sz w:val="24"/>
          <w:szCs w:val="24"/>
        </w:rPr>
        <w:tab/>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3F7F5F"/>
          <w:sz w:val="24"/>
          <w:szCs w:val="24"/>
        </w:rPr>
        <w:t xml:space="preserve">// gives the set of all the windows that are </w:t>
      </w:r>
      <w:proofErr w:type="gramStart"/>
      <w:r w:rsidRPr="00907927">
        <w:rPr>
          <w:rFonts w:ascii="Verdana" w:hAnsi="Verdana" w:cs="Consolas"/>
          <w:color w:val="3F7F5F"/>
          <w:sz w:val="24"/>
          <w:szCs w:val="24"/>
        </w:rPr>
        <w:t>open :</w:t>
      </w:r>
      <w:proofErr w:type="gramEnd"/>
      <w:r w:rsidRPr="00907927">
        <w:rPr>
          <w:rFonts w:ascii="Verdana" w:hAnsi="Verdana" w:cs="Consolas"/>
          <w:color w:val="3F7F5F"/>
          <w:sz w:val="24"/>
          <w:szCs w:val="24"/>
        </w:rPr>
        <w:t xml:space="preserve"> we are taking them into Set because windows are unique it wont allow duplicates </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t>Set&lt;String&gt;</w:t>
      </w:r>
      <w:r w:rsidRPr="00907927">
        <w:rPr>
          <w:rFonts w:ascii="Verdana" w:hAnsi="Verdana" w:cs="Consolas"/>
          <w:color w:val="6A3E3E"/>
          <w:sz w:val="24"/>
          <w:szCs w:val="24"/>
        </w:rPr>
        <w:t>windows</w:t>
      </w:r>
      <w:r w:rsidRPr="00907927">
        <w:rPr>
          <w:rFonts w:ascii="Verdana" w:hAnsi="Verdana" w:cs="Consolas"/>
          <w:color w:val="000000"/>
          <w:sz w:val="24"/>
          <w:szCs w:val="24"/>
        </w:rPr>
        <w:t xml:space="preserve"> = </w:t>
      </w:r>
      <w:proofErr w:type="gramStart"/>
      <w:r w:rsidRPr="00907927">
        <w:rPr>
          <w:rFonts w:ascii="Verdana" w:hAnsi="Verdana" w:cs="Consolas"/>
          <w:color w:val="0000C0"/>
          <w:sz w:val="24"/>
          <w:szCs w:val="24"/>
        </w:rPr>
        <w:t>driver</w:t>
      </w:r>
      <w:r w:rsidRPr="00907927">
        <w:rPr>
          <w:rFonts w:ascii="Verdana" w:hAnsi="Verdana" w:cs="Consolas"/>
          <w:color w:val="000000"/>
          <w:sz w:val="24"/>
          <w:szCs w:val="24"/>
        </w:rPr>
        <w:t>.getWindowHandles(</w:t>
      </w:r>
      <w:proofErr w:type="gramEnd"/>
      <w:r w:rsidRPr="00907927">
        <w:rPr>
          <w:rFonts w:ascii="Verdana" w:hAnsi="Verdana" w:cs="Consolas"/>
          <w:color w:val="000000"/>
          <w:sz w:val="24"/>
          <w:szCs w:val="24"/>
        </w:rPr>
        <w:t>);</w:t>
      </w:r>
    </w:p>
    <w:p w:rsidR="00921410" w:rsidRPr="00907927" w:rsidRDefault="00921410" w:rsidP="00921410">
      <w:pPr>
        <w:autoSpaceDE w:val="0"/>
        <w:autoSpaceDN w:val="0"/>
        <w:adjustRightInd w:val="0"/>
        <w:spacing w:after="0"/>
        <w:rPr>
          <w:rFonts w:ascii="Verdana" w:hAnsi="Verdana" w:cs="Consolas"/>
          <w:color w:val="000000"/>
          <w:sz w:val="24"/>
          <w:szCs w:val="24"/>
        </w:rPr>
      </w:pPr>
      <w:r w:rsidRPr="00907927">
        <w:rPr>
          <w:rFonts w:ascii="Verdana" w:hAnsi="Verdana" w:cs="Consolas"/>
          <w:color w:val="000000"/>
          <w:sz w:val="24"/>
          <w:szCs w:val="24"/>
        </w:rPr>
        <w:tab/>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3F7F5F"/>
          <w:sz w:val="24"/>
          <w:szCs w:val="24"/>
        </w:rPr>
        <w:t xml:space="preserve">// we </w:t>
      </w:r>
      <w:r w:rsidRPr="00907927">
        <w:rPr>
          <w:rFonts w:ascii="Verdana" w:hAnsi="Verdana" w:cs="Consolas"/>
          <w:color w:val="3F7F5F"/>
          <w:sz w:val="24"/>
          <w:szCs w:val="24"/>
          <w:u w:val="single"/>
        </w:rPr>
        <w:t>dont</w:t>
      </w:r>
      <w:r w:rsidRPr="00907927">
        <w:rPr>
          <w:rFonts w:ascii="Verdana" w:hAnsi="Verdana" w:cs="Consolas"/>
          <w:color w:val="3F7F5F"/>
          <w:sz w:val="24"/>
          <w:szCs w:val="24"/>
        </w:rPr>
        <w:t xml:space="preserve"> know the ordering for the particular </w:t>
      </w:r>
      <w:r w:rsidRPr="00907927">
        <w:rPr>
          <w:rFonts w:ascii="Verdana" w:hAnsi="Verdana" w:cs="Consolas"/>
          <w:color w:val="3F7F5F"/>
          <w:sz w:val="24"/>
          <w:szCs w:val="24"/>
          <w:u w:val="single"/>
        </w:rPr>
        <w:t>windiw</w:t>
      </w:r>
      <w:r w:rsidRPr="00907927">
        <w:rPr>
          <w:rFonts w:ascii="Verdana" w:hAnsi="Verdana" w:cs="Consolas"/>
          <w:color w:val="3F7F5F"/>
          <w:sz w:val="24"/>
          <w:szCs w:val="24"/>
        </w:rPr>
        <w:t xml:space="preserve"> hence we need to iterate and check for the </w:t>
      </w:r>
      <w:r w:rsidRPr="00907927">
        <w:rPr>
          <w:rFonts w:ascii="Verdana" w:hAnsi="Verdana" w:cs="Consolas"/>
          <w:color w:val="3F7F5F"/>
          <w:sz w:val="24"/>
          <w:szCs w:val="24"/>
          <w:u w:val="single"/>
        </w:rPr>
        <w:t>curr</w:t>
      </w:r>
      <w:r w:rsidRPr="00907927">
        <w:rPr>
          <w:rFonts w:ascii="Verdana" w:hAnsi="Verdana" w:cs="Consolas"/>
          <w:color w:val="3F7F5F"/>
          <w:sz w:val="24"/>
          <w:szCs w:val="24"/>
        </w:rPr>
        <w:t xml:space="preserve"> child window</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proofErr w:type="gramStart"/>
      <w:r w:rsidRPr="00907927">
        <w:rPr>
          <w:rFonts w:ascii="Verdana" w:hAnsi="Verdana" w:cs="Consolas"/>
          <w:b/>
          <w:bCs/>
          <w:color w:val="7F0055"/>
          <w:sz w:val="24"/>
          <w:szCs w:val="24"/>
        </w:rPr>
        <w:t>for</w:t>
      </w:r>
      <w:r w:rsidRPr="00907927">
        <w:rPr>
          <w:rFonts w:ascii="Verdana" w:hAnsi="Verdana" w:cs="Consolas"/>
          <w:color w:val="000000"/>
          <w:sz w:val="24"/>
          <w:szCs w:val="24"/>
        </w:rPr>
        <w:t>(</w:t>
      </w:r>
      <w:proofErr w:type="gramEnd"/>
      <w:r w:rsidRPr="00907927">
        <w:rPr>
          <w:rFonts w:ascii="Verdana" w:hAnsi="Verdana" w:cs="Consolas"/>
          <w:color w:val="000000"/>
          <w:sz w:val="24"/>
          <w:szCs w:val="24"/>
        </w:rPr>
        <w:t xml:space="preserve">String </w:t>
      </w:r>
      <w:r w:rsidRPr="00907927">
        <w:rPr>
          <w:rFonts w:ascii="Verdana" w:hAnsi="Verdana" w:cs="Consolas"/>
          <w:color w:val="6A3E3E"/>
          <w:sz w:val="24"/>
          <w:szCs w:val="24"/>
        </w:rPr>
        <w:t>win</w:t>
      </w:r>
      <w:r w:rsidRPr="00907927">
        <w:rPr>
          <w:rFonts w:ascii="Verdana" w:hAnsi="Verdana" w:cs="Consolas"/>
          <w:color w:val="000000"/>
          <w:sz w:val="24"/>
          <w:szCs w:val="24"/>
        </w:rPr>
        <w:t>:</w:t>
      </w:r>
      <w:r w:rsidRPr="00907927">
        <w:rPr>
          <w:rFonts w:ascii="Verdana" w:hAnsi="Verdana" w:cs="Consolas"/>
          <w:color w:val="6A3E3E"/>
          <w:sz w:val="24"/>
          <w:szCs w:val="24"/>
        </w:rPr>
        <w:t>windows</w:t>
      </w:r>
      <w:r w:rsidRPr="00907927">
        <w:rPr>
          <w:rFonts w:ascii="Verdana" w:hAnsi="Verdana" w:cs="Consolas"/>
          <w:color w:val="000000"/>
          <w:sz w:val="24"/>
          <w:szCs w:val="24"/>
        </w:rPr>
        <w:t>){</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proofErr w:type="gramStart"/>
      <w:r w:rsidRPr="00907927">
        <w:rPr>
          <w:rFonts w:ascii="Verdana" w:hAnsi="Verdana" w:cs="Consolas"/>
          <w:color w:val="000000"/>
          <w:sz w:val="24"/>
          <w:szCs w:val="24"/>
        </w:rPr>
        <w:t>System.</w:t>
      </w:r>
      <w:r w:rsidRPr="00907927">
        <w:rPr>
          <w:rFonts w:ascii="Verdana" w:hAnsi="Verdana" w:cs="Consolas"/>
          <w:b/>
          <w:bCs/>
          <w:i/>
          <w:iCs/>
          <w:color w:val="0000C0"/>
          <w:sz w:val="24"/>
          <w:szCs w:val="24"/>
        </w:rPr>
        <w:t>out</w:t>
      </w:r>
      <w:r w:rsidRPr="00907927">
        <w:rPr>
          <w:rFonts w:ascii="Verdana" w:hAnsi="Verdana" w:cs="Consolas"/>
          <w:color w:val="000000"/>
          <w:sz w:val="24"/>
          <w:szCs w:val="24"/>
        </w:rPr>
        <w:t>.println(</w:t>
      </w:r>
      <w:proofErr w:type="gramEnd"/>
      <w:r w:rsidRPr="00907927">
        <w:rPr>
          <w:rFonts w:ascii="Verdana" w:hAnsi="Verdana" w:cs="Consolas"/>
          <w:color w:val="2A00FF"/>
          <w:sz w:val="24"/>
          <w:szCs w:val="24"/>
        </w:rPr>
        <w:t>"Child Window : "</w:t>
      </w:r>
      <w:r w:rsidRPr="00907927">
        <w:rPr>
          <w:rFonts w:ascii="Verdana" w:hAnsi="Verdana" w:cs="Consolas"/>
          <w:color w:val="000000"/>
          <w:sz w:val="24"/>
          <w:szCs w:val="24"/>
        </w:rPr>
        <w:t xml:space="preserve"> + </w:t>
      </w:r>
      <w:r w:rsidRPr="00907927">
        <w:rPr>
          <w:rFonts w:ascii="Verdana" w:hAnsi="Verdana" w:cs="Consolas"/>
          <w:color w:val="6A3E3E"/>
          <w:sz w:val="24"/>
          <w:szCs w:val="24"/>
        </w:rPr>
        <w:t>win</w:t>
      </w:r>
      <w:r w:rsidRPr="00907927">
        <w:rPr>
          <w:rFonts w:ascii="Verdana" w:hAnsi="Verdana" w:cs="Consolas"/>
          <w:color w:val="000000"/>
          <w:sz w:val="24"/>
          <w:szCs w:val="24"/>
        </w:rPr>
        <w:t>);</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proofErr w:type="gramStart"/>
      <w:r w:rsidRPr="00907927">
        <w:rPr>
          <w:rFonts w:ascii="Verdana" w:hAnsi="Verdana" w:cs="Consolas"/>
          <w:b/>
          <w:bCs/>
          <w:color w:val="7F0055"/>
          <w:sz w:val="24"/>
          <w:szCs w:val="24"/>
        </w:rPr>
        <w:t>if</w:t>
      </w:r>
      <w:r w:rsidRPr="00907927">
        <w:rPr>
          <w:rFonts w:ascii="Verdana" w:hAnsi="Verdana" w:cs="Consolas"/>
          <w:color w:val="000000"/>
          <w:sz w:val="24"/>
          <w:szCs w:val="24"/>
        </w:rPr>
        <w:t>(</w:t>
      </w:r>
      <w:proofErr w:type="gramEnd"/>
      <w:r w:rsidRPr="00907927">
        <w:rPr>
          <w:rFonts w:ascii="Verdana" w:hAnsi="Verdana" w:cs="Consolas"/>
          <w:color w:val="6A3E3E"/>
          <w:sz w:val="24"/>
          <w:szCs w:val="24"/>
        </w:rPr>
        <w:t>win</w:t>
      </w:r>
      <w:r w:rsidRPr="00907927">
        <w:rPr>
          <w:rFonts w:ascii="Verdana" w:hAnsi="Verdana" w:cs="Consolas"/>
          <w:color w:val="000000"/>
          <w:sz w:val="24"/>
          <w:szCs w:val="24"/>
        </w:rPr>
        <w:t>!=</w:t>
      </w:r>
      <w:r w:rsidRPr="00907927">
        <w:rPr>
          <w:rFonts w:ascii="Verdana" w:hAnsi="Verdana" w:cs="Consolas"/>
          <w:color w:val="6A3E3E"/>
          <w:sz w:val="24"/>
          <w:szCs w:val="24"/>
        </w:rPr>
        <w:t>currWindow</w:t>
      </w:r>
      <w:r w:rsidRPr="00907927">
        <w:rPr>
          <w:rFonts w:ascii="Verdana" w:hAnsi="Verdana" w:cs="Consolas"/>
          <w:color w:val="000000"/>
          <w:sz w:val="24"/>
          <w:szCs w:val="24"/>
        </w:rPr>
        <w:t>){</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proofErr w:type="gramStart"/>
      <w:r w:rsidRPr="00907927">
        <w:rPr>
          <w:rFonts w:ascii="Verdana" w:hAnsi="Verdana" w:cs="Consolas"/>
          <w:color w:val="0000C0"/>
          <w:sz w:val="24"/>
          <w:szCs w:val="24"/>
        </w:rPr>
        <w:t>driver</w:t>
      </w:r>
      <w:r w:rsidRPr="00907927">
        <w:rPr>
          <w:rFonts w:ascii="Verdana" w:hAnsi="Verdana" w:cs="Consolas"/>
          <w:color w:val="000000"/>
          <w:sz w:val="24"/>
          <w:szCs w:val="24"/>
        </w:rPr>
        <w:t>.switchTo(</w:t>
      </w:r>
      <w:proofErr w:type="gramEnd"/>
      <w:r w:rsidRPr="00907927">
        <w:rPr>
          <w:rFonts w:ascii="Verdana" w:hAnsi="Verdana" w:cs="Consolas"/>
          <w:color w:val="000000"/>
          <w:sz w:val="24"/>
          <w:szCs w:val="24"/>
        </w:rPr>
        <w:t>).window(</w:t>
      </w:r>
      <w:r w:rsidRPr="00907927">
        <w:rPr>
          <w:rFonts w:ascii="Verdana" w:hAnsi="Verdana" w:cs="Consolas"/>
          <w:color w:val="6A3E3E"/>
          <w:sz w:val="24"/>
          <w:szCs w:val="24"/>
        </w:rPr>
        <w:t>win</w:t>
      </w:r>
      <w:r w:rsidRPr="00907927">
        <w:rPr>
          <w:rFonts w:ascii="Verdana" w:hAnsi="Verdana" w:cs="Consolas"/>
          <w:color w:val="000000"/>
          <w:sz w:val="24"/>
          <w:szCs w:val="24"/>
        </w:rPr>
        <w:t>);</w:t>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p>
    <w:p w:rsidR="00921410" w:rsidRPr="00907927" w:rsidRDefault="00921410" w:rsidP="00921410">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t>}</w:t>
      </w:r>
    </w:p>
    <w:p w:rsidR="00921410" w:rsidRPr="00907927" w:rsidRDefault="00921410" w:rsidP="00921410">
      <w:pPr>
        <w:rPr>
          <w:rFonts w:ascii="Verdana" w:hAnsi="Verdana"/>
          <w:b/>
          <w:sz w:val="24"/>
          <w:szCs w:val="24"/>
        </w:rPr>
      </w:pPr>
      <w:r w:rsidRPr="00907927">
        <w:rPr>
          <w:rFonts w:ascii="Verdana" w:hAnsi="Verdana" w:cs="Consolas"/>
          <w:color w:val="000000"/>
          <w:sz w:val="24"/>
          <w:szCs w:val="24"/>
        </w:rPr>
        <w:tab/>
        <w:t>}</w:t>
      </w:r>
    </w:p>
    <w:p w:rsidR="005C17CD" w:rsidRPr="00907927" w:rsidRDefault="00F44D68" w:rsidP="00EA396F">
      <w:pPr>
        <w:rPr>
          <w:rFonts w:ascii="Verdana" w:hAnsi="Verdana"/>
          <w:b/>
          <w:sz w:val="24"/>
          <w:szCs w:val="24"/>
        </w:rPr>
      </w:pPr>
      <w:r w:rsidRPr="00907927">
        <w:rPr>
          <w:rFonts w:ascii="Verdana" w:hAnsi="Verdana"/>
          <w:b/>
          <w:sz w:val="24"/>
          <w:szCs w:val="24"/>
        </w:rPr>
        <w:t xml:space="preserve">WebElement </w:t>
      </w:r>
      <w:proofErr w:type="gramStart"/>
      <w:r w:rsidRPr="00907927">
        <w:rPr>
          <w:rFonts w:ascii="Verdana" w:hAnsi="Verdana"/>
          <w:b/>
          <w:sz w:val="24"/>
          <w:szCs w:val="24"/>
        </w:rPr>
        <w:t>Methods :</w:t>
      </w:r>
      <w:proofErr w:type="gramEnd"/>
    </w:p>
    <w:p w:rsidR="007100D3" w:rsidRPr="00907927" w:rsidRDefault="005C17CD" w:rsidP="005C17CD">
      <w:pPr>
        <w:pStyle w:val="ListParagraph"/>
        <w:numPr>
          <w:ilvl w:val="0"/>
          <w:numId w:val="12"/>
        </w:numPr>
        <w:rPr>
          <w:rFonts w:ascii="Verdana" w:hAnsi="Verdana"/>
          <w:b/>
          <w:sz w:val="24"/>
          <w:szCs w:val="24"/>
        </w:rPr>
      </w:pPr>
      <w:r w:rsidRPr="00907927">
        <w:rPr>
          <w:rFonts w:ascii="Verdana" w:hAnsi="Verdana"/>
          <w:b/>
          <w:sz w:val="24"/>
          <w:szCs w:val="24"/>
        </w:rPr>
        <w:lastRenderedPageBreak/>
        <w:t xml:space="preserve">List&lt;WebElement&gt; elements </w:t>
      </w:r>
      <w:proofErr w:type="gramStart"/>
      <w:r w:rsidRPr="00907927">
        <w:rPr>
          <w:rFonts w:ascii="Verdana" w:hAnsi="Verdana"/>
          <w:b/>
          <w:sz w:val="24"/>
          <w:szCs w:val="24"/>
        </w:rPr>
        <w:t xml:space="preserve">= </w:t>
      </w:r>
      <w:r w:rsidR="00F44D68" w:rsidRPr="00907927">
        <w:rPr>
          <w:rFonts w:ascii="Verdana" w:hAnsi="Verdana"/>
          <w:b/>
          <w:sz w:val="24"/>
          <w:szCs w:val="24"/>
        </w:rPr>
        <w:t xml:space="preserve"> </w:t>
      </w:r>
      <w:r w:rsidRPr="00907927">
        <w:rPr>
          <w:rFonts w:ascii="Verdana" w:hAnsi="Verdana"/>
          <w:b/>
          <w:sz w:val="24"/>
          <w:szCs w:val="24"/>
        </w:rPr>
        <w:t>driver.findElements</w:t>
      </w:r>
      <w:proofErr w:type="gramEnd"/>
      <w:r w:rsidRPr="00907927">
        <w:rPr>
          <w:rFonts w:ascii="Verdana" w:hAnsi="Verdana"/>
          <w:b/>
          <w:sz w:val="24"/>
          <w:szCs w:val="24"/>
        </w:rPr>
        <w:t>(By.id(“33dd”)); --</w:t>
      </w:r>
      <w:r w:rsidRPr="00907927">
        <w:rPr>
          <w:rFonts w:ascii="Verdana" w:hAnsi="Verdana"/>
          <w:sz w:val="24"/>
          <w:szCs w:val="24"/>
        </w:rPr>
        <w:t xml:space="preserve"> findElements always gives the List of elements.</w:t>
      </w:r>
    </w:p>
    <w:p w:rsidR="005C17CD" w:rsidRPr="00907927" w:rsidRDefault="005C17CD" w:rsidP="00EA396F">
      <w:pPr>
        <w:rPr>
          <w:rFonts w:ascii="Verdana" w:hAnsi="Verdana"/>
          <w:sz w:val="24"/>
          <w:szCs w:val="24"/>
        </w:rPr>
      </w:pPr>
      <w:proofErr w:type="gramStart"/>
      <w:r w:rsidRPr="00907927">
        <w:rPr>
          <w:rFonts w:ascii="Verdana" w:hAnsi="Verdana"/>
          <w:sz w:val="24"/>
          <w:szCs w:val="24"/>
        </w:rPr>
        <w:t>findElement</w:t>
      </w:r>
      <w:proofErr w:type="gramEnd"/>
      <w:r w:rsidRPr="00907927">
        <w:rPr>
          <w:rFonts w:ascii="Verdana" w:hAnsi="Verdana"/>
          <w:sz w:val="24"/>
          <w:szCs w:val="24"/>
        </w:rPr>
        <w:t xml:space="preserve"> methods can also be used with element apart from driver…</w:t>
      </w:r>
    </w:p>
    <w:p w:rsidR="005C17CD" w:rsidRPr="00907927" w:rsidRDefault="005C17CD" w:rsidP="00EA396F">
      <w:pPr>
        <w:rPr>
          <w:rFonts w:ascii="Verdana" w:hAnsi="Verdana"/>
          <w:b/>
          <w:sz w:val="24"/>
          <w:szCs w:val="24"/>
        </w:rPr>
      </w:pPr>
      <w:proofErr w:type="gramStart"/>
      <w:r w:rsidRPr="00907927">
        <w:rPr>
          <w:rFonts w:ascii="Verdana" w:hAnsi="Verdana"/>
          <w:b/>
          <w:sz w:val="24"/>
          <w:szCs w:val="24"/>
        </w:rPr>
        <w:t>element</w:t>
      </w:r>
      <w:proofErr w:type="gramEnd"/>
      <w:r w:rsidRPr="00907927">
        <w:rPr>
          <w:rFonts w:ascii="Verdana" w:hAnsi="Verdana"/>
          <w:b/>
          <w:sz w:val="24"/>
          <w:szCs w:val="24"/>
        </w:rPr>
        <w:t xml:space="preserve"> = elements.get(1); element.findElement(By.name(“lastName”));</w:t>
      </w:r>
    </w:p>
    <w:p w:rsidR="00F44D68" w:rsidRPr="00907927" w:rsidRDefault="005C17CD" w:rsidP="005C17CD">
      <w:pPr>
        <w:pStyle w:val="ListParagraph"/>
        <w:numPr>
          <w:ilvl w:val="0"/>
          <w:numId w:val="12"/>
        </w:numPr>
        <w:rPr>
          <w:rFonts w:ascii="Verdana" w:hAnsi="Verdana"/>
          <w:b/>
          <w:sz w:val="24"/>
          <w:szCs w:val="24"/>
        </w:rPr>
      </w:pPr>
      <w:r w:rsidRPr="00907927">
        <w:rPr>
          <w:rFonts w:ascii="Verdana" w:hAnsi="Verdana"/>
          <w:b/>
          <w:sz w:val="24"/>
          <w:szCs w:val="24"/>
        </w:rPr>
        <w:t>e</w:t>
      </w:r>
      <w:r w:rsidR="00F44D68" w:rsidRPr="00907927">
        <w:rPr>
          <w:rFonts w:ascii="Verdana" w:hAnsi="Verdana"/>
          <w:b/>
          <w:sz w:val="24"/>
          <w:szCs w:val="24"/>
        </w:rPr>
        <w:t>lement.click();</w:t>
      </w:r>
    </w:p>
    <w:p w:rsidR="00F44D68" w:rsidRPr="00907927" w:rsidRDefault="005C17CD" w:rsidP="005C17CD">
      <w:pPr>
        <w:pStyle w:val="ListParagraph"/>
        <w:numPr>
          <w:ilvl w:val="0"/>
          <w:numId w:val="12"/>
        </w:numPr>
        <w:rPr>
          <w:rFonts w:ascii="Verdana" w:hAnsi="Verdana"/>
          <w:b/>
          <w:sz w:val="24"/>
          <w:szCs w:val="24"/>
        </w:rPr>
      </w:pPr>
      <w:r w:rsidRPr="00907927">
        <w:rPr>
          <w:rFonts w:ascii="Verdana" w:hAnsi="Verdana"/>
          <w:b/>
          <w:sz w:val="24"/>
          <w:szCs w:val="24"/>
        </w:rPr>
        <w:t>e</w:t>
      </w:r>
      <w:r w:rsidR="00F44D68" w:rsidRPr="00907927">
        <w:rPr>
          <w:rFonts w:ascii="Verdana" w:hAnsi="Verdana"/>
          <w:b/>
          <w:sz w:val="24"/>
          <w:szCs w:val="24"/>
        </w:rPr>
        <w:t>lement.clear(); -- clears the text in textbox</w:t>
      </w:r>
    </w:p>
    <w:p w:rsidR="005C17CD" w:rsidRPr="00907927" w:rsidRDefault="005C17CD" w:rsidP="005C17CD">
      <w:pPr>
        <w:pStyle w:val="ListParagraph"/>
        <w:numPr>
          <w:ilvl w:val="0"/>
          <w:numId w:val="12"/>
        </w:numPr>
        <w:rPr>
          <w:rFonts w:ascii="Verdana" w:hAnsi="Verdana"/>
          <w:b/>
          <w:sz w:val="24"/>
          <w:szCs w:val="24"/>
        </w:rPr>
      </w:pPr>
      <w:r w:rsidRPr="00907927">
        <w:rPr>
          <w:rFonts w:ascii="Verdana" w:hAnsi="Verdana"/>
          <w:b/>
          <w:sz w:val="24"/>
          <w:szCs w:val="24"/>
        </w:rPr>
        <w:t>element.getAttribute();-- gives the specific attribute name of element</w:t>
      </w:r>
    </w:p>
    <w:p w:rsidR="005C17CD" w:rsidRPr="00907927" w:rsidRDefault="005C17CD" w:rsidP="005C17CD">
      <w:pPr>
        <w:pStyle w:val="ListParagraph"/>
        <w:numPr>
          <w:ilvl w:val="0"/>
          <w:numId w:val="12"/>
        </w:numPr>
        <w:rPr>
          <w:rFonts w:ascii="Verdana" w:hAnsi="Verdana"/>
          <w:b/>
          <w:sz w:val="24"/>
          <w:szCs w:val="24"/>
        </w:rPr>
      </w:pPr>
      <w:r w:rsidRPr="00907927">
        <w:rPr>
          <w:rFonts w:ascii="Verdana" w:hAnsi="Verdana"/>
          <w:b/>
          <w:sz w:val="24"/>
          <w:szCs w:val="24"/>
        </w:rPr>
        <w:t>element.getTagName(); -- gives the elements tag name</w:t>
      </w:r>
    </w:p>
    <w:p w:rsidR="005C17CD" w:rsidRPr="00907927" w:rsidRDefault="005C17CD" w:rsidP="005C17CD">
      <w:pPr>
        <w:pStyle w:val="ListParagraph"/>
        <w:numPr>
          <w:ilvl w:val="0"/>
          <w:numId w:val="12"/>
        </w:numPr>
        <w:rPr>
          <w:rFonts w:ascii="Verdana" w:hAnsi="Verdana"/>
          <w:b/>
          <w:sz w:val="24"/>
          <w:szCs w:val="24"/>
        </w:rPr>
      </w:pPr>
      <w:r w:rsidRPr="00907927">
        <w:rPr>
          <w:rFonts w:ascii="Verdana" w:hAnsi="Verdana"/>
          <w:b/>
          <w:sz w:val="24"/>
          <w:szCs w:val="24"/>
        </w:rPr>
        <w:t>element.getC</w:t>
      </w:r>
      <w:r w:rsidR="004167C4" w:rsidRPr="00907927">
        <w:rPr>
          <w:rFonts w:ascii="Verdana" w:hAnsi="Verdana"/>
          <w:b/>
          <w:sz w:val="24"/>
          <w:szCs w:val="24"/>
        </w:rPr>
        <w:t>ss</w:t>
      </w:r>
      <w:r w:rsidRPr="00907927">
        <w:rPr>
          <w:rFonts w:ascii="Verdana" w:hAnsi="Verdana"/>
          <w:b/>
          <w:sz w:val="24"/>
          <w:szCs w:val="24"/>
        </w:rPr>
        <w:t>Value(</w:t>
      </w:r>
      <w:r w:rsidR="004167C4" w:rsidRPr="00907927">
        <w:rPr>
          <w:rFonts w:ascii="Verdana" w:hAnsi="Verdana"/>
          <w:b/>
          <w:sz w:val="24"/>
          <w:szCs w:val="24"/>
        </w:rPr>
        <w:t>“line-height”</w:t>
      </w:r>
      <w:r w:rsidRPr="00907927">
        <w:rPr>
          <w:rFonts w:ascii="Verdana" w:hAnsi="Verdana"/>
          <w:b/>
          <w:sz w:val="24"/>
          <w:szCs w:val="24"/>
        </w:rPr>
        <w:t>);--</w:t>
      </w:r>
      <w:r w:rsidR="004167C4" w:rsidRPr="00907927">
        <w:rPr>
          <w:rFonts w:ascii="Verdana" w:hAnsi="Verdana"/>
          <w:b/>
          <w:sz w:val="24"/>
          <w:szCs w:val="24"/>
        </w:rPr>
        <w:t xml:space="preserve"> give the css value styling related </w:t>
      </w:r>
    </w:p>
    <w:p w:rsidR="00FC5015" w:rsidRPr="00907927" w:rsidRDefault="00FC5015" w:rsidP="00FC5015">
      <w:pPr>
        <w:pStyle w:val="ListParagraph"/>
        <w:numPr>
          <w:ilvl w:val="0"/>
          <w:numId w:val="12"/>
        </w:numPr>
        <w:rPr>
          <w:rFonts w:ascii="Verdana" w:hAnsi="Verdana" w:cstheme="minorHAnsi"/>
          <w:sz w:val="24"/>
          <w:szCs w:val="24"/>
        </w:rPr>
      </w:pPr>
      <w:r w:rsidRPr="00907927">
        <w:rPr>
          <w:rFonts w:ascii="Verdana" w:hAnsi="Verdana" w:cstheme="minorHAnsi"/>
          <w:sz w:val="24"/>
          <w:szCs w:val="24"/>
        </w:rPr>
        <w:t>isDiplayed() ---for hidden elements (with input type=hidden)</w:t>
      </w:r>
    </w:p>
    <w:p w:rsidR="00FC5015" w:rsidRPr="00907927" w:rsidRDefault="00FC5015" w:rsidP="00FC5015">
      <w:pPr>
        <w:pStyle w:val="ListParagraph"/>
        <w:numPr>
          <w:ilvl w:val="0"/>
          <w:numId w:val="12"/>
        </w:numPr>
        <w:rPr>
          <w:rFonts w:ascii="Verdana" w:hAnsi="Verdana" w:cstheme="minorHAnsi"/>
          <w:sz w:val="24"/>
          <w:szCs w:val="24"/>
        </w:rPr>
      </w:pPr>
      <w:r w:rsidRPr="00907927">
        <w:rPr>
          <w:rFonts w:ascii="Verdana" w:hAnsi="Verdana" w:cstheme="minorHAnsi"/>
          <w:sz w:val="24"/>
          <w:szCs w:val="24"/>
        </w:rPr>
        <w:t>isEnabled()</w:t>
      </w:r>
    </w:p>
    <w:p w:rsidR="00FC5015" w:rsidRPr="00907927" w:rsidRDefault="00FC5015" w:rsidP="00FC5015">
      <w:pPr>
        <w:pStyle w:val="ListParagraph"/>
        <w:numPr>
          <w:ilvl w:val="0"/>
          <w:numId w:val="12"/>
        </w:numPr>
        <w:rPr>
          <w:rFonts w:ascii="Verdana" w:hAnsi="Verdana" w:cstheme="minorHAnsi"/>
          <w:sz w:val="24"/>
          <w:szCs w:val="24"/>
        </w:rPr>
      </w:pPr>
      <w:r w:rsidRPr="00907927">
        <w:rPr>
          <w:rFonts w:ascii="Verdana" w:hAnsi="Verdana" w:cstheme="minorHAnsi"/>
          <w:sz w:val="24"/>
          <w:szCs w:val="24"/>
        </w:rPr>
        <w:t>isDisabled()</w:t>
      </w:r>
    </w:p>
    <w:p w:rsidR="004167C4" w:rsidRPr="00907927" w:rsidRDefault="00FC5015" w:rsidP="00FC5015">
      <w:pPr>
        <w:pStyle w:val="ListParagraph"/>
        <w:numPr>
          <w:ilvl w:val="0"/>
          <w:numId w:val="12"/>
        </w:numPr>
        <w:rPr>
          <w:rFonts w:ascii="Verdana" w:hAnsi="Verdana"/>
          <w:b/>
          <w:sz w:val="24"/>
          <w:szCs w:val="24"/>
        </w:rPr>
      </w:pPr>
      <w:r w:rsidRPr="00907927">
        <w:rPr>
          <w:rFonts w:ascii="Verdana" w:hAnsi="Verdana" w:cstheme="minorHAnsi"/>
          <w:sz w:val="24"/>
          <w:szCs w:val="24"/>
        </w:rPr>
        <w:t>isSelected</w:t>
      </w:r>
    </w:p>
    <w:p w:rsidR="006E10F0" w:rsidRPr="00907927" w:rsidRDefault="006E10F0" w:rsidP="00EA396F">
      <w:pPr>
        <w:rPr>
          <w:rFonts w:ascii="Verdana" w:hAnsi="Verdana"/>
          <w:b/>
          <w:sz w:val="24"/>
          <w:szCs w:val="24"/>
        </w:rPr>
      </w:pPr>
    </w:p>
    <w:p w:rsidR="00BA468E" w:rsidRPr="00907927" w:rsidRDefault="00BA468E" w:rsidP="00DE4AA4">
      <w:pPr>
        <w:rPr>
          <w:rFonts w:ascii="Verdana" w:hAnsi="Verdana"/>
          <w:sz w:val="24"/>
          <w:szCs w:val="24"/>
        </w:rPr>
      </w:pPr>
      <w:r w:rsidRPr="00907927">
        <w:rPr>
          <w:rFonts w:ascii="Verdana" w:hAnsi="Verdana"/>
          <w:b/>
          <w:sz w:val="24"/>
          <w:szCs w:val="24"/>
        </w:rPr>
        <w:t xml:space="preserve">Select </w:t>
      </w:r>
      <w:proofErr w:type="gramStart"/>
      <w:r w:rsidRPr="00907927">
        <w:rPr>
          <w:rFonts w:ascii="Verdana" w:hAnsi="Verdana"/>
          <w:b/>
          <w:sz w:val="24"/>
          <w:szCs w:val="24"/>
        </w:rPr>
        <w:t>Class</w:t>
      </w:r>
      <w:r w:rsidRPr="00907927">
        <w:rPr>
          <w:rFonts w:ascii="Verdana" w:hAnsi="Verdana"/>
          <w:sz w:val="24"/>
          <w:szCs w:val="24"/>
        </w:rPr>
        <w:t xml:space="preserve"> :</w:t>
      </w:r>
      <w:proofErr w:type="gramEnd"/>
      <w:r w:rsidRPr="00907927">
        <w:rPr>
          <w:rFonts w:ascii="Verdana" w:hAnsi="Verdana"/>
          <w:sz w:val="24"/>
          <w:szCs w:val="24"/>
        </w:rPr>
        <w:t xml:space="preserve"> in order to select dropdowns and radio buttons we use Select Api. There arethree different options to </w:t>
      </w:r>
      <w:proofErr w:type="gramStart"/>
      <w:r w:rsidRPr="00907927">
        <w:rPr>
          <w:rFonts w:ascii="Verdana" w:hAnsi="Verdana"/>
          <w:sz w:val="24"/>
          <w:szCs w:val="24"/>
        </w:rPr>
        <w:t>use :</w:t>
      </w:r>
      <w:proofErr w:type="gramEnd"/>
      <w:r w:rsidRPr="00907927">
        <w:rPr>
          <w:rFonts w:ascii="Verdana" w:hAnsi="Verdana"/>
          <w:sz w:val="24"/>
          <w:szCs w:val="24"/>
        </w:rPr>
        <w:t xml:space="preserve"> </w:t>
      </w:r>
    </w:p>
    <w:p w:rsidR="00DE4AA4" w:rsidRPr="00907927" w:rsidRDefault="00BA468E" w:rsidP="00BA468E">
      <w:pPr>
        <w:pStyle w:val="ListParagraph"/>
        <w:numPr>
          <w:ilvl w:val="0"/>
          <w:numId w:val="13"/>
        </w:numPr>
        <w:rPr>
          <w:rFonts w:ascii="Verdana" w:hAnsi="Verdana"/>
          <w:sz w:val="24"/>
          <w:szCs w:val="24"/>
        </w:rPr>
      </w:pPr>
      <w:r w:rsidRPr="00907927">
        <w:rPr>
          <w:rFonts w:ascii="Verdana" w:hAnsi="Verdana"/>
          <w:sz w:val="24"/>
          <w:szCs w:val="24"/>
        </w:rPr>
        <w:t>SelectByIndex() : index starts from 1</w:t>
      </w:r>
    </w:p>
    <w:p w:rsidR="00BA468E" w:rsidRPr="00907927" w:rsidRDefault="00BA468E" w:rsidP="00BA468E">
      <w:pPr>
        <w:pStyle w:val="ListParagraph"/>
        <w:numPr>
          <w:ilvl w:val="0"/>
          <w:numId w:val="13"/>
        </w:numPr>
        <w:rPr>
          <w:rFonts w:ascii="Verdana" w:hAnsi="Verdana"/>
          <w:sz w:val="24"/>
          <w:szCs w:val="24"/>
        </w:rPr>
      </w:pPr>
      <w:r w:rsidRPr="00907927">
        <w:rPr>
          <w:rFonts w:ascii="Verdana" w:hAnsi="Verdana"/>
          <w:sz w:val="24"/>
          <w:szCs w:val="24"/>
        </w:rPr>
        <w:t>SelectByVisibil</w:t>
      </w:r>
      <w:r w:rsidR="00AA19A8" w:rsidRPr="00907927">
        <w:rPr>
          <w:rFonts w:ascii="Verdana" w:hAnsi="Verdana"/>
          <w:sz w:val="24"/>
          <w:szCs w:val="24"/>
        </w:rPr>
        <w:t>eText()</w:t>
      </w:r>
      <w:r w:rsidRPr="00907927">
        <w:rPr>
          <w:rFonts w:ascii="Verdana" w:hAnsi="Verdana"/>
          <w:sz w:val="24"/>
          <w:szCs w:val="24"/>
        </w:rPr>
        <w:t xml:space="preserve">: </w:t>
      </w:r>
    </w:p>
    <w:p w:rsidR="00BA468E" w:rsidRPr="00907927" w:rsidRDefault="00BA468E" w:rsidP="00BA468E">
      <w:pPr>
        <w:pStyle w:val="ListParagraph"/>
        <w:numPr>
          <w:ilvl w:val="0"/>
          <w:numId w:val="13"/>
        </w:numPr>
        <w:rPr>
          <w:rFonts w:ascii="Verdana" w:hAnsi="Verdana"/>
          <w:b/>
          <w:sz w:val="24"/>
          <w:szCs w:val="24"/>
        </w:rPr>
      </w:pPr>
      <w:r w:rsidRPr="00907927">
        <w:rPr>
          <w:rFonts w:ascii="Verdana" w:hAnsi="Verdana"/>
          <w:sz w:val="24"/>
          <w:szCs w:val="24"/>
        </w:rPr>
        <w:t>selectByValue()</w:t>
      </w:r>
    </w:p>
    <w:p w:rsidR="00BA468E" w:rsidRPr="00907927" w:rsidRDefault="00BA468E" w:rsidP="00BA468E">
      <w:pPr>
        <w:ind w:left="360"/>
        <w:rPr>
          <w:rFonts w:ascii="Verdana" w:hAnsi="Verdana"/>
          <w:sz w:val="24"/>
          <w:szCs w:val="24"/>
        </w:rPr>
      </w:pPr>
      <w:r w:rsidRPr="00907927">
        <w:rPr>
          <w:rFonts w:ascii="Verdana" w:hAnsi="Verdana"/>
          <w:b/>
          <w:sz w:val="24"/>
          <w:szCs w:val="24"/>
        </w:rPr>
        <w:t>Code</w:t>
      </w:r>
      <w:r w:rsidRPr="00907927">
        <w:rPr>
          <w:rFonts w:ascii="Verdana" w:hAnsi="Verdana"/>
          <w:sz w:val="24"/>
          <w:szCs w:val="24"/>
        </w:rPr>
        <w:t>:</w:t>
      </w:r>
    </w:p>
    <w:p w:rsidR="00BA468E" w:rsidRPr="00907927" w:rsidRDefault="00BA468E" w:rsidP="00BA468E">
      <w:pPr>
        <w:ind w:left="360"/>
        <w:rPr>
          <w:rFonts w:ascii="Verdana" w:hAnsi="Verdana"/>
          <w:sz w:val="24"/>
          <w:szCs w:val="24"/>
        </w:rPr>
      </w:pPr>
      <w:r w:rsidRPr="00907927">
        <w:rPr>
          <w:rFonts w:ascii="Verdana" w:hAnsi="Verdana"/>
          <w:sz w:val="24"/>
          <w:szCs w:val="24"/>
        </w:rPr>
        <w:t xml:space="preserve">WenElement element = </w:t>
      </w:r>
      <w:proofErr w:type="gramStart"/>
      <w:r w:rsidRPr="00907927">
        <w:rPr>
          <w:rFonts w:ascii="Verdana" w:hAnsi="Verdana"/>
          <w:sz w:val="24"/>
          <w:szCs w:val="24"/>
        </w:rPr>
        <w:t>driver.findElement(</w:t>
      </w:r>
      <w:proofErr w:type="gramEnd"/>
      <w:r w:rsidRPr="00907927">
        <w:rPr>
          <w:rFonts w:ascii="Verdana" w:hAnsi="Verdana"/>
          <w:sz w:val="24"/>
          <w:szCs w:val="24"/>
        </w:rPr>
        <w:t>By.id(“aa”);</w:t>
      </w:r>
    </w:p>
    <w:p w:rsidR="00BA468E" w:rsidRPr="00907927" w:rsidRDefault="00BA468E" w:rsidP="00BA468E">
      <w:pPr>
        <w:ind w:left="360"/>
        <w:rPr>
          <w:rFonts w:ascii="Verdana" w:hAnsi="Verdana"/>
          <w:sz w:val="24"/>
          <w:szCs w:val="24"/>
        </w:rPr>
      </w:pPr>
      <w:r w:rsidRPr="00907927">
        <w:rPr>
          <w:rFonts w:ascii="Verdana" w:hAnsi="Verdana"/>
          <w:sz w:val="24"/>
          <w:szCs w:val="24"/>
        </w:rPr>
        <w:t xml:space="preserve">Select select = new </w:t>
      </w:r>
      <w:proofErr w:type="gramStart"/>
      <w:r w:rsidRPr="00907927">
        <w:rPr>
          <w:rFonts w:ascii="Verdana" w:hAnsi="Verdana"/>
          <w:sz w:val="24"/>
          <w:szCs w:val="24"/>
        </w:rPr>
        <w:t>Select(</w:t>
      </w:r>
      <w:proofErr w:type="gramEnd"/>
      <w:r w:rsidRPr="00907927">
        <w:rPr>
          <w:rFonts w:ascii="Verdana" w:hAnsi="Verdana"/>
          <w:sz w:val="24"/>
          <w:szCs w:val="24"/>
        </w:rPr>
        <w:t>element) : -- Select class takes the constructor parameter</w:t>
      </w:r>
    </w:p>
    <w:p w:rsidR="00BA468E" w:rsidRPr="00907927" w:rsidRDefault="00BA468E" w:rsidP="00BA468E">
      <w:pPr>
        <w:ind w:left="360"/>
        <w:rPr>
          <w:rFonts w:ascii="Verdana" w:hAnsi="Verdana"/>
          <w:sz w:val="24"/>
          <w:szCs w:val="24"/>
        </w:rPr>
      </w:pPr>
      <w:proofErr w:type="gramStart"/>
      <w:r w:rsidRPr="00907927">
        <w:rPr>
          <w:rFonts w:ascii="Verdana" w:hAnsi="Verdana"/>
          <w:sz w:val="24"/>
          <w:szCs w:val="24"/>
        </w:rPr>
        <w:t>select.selectByIndex(</w:t>
      </w:r>
      <w:proofErr w:type="gramEnd"/>
      <w:r w:rsidRPr="00907927">
        <w:rPr>
          <w:rFonts w:ascii="Verdana" w:hAnsi="Verdana"/>
          <w:sz w:val="24"/>
          <w:szCs w:val="24"/>
        </w:rPr>
        <w:t>3);</w:t>
      </w:r>
    </w:p>
    <w:p w:rsidR="00BA468E" w:rsidRPr="00907927" w:rsidRDefault="00AA19A8" w:rsidP="00BA468E">
      <w:pPr>
        <w:ind w:left="360"/>
        <w:rPr>
          <w:rFonts w:ascii="Verdana" w:hAnsi="Verdana"/>
          <w:sz w:val="24"/>
          <w:szCs w:val="24"/>
        </w:rPr>
      </w:pPr>
      <w:proofErr w:type="gramStart"/>
      <w:r w:rsidRPr="00907927">
        <w:rPr>
          <w:rFonts w:ascii="Verdana" w:hAnsi="Verdana"/>
          <w:sz w:val="24"/>
          <w:szCs w:val="24"/>
        </w:rPr>
        <w:t>select.selectByVisibleText</w:t>
      </w:r>
      <w:r w:rsidR="00BA468E" w:rsidRPr="00907927">
        <w:rPr>
          <w:rFonts w:ascii="Verdana" w:hAnsi="Verdana"/>
          <w:sz w:val="24"/>
          <w:szCs w:val="24"/>
        </w:rPr>
        <w:t>(</w:t>
      </w:r>
      <w:proofErr w:type="gramEnd"/>
      <w:r w:rsidR="00BA468E" w:rsidRPr="00907927">
        <w:rPr>
          <w:rFonts w:ascii="Verdana" w:hAnsi="Verdana"/>
          <w:sz w:val="24"/>
          <w:szCs w:val="24"/>
        </w:rPr>
        <w:t>)</w:t>
      </w:r>
      <w:r w:rsidRPr="00907927">
        <w:rPr>
          <w:rFonts w:ascii="Verdana" w:hAnsi="Verdana"/>
          <w:sz w:val="24"/>
          <w:szCs w:val="24"/>
        </w:rPr>
        <w:t>;</w:t>
      </w:r>
    </w:p>
    <w:p w:rsidR="00AA19A8" w:rsidRPr="00907927" w:rsidRDefault="00AA19A8" w:rsidP="00BA468E">
      <w:pPr>
        <w:ind w:left="360"/>
        <w:rPr>
          <w:rFonts w:ascii="Verdana" w:hAnsi="Verdana"/>
          <w:sz w:val="24"/>
          <w:szCs w:val="24"/>
        </w:rPr>
      </w:pPr>
      <w:proofErr w:type="gramStart"/>
      <w:r w:rsidRPr="00907927">
        <w:rPr>
          <w:rFonts w:ascii="Verdana" w:hAnsi="Verdana"/>
          <w:sz w:val="24"/>
          <w:szCs w:val="24"/>
        </w:rPr>
        <w:t>select.selectByValue(</w:t>
      </w:r>
      <w:proofErr w:type="gramEnd"/>
      <w:r w:rsidRPr="00907927">
        <w:rPr>
          <w:rFonts w:ascii="Verdana" w:hAnsi="Verdana"/>
          <w:sz w:val="24"/>
          <w:szCs w:val="24"/>
        </w:rPr>
        <w:t>);</w:t>
      </w:r>
    </w:p>
    <w:p w:rsidR="00061AB6" w:rsidRPr="00907927" w:rsidRDefault="00061AB6" w:rsidP="00BA468E">
      <w:pPr>
        <w:ind w:left="360"/>
        <w:rPr>
          <w:rFonts w:ascii="Verdana" w:hAnsi="Verdana"/>
          <w:sz w:val="24"/>
          <w:szCs w:val="24"/>
        </w:rPr>
      </w:pPr>
      <w:r w:rsidRPr="00907927">
        <w:rPr>
          <w:rFonts w:ascii="Verdana" w:hAnsi="Verdana"/>
          <w:sz w:val="24"/>
          <w:szCs w:val="24"/>
        </w:rPr>
        <w:t xml:space="preserve">Dropdown Select can be </w:t>
      </w:r>
      <w:r w:rsidRPr="00907927">
        <w:rPr>
          <w:rFonts w:ascii="Verdana" w:hAnsi="Verdana"/>
          <w:b/>
          <w:sz w:val="24"/>
          <w:szCs w:val="24"/>
        </w:rPr>
        <w:t>Single Select</w:t>
      </w:r>
      <w:r w:rsidRPr="00907927">
        <w:rPr>
          <w:rFonts w:ascii="Verdana" w:hAnsi="Verdana"/>
          <w:sz w:val="24"/>
          <w:szCs w:val="24"/>
        </w:rPr>
        <w:t xml:space="preserve"> or </w:t>
      </w:r>
      <w:r w:rsidRPr="00907927">
        <w:rPr>
          <w:rFonts w:ascii="Verdana" w:hAnsi="Verdana"/>
          <w:b/>
          <w:sz w:val="24"/>
          <w:szCs w:val="24"/>
        </w:rPr>
        <w:t xml:space="preserve">multi </w:t>
      </w:r>
      <w:proofErr w:type="gramStart"/>
      <w:r w:rsidRPr="00907927">
        <w:rPr>
          <w:rFonts w:ascii="Verdana" w:hAnsi="Verdana"/>
          <w:b/>
          <w:sz w:val="24"/>
          <w:szCs w:val="24"/>
        </w:rPr>
        <w:t>Select</w:t>
      </w:r>
      <w:r w:rsidRPr="00907927">
        <w:rPr>
          <w:rFonts w:ascii="Verdana" w:hAnsi="Verdana"/>
          <w:sz w:val="24"/>
          <w:szCs w:val="24"/>
        </w:rPr>
        <w:t xml:space="preserve"> ..</w:t>
      </w:r>
      <w:proofErr w:type="gramEnd"/>
      <w:r w:rsidR="00175C89" w:rsidRPr="00907927">
        <w:rPr>
          <w:rFonts w:ascii="Verdana" w:hAnsi="Verdana"/>
          <w:sz w:val="24"/>
          <w:szCs w:val="24"/>
        </w:rPr>
        <w:t xml:space="preserve">Select works for both Single and multi where </w:t>
      </w:r>
      <w:proofErr w:type="gramStart"/>
      <w:r w:rsidR="00175C89" w:rsidRPr="00907927">
        <w:rPr>
          <w:rFonts w:ascii="Verdana" w:hAnsi="Verdana"/>
          <w:sz w:val="24"/>
          <w:szCs w:val="24"/>
        </w:rPr>
        <w:t>as ,</w:t>
      </w:r>
      <w:proofErr w:type="gramEnd"/>
      <w:r w:rsidR="00175C89" w:rsidRPr="00907927">
        <w:rPr>
          <w:rFonts w:ascii="Verdana" w:hAnsi="Verdana"/>
          <w:sz w:val="24"/>
          <w:szCs w:val="24"/>
        </w:rPr>
        <w:t xml:space="preserve"> </w:t>
      </w:r>
      <w:r w:rsidRPr="00907927">
        <w:rPr>
          <w:rFonts w:ascii="Verdana" w:hAnsi="Verdana"/>
          <w:sz w:val="24"/>
          <w:szCs w:val="24"/>
        </w:rPr>
        <w:t>there are some methods</w:t>
      </w:r>
      <w:r w:rsidR="00175C89" w:rsidRPr="00907927">
        <w:rPr>
          <w:rFonts w:ascii="Verdana" w:hAnsi="Verdana"/>
          <w:sz w:val="24"/>
          <w:szCs w:val="24"/>
        </w:rPr>
        <w:t xml:space="preserve"> </w:t>
      </w:r>
      <w:r w:rsidRPr="00907927">
        <w:rPr>
          <w:rFonts w:ascii="Verdana" w:hAnsi="Verdana"/>
          <w:sz w:val="24"/>
          <w:szCs w:val="24"/>
        </w:rPr>
        <w:t>deselect(),</w:t>
      </w:r>
      <w:r w:rsidR="00175C89" w:rsidRPr="00907927">
        <w:rPr>
          <w:rFonts w:ascii="Verdana" w:hAnsi="Verdana"/>
          <w:sz w:val="24"/>
          <w:szCs w:val="24"/>
        </w:rPr>
        <w:t xml:space="preserve"> </w:t>
      </w:r>
      <w:r w:rsidRPr="00907927">
        <w:rPr>
          <w:rFonts w:ascii="Verdana" w:hAnsi="Verdana"/>
          <w:sz w:val="24"/>
          <w:szCs w:val="24"/>
        </w:rPr>
        <w:t>deSelectAll(),</w:t>
      </w:r>
      <w:r w:rsidR="00175C89" w:rsidRPr="00907927">
        <w:rPr>
          <w:rFonts w:ascii="Verdana" w:hAnsi="Verdana"/>
          <w:sz w:val="24"/>
          <w:szCs w:val="24"/>
        </w:rPr>
        <w:t xml:space="preserve"> </w:t>
      </w:r>
      <w:r w:rsidRPr="00907927">
        <w:rPr>
          <w:rFonts w:ascii="Verdana" w:hAnsi="Verdana"/>
          <w:sz w:val="24"/>
          <w:szCs w:val="24"/>
        </w:rPr>
        <w:t>deSelectByIndex(),</w:t>
      </w:r>
      <w:r w:rsidR="00175C89" w:rsidRPr="00907927">
        <w:rPr>
          <w:rFonts w:ascii="Verdana" w:hAnsi="Verdana"/>
          <w:sz w:val="24"/>
          <w:szCs w:val="24"/>
        </w:rPr>
        <w:t xml:space="preserve"> </w:t>
      </w:r>
      <w:r w:rsidRPr="00907927">
        <w:rPr>
          <w:rFonts w:ascii="Verdana" w:hAnsi="Verdana"/>
          <w:sz w:val="24"/>
          <w:szCs w:val="24"/>
        </w:rPr>
        <w:t>deSelectByValue(),deSelectByVisibleText()—these can be only used with Multi Select dropdown options.</w:t>
      </w:r>
    </w:p>
    <w:p w:rsidR="00BA468E" w:rsidRPr="00907927" w:rsidRDefault="00061AB6" w:rsidP="00061AB6">
      <w:pPr>
        <w:ind w:left="360"/>
        <w:rPr>
          <w:rFonts w:ascii="Verdana" w:hAnsi="Verdana"/>
          <w:sz w:val="24"/>
          <w:szCs w:val="24"/>
        </w:rPr>
      </w:pPr>
      <w:r w:rsidRPr="00907927">
        <w:rPr>
          <w:rFonts w:ascii="Verdana" w:hAnsi="Verdana"/>
          <w:b/>
          <w:sz w:val="24"/>
          <w:szCs w:val="24"/>
        </w:rPr>
        <w:lastRenderedPageBreak/>
        <w:t xml:space="preserve">Radio Buttons: </w:t>
      </w:r>
      <w:r w:rsidRPr="00907927">
        <w:rPr>
          <w:rFonts w:ascii="Verdana" w:hAnsi="Verdana"/>
          <w:sz w:val="24"/>
          <w:szCs w:val="24"/>
        </w:rPr>
        <w:t xml:space="preserve"> radio buttons can be clicked directly by finding the element and clicking.</w:t>
      </w:r>
    </w:p>
    <w:p w:rsidR="00FC5015" w:rsidRPr="00907927" w:rsidRDefault="00FC5015" w:rsidP="00061AB6">
      <w:pPr>
        <w:ind w:left="360"/>
        <w:rPr>
          <w:rFonts w:ascii="Verdana" w:hAnsi="Verdana"/>
          <w:sz w:val="24"/>
          <w:szCs w:val="24"/>
        </w:rPr>
      </w:pPr>
      <w:r w:rsidRPr="00907927">
        <w:rPr>
          <w:rFonts w:ascii="Verdana" w:hAnsi="Verdana"/>
          <w:b/>
          <w:sz w:val="24"/>
          <w:szCs w:val="24"/>
        </w:rPr>
        <w:t>Following element methods are used to confirm whether the element is displayed or not/ is enabled or is disabled…</w:t>
      </w:r>
      <w:r w:rsidRPr="00907927">
        <w:rPr>
          <w:rFonts w:ascii="Verdana" w:hAnsi="Verdana"/>
          <w:sz w:val="24"/>
          <w:szCs w:val="24"/>
        </w:rPr>
        <w:t>returns the Boolean results.sometime in applications some options would be grayed out and they can be only enabled after some actions.</w:t>
      </w:r>
    </w:p>
    <w:p w:rsidR="00FC5015" w:rsidRPr="00907927" w:rsidRDefault="00FC5015" w:rsidP="00FC5015">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element.isDiplayed() ---for hidden elements (with input type=hidden)</w:t>
      </w:r>
    </w:p>
    <w:p w:rsidR="00FC5015" w:rsidRPr="00907927" w:rsidRDefault="00FC5015" w:rsidP="00FC5015">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element.isEnabled()</w:t>
      </w:r>
    </w:p>
    <w:p w:rsidR="00FC5015" w:rsidRPr="00907927" w:rsidRDefault="00FC5015" w:rsidP="00FC5015">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element.isDisabled()</w:t>
      </w:r>
    </w:p>
    <w:p w:rsidR="00FC5015" w:rsidRPr="00907927" w:rsidRDefault="00FC5015" w:rsidP="00FC5015">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element.isSelected() –can be used with select dropdowns, checkboxes, and radio buttons</w:t>
      </w:r>
    </w:p>
    <w:p w:rsidR="00FC5015" w:rsidRPr="00907927" w:rsidRDefault="00CB4ACB" w:rsidP="00FC5015">
      <w:pPr>
        <w:ind w:left="360"/>
        <w:rPr>
          <w:rFonts w:ascii="Verdana" w:hAnsi="Verdana" w:cstheme="minorHAnsi"/>
          <w:b/>
          <w:sz w:val="24"/>
          <w:szCs w:val="24"/>
        </w:rPr>
      </w:pPr>
      <w:r w:rsidRPr="00907927">
        <w:rPr>
          <w:rFonts w:ascii="Verdana" w:hAnsi="Verdana" w:cstheme="minorHAnsi"/>
          <w:b/>
          <w:sz w:val="24"/>
          <w:szCs w:val="24"/>
        </w:rPr>
        <w:t xml:space="preserve">Point </w:t>
      </w:r>
      <w:proofErr w:type="gramStart"/>
      <w:r w:rsidRPr="00907927">
        <w:rPr>
          <w:rFonts w:ascii="Verdana" w:hAnsi="Verdana" w:cstheme="minorHAnsi"/>
          <w:b/>
          <w:sz w:val="24"/>
          <w:szCs w:val="24"/>
        </w:rPr>
        <w:t>Class(</w:t>
      </w:r>
      <w:proofErr w:type="gramEnd"/>
      <w:r w:rsidRPr="00907927">
        <w:rPr>
          <w:rFonts w:ascii="Verdana" w:hAnsi="Verdana" w:cstheme="minorHAnsi"/>
          <w:b/>
          <w:sz w:val="24"/>
          <w:szCs w:val="24"/>
        </w:rPr>
        <w:t>API):</w:t>
      </w:r>
    </w:p>
    <w:p w:rsidR="00AC7AEF" w:rsidRPr="00907927" w:rsidRDefault="00AC7AEF" w:rsidP="00AC7AEF">
      <w:pPr>
        <w:pStyle w:val="Heading3"/>
        <w:shd w:val="clear" w:color="auto" w:fill="FFFFFF"/>
        <w:spacing w:line="372" w:lineRule="atLeast"/>
        <w:rPr>
          <w:rFonts w:ascii="Verdana" w:hAnsi="Verdana" w:cs="Calibri"/>
          <w:color w:val="343434"/>
          <w:sz w:val="24"/>
          <w:szCs w:val="24"/>
        </w:rPr>
      </w:pPr>
      <w:r w:rsidRPr="00907927">
        <w:rPr>
          <w:rFonts w:ascii="Verdana" w:hAnsi="Verdana" w:cs="Calibri"/>
          <w:color w:val="343434"/>
          <w:sz w:val="24"/>
          <w:szCs w:val="24"/>
        </w:rPr>
        <w:t>Why Do We Need Waits In Selenium?</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Most of the web applications are developed using Ajax and Javascript. When a page is loaded by the browser the elements which we want to interact with may load at different time intervals.</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Not only it makes this difficult to identify the element but also if the element is not located it will throw an "</w:t>
      </w:r>
      <w:r w:rsidRPr="00907927">
        <w:rPr>
          <w:rStyle w:val="Strong"/>
          <w:rFonts w:ascii="Verdana" w:hAnsi="Verdana" w:cs="Arial"/>
          <w:color w:val="343434"/>
        </w:rPr>
        <w:t>ElementNotVisibleException</w:t>
      </w:r>
      <w:r w:rsidRPr="00907927">
        <w:rPr>
          <w:rFonts w:ascii="Verdana" w:hAnsi="Verdana" w:cs="Arial"/>
          <w:color w:val="343434"/>
        </w:rPr>
        <w:t>" exception. Using Waits, we can resolve this problem.</w:t>
      </w: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Selenium Web Driver Waits</w:t>
      </w:r>
    </w:p>
    <w:p w:rsidR="00AC7AEF" w:rsidRPr="00907927" w:rsidRDefault="00AC7AEF" w:rsidP="00AC7AEF">
      <w:pPr>
        <w:numPr>
          <w:ilvl w:val="0"/>
          <w:numId w:val="15"/>
        </w:num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t>Implicit Wait</w:t>
      </w:r>
    </w:p>
    <w:p w:rsidR="00AC7AEF" w:rsidRPr="00907927" w:rsidRDefault="00AC7AEF" w:rsidP="00AC7AEF">
      <w:pPr>
        <w:numPr>
          <w:ilvl w:val="0"/>
          <w:numId w:val="15"/>
        </w:num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t>Explicit Wait</w:t>
      </w:r>
    </w:p>
    <w:p w:rsidR="00AC7AEF" w:rsidRPr="00907927" w:rsidRDefault="00AC7AEF" w:rsidP="00AC7AEF">
      <w:pPr>
        <w:shd w:val="clear" w:color="auto" w:fill="FFFFFF"/>
        <w:spacing w:before="100" w:beforeAutospacing="1" w:after="100" w:afterAutospacing="1" w:line="372" w:lineRule="atLeast"/>
        <w:outlineLvl w:val="2"/>
        <w:rPr>
          <w:rFonts w:ascii="Verdana" w:eastAsia="Times New Roman" w:hAnsi="Verdana" w:cs="Calibri"/>
          <w:b/>
          <w:bCs/>
          <w:color w:val="343434"/>
          <w:sz w:val="24"/>
          <w:szCs w:val="24"/>
        </w:rPr>
      </w:pPr>
      <w:r w:rsidRPr="00907927">
        <w:rPr>
          <w:rFonts w:ascii="Verdana" w:eastAsia="Times New Roman" w:hAnsi="Verdana" w:cs="Calibri"/>
          <w:b/>
          <w:bCs/>
          <w:color w:val="343434"/>
          <w:sz w:val="24"/>
          <w:szCs w:val="24"/>
        </w:rPr>
        <w:t>Implicit Wait</w:t>
      </w: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t>Selenium Web Driver has borrowed the idea of implicit waits from Watir.</w:t>
      </w: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t>The implicit wait will tell to the web driver to wait for certain amount of time before it throws a "No Such Element Exception". The default setting is 0. Once we set the time, web driver will wait for that time before throwing an exception.</w:t>
      </w: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t>In the below example we have declared an implicit wait with the time frame of 10 seconds. It means that if the element is not located on the web page within that time frame, it will throw an exception.</w:t>
      </w: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lastRenderedPageBreak/>
        <w:t>To declare implicit wait:</w:t>
      </w: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Syntax</w:t>
      </w:r>
      <w:r w:rsidRPr="00907927">
        <w:rPr>
          <w:rFonts w:ascii="Verdana" w:eastAsia="Times New Roman" w:hAnsi="Verdana" w:cs="Arial"/>
          <w:color w:val="343434"/>
          <w:sz w:val="24"/>
          <w:szCs w:val="24"/>
        </w:rPr>
        <w:t>:</w:t>
      </w:r>
    </w:p>
    <w:p w:rsidR="00AC7AEF" w:rsidRPr="00907927" w:rsidRDefault="00AC7AEF" w:rsidP="00AC7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urier New"/>
          <w:color w:val="343434"/>
          <w:sz w:val="24"/>
          <w:szCs w:val="24"/>
        </w:rPr>
      </w:pPr>
      <w:proofErr w:type="gramStart"/>
      <w:r w:rsidRPr="00907927">
        <w:rPr>
          <w:rFonts w:ascii="Verdana" w:eastAsia="Times New Roman" w:hAnsi="Verdana" w:cs="Courier New"/>
          <w:color w:val="343434"/>
          <w:sz w:val="24"/>
          <w:szCs w:val="24"/>
        </w:rPr>
        <w:t>driver.manage(</w:t>
      </w:r>
      <w:proofErr w:type="gramEnd"/>
      <w:r w:rsidRPr="00907927">
        <w:rPr>
          <w:rFonts w:ascii="Verdana" w:eastAsia="Times New Roman" w:hAnsi="Verdana" w:cs="Courier New"/>
          <w:color w:val="343434"/>
          <w:sz w:val="24"/>
          <w:szCs w:val="24"/>
        </w:rPr>
        <w:t>).timeouts().implicitlyWait(TimeOut, TimeUnit.SECONDS);</w:t>
      </w:r>
      <w:r w:rsidRPr="00907927">
        <w:rPr>
          <w:rFonts w:ascii="Verdana" w:eastAsia="Times New Roman" w:hAnsi="Verdana" w:cs="Courier New"/>
          <w:color w:val="343434"/>
          <w:sz w:val="24"/>
          <w:szCs w:val="24"/>
        </w:rPr>
        <w:tab/>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proofErr w:type="gramStart"/>
      <w:r w:rsidRPr="00907927">
        <w:rPr>
          <w:rFonts w:ascii="Verdana" w:hAnsi="Verdana"/>
          <w:color w:val="343434"/>
          <w:sz w:val="24"/>
          <w:szCs w:val="24"/>
        </w:rPr>
        <w:t>Ex.driver.manage(</w:t>
      </w:r>
      <w:proofErr w:type="gramEnd"/>
      <w:r w:rsidRPr="00907927">
        <w:rPr>
          <w:rFonts w:ascii="Verdana" w:hAnsi="Verdana"/>
          <w:color w:val="343434"/>
          <w:sz w:val="24"/>
          <w:szCs w:val="24"/>
        </w:rPr>
        <w:t>).timeouts().implicitlyWait(10,TimeUnit.SECONDS) ;</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Implicit wait will accept 2 parameters, the first parameter will accept the time as an integer value and the second parameter will accept the time measurement in terms of SECONDS, MINUTES, MILISECOND, MICROSECONDS, NANOSECONDS, DAYS, HOURS, etc.</w:t>
      </w:r>
    </w:p>
    <w:p w:rsidR="00AC7AEF" w:rsidRPr="00907927" w:rsidRDefault="00AC7AEF" w:rsidP="00AC7AEF">
      <w:pPr>
        <w:pStyle w:val="Heading3"/>
        <w:shd w:val="clear" w:color="auto" w:fill="FFFFFF"/>
        <w:spacing w:line="372" w:lineRule="atLeast"/>
        <w:rPr>
          <w:rFonts w:ascii="Verdana" w:hAnsi="Verdana" w:cs="Calibri"/>
          <w:color w:val="343434"/>
          <w:sz w:val="24"/>
          <w:szCs w:val="24"/>
        </w:rPr>
      </w:pPr>
      <w:r w:rsidRPr="00907927">
        <w:rPr>
          <w:rFonts w:ascii="Verdana" w:hAnsi="Verdana" w:cs="Calibri"/>
          <w:color w:val="343434"/>
          <w:sz w:val="24"/>
          <w:szCs w:val="24"/>
        </w:rPr>
        <w:t>Explicit Wait</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The explicit wait is used to tell the Web Driver to wait for certain conditions (</w:t>
      </w:r>
      <w:r w:rsidRPr="00907927">
        <w:rPr>
          <w:rStyle w:val="Strong"/>
          <w:rFonts w:ascii="Verdana" w:hAnsi="Verdana" w:cs="Arial"/>
          <w:color w:val="343434"/>
        </w:rPr>
        <w:t>Expected Conditions</w:t>
      </w:r>
      <w:r w:rsidRPr="00907927">
        <w:rPr>
          <w:rFonts w:ascii="Verdana" w:hAnsi="Verdana" w:cs="Arial"/>
          <w:color w:val="343434"/>
        </w:rPr>
        <w:t>) or the maximum time exceeded before throwing an "</w:t>
      </w:r>
      <w:r w:rsidRPr="00907927">
        <w:rPr>
          <w:rStyle w:val="Strong"/>
          <w:rFonts w:ascii="Verdana" w:hAnsi="Verdana" w:cs="Arial"/>
          <w:color w:val="343434"/>
        </w:rPr>
        <w:t>ElementNotVisibleException</w:t>
      </w:r>
      <w:r w:rsidRPr="00907927">
        <w:rPr>
          <w:rFonts w:ascii="Verdana" w:hAnsi="Verdana" w:cs="Arial"/>
          <w:color w:val="343434"/>
        </w:rPr>
        <w:t>" exception.</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The explicit wait is an intelligent kind of wait, but it can be applied only for specified elements. Explicit wait gives better options than that of an implicit wait as it will wait for dynamically loaded Ajax elements.</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Once we declare explicit wait we have to use "</w:t>
      </w:r>
      <w:r w:rsidRPr="00907927">
        <w:rPr>
          <w:rStyle w:val="Strong"/>
          <w:rFonts w:ascii="Verdana" w:hAnsi="Verdana" w:cs="Arial"/>
          <w:color w:val="343434"/>
        </w:rPr>
        <w:t>ExpectedCondtions</w:t>
      </w:r>
      <w:r w:rsidRPr="00907927">
        <w:rPr>
          <w:rFonts w:ascii="Verdana" w:hAnsi="Verdana" w:cs="Arial"/>
          <w:color w:val="343434"/>
        </w:rPr>
        <w:t>" or we can configure how frequently we want to check the condition using</w:t>
      </w:r>
      <w:r w:rsidRPr="00907927">
        <w:rPr>
          <w:rStyle w:val="apple-converted-space"/>
          <w:rFonts w:ascii="Verdana" w:hAnsi="Verdana" w:cs="Arial"/>
          <w:color w:val="343434"/>
        </w:rPr>
        <w:t> </w:t>
      </w:r>
      <w:r w:rsidRPr="00907927">
        <w:rPr>
          <w:rStyle w:val="Strong"/>
          <w:rFonts w:ascii="Verdana" w:hAnsi="Verdana" w:cs="Arial"/>
          <w:color w:val="343434"/>
        </w:rPr>
        <w:t>Fluent Wait</w:t>
      </w:r>
      <w:r w:rsidRPr="00907927">
        <w:rPr>
          <w:rFonts w:ascii="Verdana" w:hAnsi="Verdana" w:cs="Arial"/>
          <w:color w:val="343434"/>
        </w:rPr>
        <w:t>. These days while implementing we are using</w:t>
      </w:r>
      <w:r w:rsidRPr="00907927">
        <w:rPr>
          <w:rStyle w:val="apple-converted-space"/>
          <w:rFonts w:ascii="Verdana" w:hAnsi="Verdana" w:cs="Arial"/>
          <w:color w:val="343434"/>
        </w:rPr>
        <w:t> </w:t>
      </w:r>
      <w:proofErr w:type="gramStart"/>
      <w:r w:rsidRPr="00907927">
        <w:rPr>
          <w:rStyle w:val="Strong"/>
          <w:rFonts w:ascii="Verdana" w:hAnsi="Verdana" w:cs="Arial"/>
          <w:color w:val="343434"/>
        </w:rPr>
        <w:t>Thread.Sleep(</w:t>
      </w:r>
      <w:proofErr w:type="gramEnd"/>
      <w:r w:rsidRPr="00907927">
        <w:rPr>
          <w:rStyle w:val="Strong"/>
          <w:rFonts w:ascii="Verdana" w:hAnsi="Verdana" w:cs="Arial"/>
          <w:color w:val="343434"/>
        </w:rPr>
        <w:t>)</w:t>
      </w:r>
      <w:r w:rsidRPr="00907927">
        <w:rPr>
          <w:rStyle w:val="apple-converted-space"/>
          <w:rFonts w:ascii="Verdana" w:hAnsi="Verdana" w:cs="Arial"/>
          <w:b/>
          <w:bCs/>
          <w:color w:val="343434"/>
        </w:rPr>
        <w:t> </w:t>
      </w:r>
      <w:r w:rsidRPr="00907927">
        <w:rPr>
          <w:rFonts w:ascii="Verdana" w:hAnsi="Verdana" w:cs="Arial"/>
          <w:color w:val="343434"/>
        </w:rPr>
        <w:t>generally it is not recommended to use</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In the below example, we are creating reference wait for "</w:t>
      </w:r>
      <w:r w:rsidRPr="00907927">
        <w:rPr>
          <w:rStyle w:val="Strong"/>
          <w:rFonts w:ascii="Verdana" w:hAnsi="Verdana" w:cs="Arial"/>
          <w:color w:val="343434"/>
        </w:rPr>
        <w:t>WebDriverWait</w:t>
      </w:r>
      <w:r w:rsidRPr="00907927">
        <w:rPr>
          <w:rFonts w:ascii="Verdana" w:hAnsi="Verdana" w:cs="Arial"/>
          <w:color w:val="343434"/>
        </w:rPr>
        <w:t>" class and instantiating using "</w:t>
      </w:r>
      <w:r w:rsidRPr="00907927">
        <w:rPr>
          <w:rStyle w:val="Strong"/>
          <w:rFonts w:ascii="Verdana" w:hAnsi="Verdana" w:cs="Arial"/>
          <w:color w:val="343434"/>
        </w:rPr>
        <w:t>WebDriver</w:t>
      </w:r>
      <w:r w:rsidRPr="00907927">
        <w:rPr>
          <w:rFonts w:ascii="Verdana" w:hAnsi="Verdana" w:cs="Arial"/>
          <w:color w:val="343434"/>
        </w:rPr>
        <w:t>" reference, and we are giving a maximum time frame of 20 seconds.</w:t>
      </w:r>
    </w:p>
    <w:p w:rsidR="00AC7AEF" w:rsidRPr="00907927" w:rsidRDefault="00AC7AEF" w:rsidP="00AC7AEF">
      <w:pPr>
        <w:pStyle w:val="NormalWeb"/>
        <w:shd w:val="clear" w:color="auto" w:fill="FFFFFF"/>
        <w:rPr>
          <w:rFonts w:ascii="Verdana" w:hAnsi="Verdana" w:cs="Arial"/>
          <w:color w:val="343434"/>
        </w:rPr>
      </w:pPr>
      <w:r w:rsidRPr="00907927">
        <w:rPr>
          <w:rStyle w:val="Strong"/>
          <w:rFonts w:ascii="Verdana" w:hAnsi="Verdana" w:cs="Arial"/>
          <w:color w:val="343434"/>
        </w:rPr>
        <w:t>Syntax:</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 xml:space="preserve">WebDriverWait wait = new </w:t>
      </w:r>
      <w:proofErr w:type="gramStart"/>
      <w:r w:rsidRPr="00907927">
        <w:rPr>
          <w:rFonts w:ascii="Verdana" w:hAnsi="Verdana"/>
          <w:color w:val="343434"/>
          <w:sz w:val="24"/>
          <w:szCs w:val="24"/>
        </w:rPr>
        <w:t>WebDriverWait(</w:t>
      </w:r>
      <w:proofErr w:type="gramEnd"/>
      <w:r w:rsidRPr="00907927">
        <w:rPr>
          <w:rFonts w:ascii="Verdana" w:hAnsi="Verdana"/>
          <w:color w:val="343434"/>
          <w:sz w:val="24"/>
          <w:szCs w:val="24"/>
        </w:rPr>
        <w:t>WebDriverRefrence,TimeOut);</w:t>
      </w:r>
    </w:p>
    <w:p w:rsidR="00DE4AA4" w:rsidRPr="00907927" w:rsidRDefault="00DE4AA4" w:rsidP="00DE4AA4">
      <w:pPr>
        <w:rPr>
          <w:rFonts w:ascii="Verdana" w:hAnsi="Verdana"/>
          <w:b/>
          <w:sz w:val="24"/>
          <w:szCs w:val="24"/>
        </w:rPr>
      </w:pPr>
    </w:p>
    <w:p w:rsidR="00AC7AEF" w:rsidRPr="00907927" w:rsidRDefault="00AC7AEF" w:rsidP="00AC7AEF">
      <w:pPr>
        <w:pStyle w:val="NormalWeb"/>
        <w:shd w:val="clear" w:color="auto" w:fill="FFFFFF"/>
        <w:rPr>
          <w:rFonts w:ascii="Verdana" w:hAnsi="Verdana" w:cs="Arial"/>
          <w:color w:val="343434"/>
        </w:rPr>
      </w:pPr>
      <w:r w:rsidRPr="00907927">
        <w:rPr>
          <w:rStyle w:val="Strong"/>
          <w:rFonts w:ascii="Verdana" w:hAnsi="Verdana" w:cs="Arial"/>
          <w:color w:val="343434"/>
        </w:rPr>
        <w:t>Consider Following Code:</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WebElement guru99seleniumlink;</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guru99seleniumlink= wait.until(ExpectedConditions.visibilityOfElementLocated(By.xpath(                   "/html/body/div[1]/section/div[2]/div/div[1]/div/div[1]/div/div/div/div[2]/div[2]/div/div/div/div/div[1]/div/div/a/i")));</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 xml:space="preserve"> </w:t>
      </w:r>
      <w:r w:rsidRPr="00907927">
        <w:rPr>
          <w:rFonts w:ascii="Verdana" w:hAnsi="Verdana"/>
          <w:color w:val="343434"/>
          <w:sz w:val="24"/>
          <w:szCs w:val="24"/>
        </w:rPr>
        <w:tab/>
      </w:r>
      <w:proofErr w:type="gramStart"/>
      <w:r w:rsidRPr="00907927">
        <w:rPr>
          <w:rFonts w:ascii="Verdana" w:hAnsi="Verdana"/>
          <w:color w:val="343434"/>
          <w:sz w:val="24"/>
          <w:szCs w:val="24"/>
        </w:rPr>
        <w:t>guru99seleniumlink.click(</w:t>
      </w:r>
      <w:proofErr w:type="gramEnd"/>
      <w:r w:rsidRPr="00907927">
        <w:rPr>
          <w:rFonts w:ascii="Verdana" w:hAnsi="Verdana"/>
          <w:color w:val="343434"/>
          <w:sz w:val="24"/>
          <w:szCs w:val="24"/>
        </w:rPr>
        <w:t>);</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lastRenderedPageBreak/>
        <w:t>In the above example, wait for the amount of time defined in the "</w:t>
      </w:r>
      <w:r w:rsidRPr="00907927">
        <w:rPr>
          <w:rStyle w:val="Strong"/>
          <w:rFonts w:ascii="Verdana" w:hAnsi="Verdana" w:cs="Arial"/>
          <w:color w:val="343434"/>
        </w:rPr>
        <w:t>WebDriverWait</w:t>
      </w:r>
      <w:r w:rsidRPr="00907927">
        <w:rPr>
          <w:rFonts w:ascii="Verdana" w:hAnsi="Verdana" w:cs="Arial"/>
          <w:color w:val="343434"/>
        </w:rPr>
        <w:t>" class or the "</w:t>
      </w:r>
      <w:r w:rsidRPr="00907927">
        <w:rPr>
          <w:rStyle w:val="Strong"/>
          <w:rFonts w:ascii="Verdana" w:hAnsi="Verdana" w:cs="Arial"/>
          <w:color w:val="343434"/>
        </w:rPr>
        <w:t>ExpectedConditions</w:t>
      </w:r>
      <w:r w:rsidRPr="00907927">
        <w:rPr>
          <w:rFonts w:ascii="Verdana" w:hAnsi="Verdana" w:cs="Arial"/>
          <w:color w:val="343434"/>
        </w:rPr>
        <w:t>" to occur whichever occurs first.</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The above</w:t>
      </w:r>
      <w:hyperlink r:id="rId14" w:history="1">
        <w:r w:rsidRPr="00907927">
          <w:rPr>
            <w:rStyle w:val="apple-converted-space"/>
            <w:rFonts w:ascii="Verdana" w:hAnsi="Verdana" w:cs="Arial"/>
            <w:color w:val="40A2B5"/>
          </w:rPr>
          <w:t> </w:t>
        </w:r>
        <w:r w:rsidRPr="00907927">
          <w:rPr>
            <w:rStyle w:val="Hyperlink"/>
            <w:rFonts w:ascii="Verdana" w:hAnsi="Verdana" w:cs="Arial"/>
            <w:color w:val="40A2B5"/>
          </w:rPr>
          <w:t>Java</w:t>
        </w:r>
        <w:r w:rsidRPr="00907927">
          <w:rPr>
            <w:rStyle w:val="apple-converted-space"/>
            <w:rFonts w:ascii="Verdana" w:hAnsi="Verdana" w:cs="Arial"/>
            <w:color w:val="40A2B5"/>
          </w:rPr>
          <w:t> </w:t>
        </w:r>
      </w:hyperlink>
      <w:r w:rsidRPr="00907927">
        <w:rPr>
          <w:rFonts w:ascii="Verdana" w:hAnsi="Verdana" w:cs="Arial"/>
          <w:color w:val="343434"/>
        </w:rPr>
        <w:t>code states that we are waiting for an element for the time frame of 20 seconds as defined in the "</w:t>
      </w:r>
      <w:r w:rsidRPr="00907927">
        <w:rPr>
          <w:rStyle w:val="Strong"/>
          <w:rFonts w:ascii="Verdana" w:hAnsi="Verdana" w:cs="Arial"/>
          <w:color w:val="343434"/>
        </w:rPr>
        <w:t>WebDriverWait</w:t>
      </w:r>
      <w:r w:rsidRPr="00907927">
        <w:rPr>
          <w:rFonts w:ascii="Verdana" w:hAnsi="Verdana" w:cs="Arial"/>
          <w:color w:val="343434"/>
        </w:rPr>
        <w:t>" class on the webpage until the "</w:t>
      </w:r>
      <w:r w:rsidRPr="00907927">
        <w:rPr>
          <w:rStyle w:val="Strong"/>
          <w:rFonts w:ascii="Verdana" w:hAnsi="Verdana" w:cs="Arial"/>
          <w:color w:val="343434"/>
        </w:rPr>
        <w:t>ExpectedConditions</w:t>
      </w:r>
      <w:r w:rsidRPr="00907927">
        <w:rPr>
          <w:rFonts w:ascii="Verdana" w:hAnsi="Verdana" w:cs="Arial"/>
          <w:color w:val="343434"/>
        </w:rPr>
        <w:t>" are met and the condition is "</w:t>
      </w:r>
      <w:r w:rsidRPr="00907927">
        <w:rPr>
          <w:rStyle w:val="Strong"/>
          <w:rFonts w:ascii="Verdana" w:hAnsi="Verdana" w:cs="Arial"/>
          <w:color w:val="343434"/>
        </w:rPr>
        <w:t>visibilityofElementLocated</w:t>
      </w:r>
      <w:r w:rsidRPr="00907927">
        <w:rPr>
          <w:rFonts w:ascii="Verdana" w:hAnsi="Verdana" w:cs="Arial"/>
          <w:color w:val="343434"/>
        </w:rPr>
        <w:t>".</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The following are the Expected Conditions that can be used in Explicit Wait</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alertIsPresent()</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elementSelectionStateToBe()</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elementToBeClickable()</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elementToBeSelected()</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frameToBeAvaliableAndSwitchToIt()</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invisibilityOfTheElementLocated()</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invisibilityOfElementWithText()</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presenceOfAllElementsLocatedBy()</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presenceOfElementLocated()</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textToBePresentInElement()</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textToBePresentInElementLocated()</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textToBePresentInElementValue()</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titleIs()</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titleContains()</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visibilityOf()</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visibilityOfAllElements()</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visibilityOfAllElementsLocatedBy()</w:t>
      </w:r>
    </w:p>
    <w:p w:rsidR="00AC7AEF" w:rsidRPr="00907927" w:rsidRDefault="00AC7AEF" w:rsidP="00AC7AEF">
      <w:pPr>
        <w:numPr>
          <w:ilvl w:val="0"/>
          <w:numId w:val="16"/>
        </w:numPr>
        <w:shd w:val="clear" w:color="auto" w:fill="FFFFFF"/>
        <w:spacing w:before="100" w:beforeAutospacing="1" w:after="100" w:afterAutospacing="1"/>
        <w:rPr>
          <w:rFonts w:ascii="Verdana" w:hAnsi="Verdana" w:cs="Arial"/>
          <w:color w:val="343434"/>
          <w:sz w:val="24"/>
          <w:szCs w:val="24"/>
        </w:rPr>
      </w:pPr>
      <w:r w:rsidRPr="00907927">
        <w:rPr>
          <w:rFonts w:ascii="Verdana" w:hAnsi="Verdana" w:cs="Arial"/>
          <w:color w:val="343434"/>
          <w:sz w:val="24"/>
          <w:szCs w:val="24"/>
        </w:rPr>
        <w:t>visibilityOfElementLocated()</w:t>
      </w:r>
    </w:p>
    <w:p w:rsidR="00AC7AEF" w:rsidRPr="00907927" w:rsidRDefault="00AC7AEF" w:rsidP="00AC7AEF">
      <w:pPr>
        <w:pStyle w:val="Heading3"/>
        <w:shd w:val="clear" w:color="auto" w:fill="FFFFFF"/>
        <w:spacing w:line="372" w:lineRule="atLeast"/>
        <w:rPr>
          <w:rFonts w:ascii="Verdana" w:hAnsi="Verdana" w:cs="Calibri"/>
          <w:color w:val="343434"/>
          <w:sz w:val="24"/>
          <w:szCs w:val="24"/>
        </w:rPr>
      </w:pPr>
      <w:r w:rsidRPr="00907927">
        <w:rPr>
          <w:rFonts w:ascii="Verdana" w:hAnsi="Verdana" w:cs="Calibri"/>
          <w:color w:val="343434"/>
          <w:sz w:val="24"/>
          <w:szCs w:val="24"/>
        </w:rPr>
        <w:t>Fluent Wait</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The fluent wait is used to tell the web driver to wait for a condition, as well as the</w:t>
      </w:r>
      <w:r w:rsidRPr="00907927">
        <w:rPr>
          <w:rStyle w:val="apple-converted-space"/>
          <w:rFonts w:ascii="Verdana" w:hAnsi="Verdana" w:cs="Arial"/>
          <w:color w:val="343434"/>
        </w:rPr>
        <w:t> </w:t>
      </w:r>
      <w:r w:rsidRPr="00907927">
        <w:rPr>
          <w:rStyle w:val="Strong"/>
          <w:rFonts w:ascii="Verdana" w:hAnsi="Verdana" w:cs="Arial"/>
          <w:color w:val="343434"/>
        </w:rPr>
        <w:t>frequency</w:t>
      </w:r>
      <w:r w:rsidRPr="00907927">
        <w:rPr>
          <w:rStyle w:val="apple-converted-space"/>
          <w:rFonts w:ascii="Verdana" w:hAnsi="Verdana" w:cs="Arial"/>
          <w:color w:val="343434"/>
        </w:rPr>
        <w:t> </w:t>
      </w:r>
      <w:r w:rsidRPr="00907927">
        <w:rPr>
          <w:rFonts w:ascii="Verdana" w:hAnsi="Verdana" w:cs="Arial"/>
          <w:color w:val="343434"/>
        </w:rPr>
        <w:t>with which we want to check the condition before throwing an "ElementNotVisibleException" exception.</w:t>
      </w:r>
    </w:p>
    <w:p w:rsidR="00AC7AEF" w:rsidRPr="00907927" w:rsidRDefault="00AC7AEF" w:rsidP="00AC7AEF">
      <w:pPr>
        <w:pStyle w:val="NormalWeb"/>
        <w:shd w:val="clear" w:color="auto" w:fill="FFFFFF"/>
        <w:rPr>
          <w:rFonts w:ascii="Verdana" w:hAnsi="Verdana" w:cs="Arial"/>
          <w:color w:val="343434"/>
        </w:rPr>
      </w:pPr>
      <w:r w:rsidRPr="00907927">
        <w:rPr>
          <w:rStyle w:val="Strong"/>
          <w:rFonts w:ascii="Verdana" w:hAnsi="Verdana" w:cs="Arial"/>
          <w:color w:val="343434"/>
        </w:rPr>
        <w:t>Frequency:</w:t>
      </w:r>
      <w:r w:rsidRPr="00907927">
        <w:rPr>
          <w:rStyle w:val="apple-converted-space"/>
          <w:rFonts w:ascii="Verdana" w:hAnsi="Verdana" w:cs="Arial"/>
          <w:b/>
          <w:bCs/>
          <w:color w:val="343434"/>
        </w:rPr>
        <w:t> </w:t>
      </w:r>
      <w:r w:rsidRPr="00907927">
        <w:rPr>
          <w:rFonts w:ascii="Verdana" w:hAnsi="Verdana" w:cs="Arial"/>
          <w:color w:val="343434"/>
        </w:rPr>
        <w:t>Setting up a repeat cycle with the time frame to verify/check the condition at the regular interval of time</w:t>
      </w:r>
    </w:p>
    <w:p w:rsidR="00AC7AEF" w:rsidRPr="00907927" w:rsidRDefault="00AC7AEF" w:rsidP="00AC7AEF">
      <w:pPr>
        <w:pStyle w:val="NormalWeb"/>
        <w:shd w:val="clear" w:color="auto" w:fill="FFFFFF"/>
        <w:rPr>
          <w:rFonts w:ascii="Verdana" w:hAnsi="Verdana" w:cs="Arial"/>
          <w:color w:val="343434"/>
        </w:rPr>
      </w:pPr>
      <w:r w:rsidRPr="00907927">
        <w:rPr>
          <w:rFonts w:ascii="Verdana" w:hAnsi="Verdana" w:cs="Arial"/>
          <w:color w:val="343434"/>
        </w:rP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t>
      </w:r>
      <w:r w:rsidRPr="00907927">
        <w:rPr>
          <w:rFonts w:ascii="Verdana" w:hAnsi="Verdana" w:cs="Arial"/>
          <w:color w:val="343434"/>
        </w:rPr>
        <w:lastRenderedPageBreak/>
        <w:t>wait is the ideal wait to use as this will try to find the element at different frequency until it finds it or the final timer runs out.</w:t>
      </w:r>
    </w:p>
    <w:p w:rsidR="00AC7AEF" w:rsidRPr="00907927" w:rsidRDefault="00AC7AEF" w:rsidP="00AC7AEF">
      <w:pPr>
        <w:pStyle w:val="NormalWeb"/>
        <w:shd w:val="clear" w:color="auto" w:fill="FFFFFF"/>
        <w:rPr>
          <w:rFonts w:ascii="Verdana" w:hAnsi="Verdana" w:cs="Arial"/>
          <w:color w:val="343434"/>
        </w:rPr>
      </w:pPr>
      <w:r w:rsidRPr="00907927">
        <w:rPr>
          <w:rStyle w:val="Strong"/>
          <w:rFonts w:ascii="Verdana" w:hAnsi="Verdana" w:cs="Arial"/>
          <w:color w:val="343434"/>
        </w:rPr>
        <w:t>Syntax:</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 xml:space="preserve">Wait wait = new </w:t>
      </w:r>
      <w:proofErr w:type="gramStart"/>
      <w:r w:rsidRPr="00907927">
        <w:rPr>
          <w:rFonts w:ascii="Verdana" w:hAnsi="Verdana"/>
          <w:color w:val="343434"/>
          <w:sz w:val="24"/>
          <w:szCs w:val="24"/>
        </w:rPr>
        <w:t>FluentWait(</w:t>
      </w:r>
      <w:proofErr w:type="gramEnd"/>
      <w:r w:rsidRPr="00907927">
        <w:rPr>
          <w:rFonts w:ascii="Verdana" w:hAnsi="Verdana"/>
          <w:color w:val="343434"/>
          <w:sz w:val="24"/>
          <w:szCs w:val="24"/>
        </w:rPr>
        <w:t>WebDriver reference)</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w:t>
      </w:r>
      <w:proofErr w:type="gramStart"/>
      <w:r w:rsidRPr="00907927">
        <w:rPr>
          <w:rFonts w:ascii="Verdana" w:hAnsi="Verdana"/>
          <w:color w:val="343434"/>
          <w:sz w:val="24"/>
          <w:szCs w:val="24"/>
        </w:rPr>
        <w:t>withTimeout(</w:t>
      </w:r>
      <w:proofErr w:type="gramEnd"/>
      <w:r w:rsidRPr="00907927">
        <w:rPr>
          <w:rFonts w:ascii="Verdana" w:hAnsi="Verdana"/>
          <w:color w:val="343434"/>
          <w:sz w:val="24"/>
          <w:szCs w:val="24"/>
        </w:rPr>
        <w:t>timeout, SECONDS)</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w:t>
      </w:r>
      <w:proofErr w:type="gramStart"/>
      <w:r w:rsidRPr="00907927">
        <w:rPr>
          <w:rFonts w:ascii="Verdana" w:hAnsi="Verdana"/>
          <w:color w:val="343434"/>
          <w:sz w:val="24"/>
          <w:szCs w:val="24"/>
        </w:rPr>
        <w:t>pollingEvery(</w:t>
      </w:r>
      <w:proofErr w:type="gramEnd"/>
      <w:r w:rsidRPr="00907927">
        <w:rPr>
          <w:rFonts w:ascii="Verdana" w:hAnsi="Verdana"/>
          <w:color w:val="343434"/>
          <w:sz w:val="24"/>
          <w:szCs w:val="24"/>
        </w:rPr>
        <w:t>timeout, SECONDS)</w:t>
      </w:r>
    </w:p>
    <w:p w:rsidR="00AC7AEF" w:rsidRPr="00907927" w:rsidRDefault="00AC7AEF" w:rsidP="00AC7AEF">
      <w:pPr>
        <w:pStyle w:val="HTMLPreformatted"/>
        <w:shd w:val="clear" w:color="auto" w:fill="F7F7F7"/>
        <w:wordWrap w:val="0"/>
        <w:spacing w:line="300" w:lineRule="atLeast"/>
        <w:rPr>
          <w:rFonts w:ascii="Verdana" w:hAnsi="Verdana"/>
          <w:color w:val="343434"/>
          <w:sz w:val="24"/>
          <w:szCs w:val="24"/>
        </w:rPr>
      </w:pPr>
      <w:r w:rsidRPr="00907927">
        <w:rPr>
          <w:rFonts w:ascii="Verdana" w:hAnsi="Verdana"/>
          <w:color w:val="343434"/>
          <w:sz w:val="24"/>
          <w:szCs w:val="24"/>
        </w:rPr>
        <w:t>.</w:t>
      </w:r>
      <w:proofErr w:type="gramStart"/>
      <w:r w:rsidRPr="00907927">
        <w:rPr>
          <w:rFonts w:ascii="Verdana" w:hAnsi="Verdana"/>
          <w:color w:val="343434"/>
          <w:sz w:val="24"/>
          <w:szCs w:val="24"/>
        </w:rPr>
        <w:t>ignoring(</w:t>
      </w:r>
      <w:proofErr w:type="gramEnd"/>
      <w:r w:rsidRPr="00907927">
        <w:rPr>
          <w:rFonts w:ascii="Verdana" w:hAnsi="Verdana"/>
          <w:color w:val="343434"/>
          <w:sz w:val="24"/>
          <w:szCs w:val="24"/>
        </w:rPr>
        <w:t>Exception.class);</w:t>
      </w:r>
    </w:p>
    <w:p w:rsidR="00AC7AEF" w:rsidRPr="00907927" w:rsidRDefault="00AC7AEF" w:rsidP="00DE4AA4">
      <w:pPr>
        <w:rPr>
          <w:rFonts w:ascii="Verdana" w:hAnsi="Verdana"/>
          <w:sz w:val="24"/>
          <w:szCs w:val="24"/>
        </w:rPr>
      </w:pP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Consider Following Code:</w:t>
      </w:r>
    </w:p>
    <w:p w:rsidR="00AC7AEF" w:rsidRPr="00907927" w:rsidRDefault="00AC7AEF" w:rsidP="00AC7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urier New"/>
          <w:color w:val="343434"/>
          <w:sz w:val="24"/>
          <w:szCs w:val="24"/>
        </w:rPr>
      </w:pPr>
      <w:r w:rsidRPr="00907927">
        <w:rPr>
          <w:rFonts w:ascii="Verdana" w:eastAsia="Times New Roman" w:hAnsi="Verdana" w:cs="Courier New"/>
          <w:color w:val="343434"/>
          <w:sz w:val="24"/>
          <w:szCs w:val="24"/>
        </w:rPr>
        <w:t>Wait&lt;WebDriver&gt; wait = new FluentWait&lt;WebDriver</w:t>
      </w:r>
      <w:proofErr w:type="gramStart"/>
      <w:r w:rsidRPr="00907927">
        <w:rPr>
          <w:rFonts w:ascii="Verdana" w:eastAsia="Times New Roman" w:hAnsi="Verdana" w:cs="Courier New"/>
          <w:color w:val="343434"/>
          <w:sz w:val="24"/>
          <w:szCs w:val="24"/>
        </w:rPr>
        <w:t>&gt;(</w:t>
      </w:r>
      <w:proofErr w:type="gramEnd"/>
      <w:r w:rsidRPr="00907927">
        <w:rPr>
          <w:rFonts w:ascii="Verdana" w:eastAsia="Times New Roman" w:hAnsi="Verdana" w:cs="Courier New"/>
          <w:color w:val="343434"/>
          <w:sz w:val="24"/>
          <w:szCs w:val="24"/>
        </w:rPr>
        <w:t>driver)</w:t>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p>
    <w:p w:rsidR="00AC7AEF" w:rsidRPr="00907927" w:rsidRDefault="00AC7AEF" w:rsidP="00AC7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urier New"/>
          <w:color w:val="343434"/>
          <w:sz w:val="24"/>
          <w:szCs w:val="24"/>
        </w:rPr>
      </w:pPr>
      <w:r w:rsidRPr="00907927">
        <w:rPr>
          <w:rFonts w:ascii="Verdana" w:eastAsia="Times New Roman" w:hAnsi="Verdana" w:cs="Courier New"/>
          <w:color w:val="343434"/>
          <w:sz w:val="24"/>
          <w:szCs w:val="24"/>
        </w:rPr>
        <w:tab/>
        <w:t>.</w:t>
      </w:r>
      <w:proofErr w:type="gramStart"/>
      <w:r w:rsidRPr="00907927">
        <w:rPr>
          <w:rFonts w:ascii="Verdana" w:eastAsia="Times New Roman" w:hAnsi="Verdana" w:cs="Courier New"/>
          <w:color w:val="343434"/>
          <w:sz w:val="24"/>
          <w:szCs w:val="24"/>
        </w:rPr>
        <w:t>withTimeout(</w:t>
      </w:r>
      <w:proofErr w:type="gramEnd"/>
      <w:r w:rsidRPr="00907927">
        <w:rPr>
          <w:rFonts w:ascii="Verdana" w:eastAsia="Times New Roman" w:hAnsi="Verdana" w:cs="Courier New"/>
          <w:color w:val="343434"/>
          <w:sz w:val="24"/>
          <w:szCs w:val="24"/>
        </w:rPr>
        <w:t xml:space="preserve">30, TimeUnit.SECONDS) </w:t>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p>
    <w:p w:rsidR="00AC7AEF" w:rsidRPr="00907927" w:rsidRDefault="00AC7AEF" w:rsidP="00AC7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urier New"/>
          <w:color w:val="343434"/>
          <w:sz w:val="24"/>
          <w:szCs w:val="24"/>
        </w:rPr>
      </w:pPr>
      <w:r w:rsidRPr="00907927">
        <w:rPr>
          <w:rFonts w:ascii="Verdana" w:eastAsia="Times New Roman" w:hAnsi="Verdana" w:cs="Courier New"/>
          <w:color w:val="343434"/>
          <w:sz w:val="24"/>
          <w:szCs w:val="24"/>
        </w:rPr>
        <w:tab/>
        <w:t>.</w:t>
      </w:r>
      <w:proofErr w:type="gramStart"/>
      <w:r w:rsidRPr="00907927">
        <w:rPr>
          <w:rFonts w:ascii="Verdana" w:eastAsia="Times New Roman" w:hAnsi="Verdana" w:cs="Courier New"/>
          <w:color w:val="343434"/>
          <w:sz w:val="24"/>
          <w:szCs w:val="24"/>
        </w:rPr>
        <w:t>pollingEvery(</w:t>
      </w:r>
      <w:proofErr w:type="gramEnd"/>
      <w:r w:rsidRPr="00907927">
        <w:rPr>
          <w:rFonts w:ascii="Verdana" w:eastAsia="Times New Roman" w:hAnsi="Verdana" w:cs="Courier New"/>
          <w:color w:val="343434"/>
          <w:sz w:val="24"/>
          <w:szCs w:val="24"/>
        </w:rPr>
        <w:t xml:space="preserve">5, TimeUnit.SECONDS) </w:t>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p>
    <w:p w:rsidR="00AC7AEF" w:rsidRPr="00907927" w:rsidRDefault="00AC7AEF" w:rsidP="00AC7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urier New"/>
          <w:color w:val="343434"/>
          <w:sz w:val="24"/>
          <w:szCs w:val="24"/>
        </w:rPr>
      </w:pPr>
      <w:r w:rsidRPr="00907927">
        <w:rPr>
          <w:rFonts w:ascii="Verdana" w:eastAsia="Times New Roman" w:hAnsi="Verdana" w:cs="Courier New"/>
          <w:color w:val="343434"/>
          <w:sz w:val="24"/>
          <w:szCs w:val="24"/>
        </w:rPr>
        <w:tab/>
        <w:t>.</w:t>
      </w:r>
      <w:proofErr w:type="gramStart"/>
      <w:r w:rsidRPr="00907927">
        <w:rPr>
          <w:rFonts w:ascii="Verdana" w:eastAsia="Times New Roman" w:hAnsi="Verdana" w:cs="Courier New"/>
          <w:color w:val="343434"/>
          <w:sz w:val="24"/>
          <w:szCs w:val="24"/>
        </w:rPr>
        <w:t>ignoring(</w:t>
      </w:r>
      <w:proofErr w:type="gramEnd"/>
      <w:r w:rsidRPr="00907927">
        <w:rPr>
          <w:rFonts w:ascii="Verdana" w:eastAsia="Times New Roman" w:hAnsi="Verdana" w:cs="Courier New"/>
          <w:color w:val="343434"/>
          <w:sz w:val="24"/>
          <w:szCs w:val="24"/>
        </w:rPr>
        <w:t>NoSuchElementException.class);</w:t>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r w:rsidRPr="00907927">
        <w:rPr>
          <w:rFonts w:ascii="Verdana" w:eastAsia="Times New Roman" w:hAnsi="Verdana" w:cs="Courier New"/>
          <w:color w:val="343434"/>
          <w:sz w:val="24"/>
          <w:szCs w:val="24"/>
        </w:rPr>
        <w:tab/>
      </w:r>
    </w:p>
    <w:p w:rsidR="00AC7AEF" w:rsidRPr="00907927" w:rsidRDefault="00AC7AEF" w:rsidP="00AC7AEF">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t>In the above example, we are declaring a fluent wait with the timeout of 30 seconds and the frequency is set to 5 seconds by ignoring "</w:t>
      </w:r>
      <w:r w:rsidRPr="00907927">
        <w:rPr>
          <w:rFonts w:ascii="Verdana" w:eastAsia="Times New Roman" w:hAnsi="Verdana" w:cs="Arial"/>
          <w:b/>
          <w:bCs/>
          <w:color w:val="343434"/>
          <w:sz w:val="24"/>
          <w:szCs w:val="24"/>
        </w:rPr>
        <w:t>NoSuchElementException</w:t>
      </w:r>
      <w:r w:rsidRPr="00907927">
        <w:rPr>
          <w:rFonts w:ascii="Verdana" w:eastAsia="Times New Roman" w:hAnsi="Verdana" w:cs="Arial"/>
          <w:color w:val="343434"/>
          <w:sz w:val="24"/>
          <w:szCs w:val="24"/>
        </w:rPr>
        <w:t>"</w:t>
      </w:r>
    </w:p>
    <w:p w:rsidR="00AC7AEF" w:rsidRPr="00907927" w:rsidRDefault="00AC7AEF" w:rsidP="00AC7AEF">
      <w:pPr>
        <w:pStyle w:val="Heading2"/>
        <w:shd w:val="clear" w:color="auto" w:fill="FFFFFF"/>
        <w:spacing w:line="264" w:lineRule="atLeast"/>
        <w:rPr>
          <w:rFonts w:ascii="Verdana" w:hAnsi="Verdana" w:cs="Calibri"/>
          <w:color w:val="343434"/>
          <w:sz w:val="24"/>
          <w:szCs w:val="24"/>
        </w:rPr>
      </w:pPr>
      <w:r w:rsidRPr="00907927">
        <w:rPr>
          <w:rFonts w:ascii="Verdana" w:hAnsi="Verdana" w:cs="Calibri"/>
          <w:color w:val="343434"/>
          <w:sz w:val="24"/>
          <w:szCs w:val="24"/>
        </w:rPr>
        <w:br/>
        <w:t>Difference between Implicit Wait Vs Explicit Wait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40"/>
        <w:gridCol w:w="7275"/>
      </w:tblGrid>
      <w:tr w:rsidR="00AC7AEF" w:rsidRPr="00907927" w:rsidTr="00AC7AE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7AEF" w:rsidRPr="00907927" w:rsidRDefault="00AC7AEF">
            <w:pPr>
              <w:spacing w:line="300" w:lineRule="atLeast"/>
              <w:jc w:val="center"/>
              <w:rPr>
                <w:rFonts w:ascii="Verdana" w:hAnsi="Verdana" w:cs="Arial"/>
                <w:color w:val="343434"/>
                <w:sz w:val="24"/>
                <w:szCs w:val="24"/>
              </w:rPr>
            </w:pPr>
            <w:r w:rsidRPr="00907927">
              <w:rPr>
                <w:rStyle w:val="Strong"/>
                <w:rFonts w:ascii="Verdana" w:hAnsi="Verdana" w:cs="Arial"/>
                <w:color w:val="343434"/>
                <w:sz w:val="24"/>
                <w:szCs w:val="24"/>
              </w:rPr>
              <w:t>Implicit Wait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7AEF" w:rsidRPr="00907927" w:rsidRDefault="00AC7AEF">
            <w:pPr>
              <w:spacing w:line="300" w:lineRule="atLeast"/>
              <w:jc w:val="center"/>
              <w:rPr>
                <w:rFonts w:ascii="Verdana" w:hAnsi="Verdana" w:cs="Arial"/>
                <w:color w:val="343434"/>
                <w:sz w:val="24"/>
                <w:szCs w:val="24"/>
              </w:rPr>
            </w:pPr>
            <w:r w:rsidRPr="00907927">
              <w:rPr>
                <w:rStyle w:val="Strong"/>
                <w:rFonts w:ascii="Verdana" w:hAnsi="Verdana" w:cs="Arial"/>
                <w:color w:val="343434"/>
                <w:sz w:val="24"/>
                <w:szCs w:val="24"/>
              </w:rPr>
              <w:t>Explicit Wait</w:t>
            </w:r>
          </w:p>
        </w:tc>
      </w:tr>
      <w:tr w:rsidR="00AC7AEF" w:rsidRPr="00907927" w:rsidTr="00AC7AE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7AEF" w:rsidRPr="00907927" w:rsidRDefault="00AC7AEF" w:rsidP="00AC7AEF">
            <w:pPr>
              <w:numPr>
                <w:ilvl w:val="0"/>
                <w:numId w:val="17"/>
              </w:numPr>
              <w:spacing w:before="100" w:beforeAutospacing="1" w:after="100" w:afterAutospacing="1" w:line="300" w:lineRule="atLeast"/>
              <w:rPr>
                <w:rFonts w:ascii="Verdana" w:hAnsi="Verdana" w:cs="Arial"/>
                <w:color w:val="343434"/>
                <w:sz w:val="24"/>
                <w:szCs w:val="24"/>
              </w:rPr>
            </w:pPr>
            <w:r w:rsidRPr="00907927">
              <w:rPr>
                <w:rFonts w:ascii="Verdana" w:hAnsi="Verdana" w:cs="Arial"/>
                <w:color w:val="343434"/>
                <w:sz w:val="24"/>
                <w:szCs w:val="24"/>
              </w:rPr>
              <w:t>Implicit Wait time is applied to all the elements in the script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7AEF" w:rsidRPr="00907927" w:rsidRDefault="00AC7AEF" w:rsidP="00AC7AEF">
            <w:pPr>
              <w:numPr>
                <w:ilvl w:val="0"/>
                <w:numId w:val="18"/>
              </w:numPr>
              <w:spacing w:before="100" w:beforeAutospacing="1" w:after="100" w:afterAutospacing="1" w:line="300" w:lineRule="atLeast"/>
              <w:rPr>
                <w:rFonts w:ascii="Verdana" w:hAnsi="Verdana" w:cs="Arial"/>
                <w:color w:val="343434"/>
                <w:sz w:val="24"/>
                <w:szCs w:val="24"/>
              </w:rPr>
            </w:pPr>
            <w:r w:rsidRPr="00907927">
              <w:rPr>
                <w:rFonts w:ascii="Verdana" w:hAnsi="Verdana" w:cs="Arial"/>
                <w:color w:val="343434"/>
                <w:sz w:val="24"/>
                <w:szCs w:val="24"/>
              </w:rPr>
              <w:t>Explicit Wait time is applied only to those elements which are intended by us</w:t>
            </w:r>
          </w:p>
        </w:tc>
      </w:tr>
      <w:tr w:rsidR="00AC7AEF" w:rsidRPr="00907927" w:rsidTr="00AC7AE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7AEF" w:rsidRPr="00907927" w:rsidRDefault="00AC7AEF" w:rsidP="00AC7AEF">
            <w:pPr>
              <w:numPr>
                <w:ilvl w:val="0"/>
                <w:numId w:val="19"/>
              </w:numPr>
              <w:spacing w:before="100" w:beforeAutospacing="1" w:after="100" w:afterAutospacing="1" w:line="300" w:lineRule="atLeast"/>
              <w:rPr>
                <w:rFonts w:ascii="Verdana" w:hAnsi="Verdana" w:cs="Arial"/>
                <w:color w:val="343434"/>
                <w:sz w:val="24"/>
                <w:szCs w:val="24"/>
              </w:rPr>
            </w:pPr>
            <w:r w:rsidRPr="00907927">
              <w:rPr>
                <w:rFonts w:ascii="Verdana" w:hAnsi="Verdana" w:cs="Arial"/>
                <w:color w:val="343434"/>
                <w:sz w:val="24"/>
                <w:szCs w:val="24"/>
              </w:rPr>
              <w:t>In Implicit Wait, we need</w:t>
            </w:r>
            <w:r w:rsidRPr="00907927">
              <w:rPr>
                <w:rStyle w:val="apple-converted-space"/>
                <w:rFonts w:ascii="Verdana" w:hAnsi="Verdana" w:cs="Arial"/>
                <w:color w:val="343434"/>
                <w:sz w:val="24"/>
                <w:szCs w:val="24"/>
              </w:rPr>
              <w:t> </w:t>
            </w:r>
            <w:r w:rsidRPr="00907927">
              <w:rPr>
                <w:rStyle w:val="Strong"/>
                <w:rFonts w:ascii="Verdana" w:hAnsi="Verdana" w:cs="Arial"/>
                <w:color w:val="343434"/>
                <w:sz w:val="24"/>
                <w:szCs w:val="24"/>
              </w:rPr>
              <w:t>not</w:t>
            </w:r>
            <w:r w:rsidRPr="00907927">
              <w:rPr>
                <w:rStyle w:val="apple-converted-space"/>
                <w:rFonts w:ascii="Verdana" w:hAnsi="Verdana" w:cs="Arial"/>
                <w:color w:val="343434"/>
                <w:sz w:val="24"/>
                <w:szCs w:val="24"/>
              </w:rPr>
              <w:t> </w:t>
            </w:r>
            <w:r w:rsidRPr="00907927">
              <w:rPr>
                <w:rFonts w:ascii="Verdana" w:hAnsi="Verdana" w:cs="Arial"/>
                <w:color w:val="343434"/>
                <w:sz w:val="24"/>
                <w:szCs w:val="24"/>
              </w:rPr>
              <w:t>specify "ExpectedConditions" on the element to be located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C7AEF" w:rsidRPr="00907927" w:rsidRDefault="00AC7AEF" w:rsidP="00AC7AEF">
            <w:pPr>
              <w:numPr>
                <w:ilvl w:val="0"/>
                <w:numId w:val="20"/>
              </w:numPr>
              <w:spacing w:before="100" w:beforeAutospacing="1" w:after="100" w:afterAutospacing="1" w:line="300" w:lineRule="atLeast"/>
              <w:rPr>
                <w:rFonts w:ascii="Verdana" w:hAnsi="Verdana" w:cs="Arial"/>
                <w:color w:val="343434"/>
                <w:sz w:val="24"/>
                <w:szCs w:val="24"/>
              </w:rPr>
            </w:pPr>
            <w:r w:rsidRPr="00907927">
              <w:rPr>
                <w:rFonts w:ascii="Verdana" w:hAnsi="Verdana" w:cs="Arial"/>
                <w:color w:val="343434"/>
                <w:sz w:val="24"/>
                <w:szCs w:val="24"/>
              </w:rPr>
              <w:t>In Explicit Wait, we need to specify "ExpectedConditions" on the element to be located</w:t>
            </w:r>
          </w:p>
        </w:tc>
      </w:tr>
      <w:tr w:rsidR="00AC7AEF" w:rsidRPr="00907927" w:rsidTr="00AC7AE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7AEF" w:rsidRPr="00907927" w:rsidRDefault="00AC7AEF" w:rsidP="00AC7AEF">
            <w:pPr>
              <w:numPr>
                <w:ilvl w:val="0"/>
                <w:numId w:val="21"/>
              </w:numPr>
              <w:spacing w:before="100" w:beforeAutospacing="1" w:after="100" w:afterAutospacing="1" w:line="300" w:lineRule="atLeast"/>
              <w:rPr>
                <w:rFonts w:ascii="Verdana" w:hAnsi="Verdana" w:cs="Arial"/>
                <w:color w:val="343434"/>
                <w:sz w:val="24"/>
                <w:szCs w:val="24"/>
              </w:rPr>
            </w:pPr>
            <w:r w:rsidRPr="00907927">
              <w:rPr>
                <w:rFonts w:ascii="Verdana" w:hAnsi="Verdana" w:cs="Arial"/>
                <w:color w:val="343434"/>
                <w:sz w:val="24"/>
                <w:szCs w:val="24"/>
              </w:rPr>
              <w:t xml:space="preserve">It is recommended to use when the elements are located with the time frame specified in </w:t>
            </w:r>
            <w:r w:rsidRPr="00907927">
              <w:rPr>
                <w:rFonts w:ascii="Verdana" w:hAnsi="Verdana" w:cs="Arial"/>
                <w:color w:val="343434"/>
                <w:sz w:val="24"/>
                <w:szCs w:val="24"/>
              </w:rPr>
              <w:lastRenderedPageBreak/>
              <w:t>implicit wait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C7AEF" w:rsidRPr="00907927" w:rsidRDefault="00AC7AEF" w:rsidP="00AC7AEF">
            <w:pPr>
              <w:numPr>
                <w:ilvl w:val="0"/>
                <w:numId w:val="22"/>
              </w:numPr>
              <w:spacing w:before="100" w:beforeAutospacing="1" w:after="100" w:afterAutospacing="1" w:line="300" w:lineRule="atLeast"/>
              <w:rPr>
                <w:rFonts w:ascii="Verdana" w:hAnsi="Verdana" w:cs="Arial"/>
                <w:color w:val="343434"/>
                <w:sz w:val="24"/>
                <w:szCs w:val="24"/>
              </w:rPr>
            </w:pPr>
            <w:r w:rsidRPr="00907927">
              <w:rPr>
                <w:rFonts w:ascii="Verdana" w:hAnsi="Verdana" w:cs="Arial"/>
                <w:color w:val="343434"/>
                <w:sz w:val="24"/>
                <w:szCs w:val="24"/>
              </w:rPr>
              <w:lastRenderedPageBreak/>
              <w:t xml:space="preserve">It is recommended to use when the elements are taking long time to load and also for verifying the property of the element like(visibilityOfElementLocated, </w:t>
            </w:r>
            <w:r w:rsidRPr="00907927">
              <w:rPr>
                <w:rFonts w:ascii="Verdana" w:hAnsi="Verdana" w:cs="Arial"/>
                <w:color w:val="343434"/>
                <w:sz w:val="24"/>
                <w:szCs w:val="24"/>
              </w:rPr>
              <w:lastRenderedPageBreak/>
              <w:t>elementToBeClickable,elementToBeSelected)</w:t>
            </w:r>
          </w:p>
        </w:tc>
      </w:tr>
    </w:tbl>
    <w:p w:rsidR="00AC7AEF" w:rsidRPr="00907927" w:rsidRDefault="00AC7AEF" w:rsidP="00AC7AEF">
      <w:pPr>
        <w:pStyle w:val="NormalWeb"/>
        <w:shd w:val="clear" w:color="auto" w:fill="FFFFFF"/>
        <w:rPr>
          <w:rFonts w:ascii="Verdana" w:hAnsi="Verdana" w:cs="Arial"/>
          <w:color w:val="343434"/>
        </w:rPr>
      </w:pPr>
      <w:r w:rsidRPr="00907927">
        <w:rPr>
          <w:rStyle w:val="Strong"/>
          <w:rFonts w:ascii="Verdana" w:hAnsi="Verdana" w:cs="Arial"/>
          <w:color w:val="343434"/>
        </w:rPr>
        <w:lastRenderedPageBreak/>
        <w:t>Conclusion:</w:t>
      </w:r>
    </w:p>
    <w:p w:rsidR="00AC7AEF" w:rsidRPr="00907927" w:rsidRDefault="00AC7AEF" w:rsidP="00AC7AEF">
      <w:pPr>
        <w:pStyle w:val="NormalWeb"/>
        <w:shd w:val="clear" w:color="auto" w:fill="FFFFFF"/>
        <w:rPr>
          <w:rFonts w:ascii="Verdana" w:hAnsi="Verdana" w:cs="Arial"/>
          <w:color w:val="343434"/>
        </w:rPr>
      </w:pPr>
      <w:r w:rsidRPr="00907927">
        <w:rPr>
          <w:rStyle w:val="Strong"/>
          <w:rFonts w:ascii="Verdana" w:hAnsi="Verdana" w:cs="Arial"/>
          <w:color w:val="343434"/>
        </w:rPr>
        <w:t>Implicit, Explicit</w:t>
      </w:r>
      <w:r w:rsidRPr="00907927">
        <w:rPr>
          <w:rStyle w:val="apple-converted-space"/>
          <w:rFonts w:ascii="Verdana" w:hAnsi="Verdana" w:cs="Arial"/>
          <w:color w:val="343434"/>
        </w:rPr>
        <w:t> </w:t>
      </w:r>
      <w:r w:rsidRPr="00907927">
        <w:rPr>
          <w:rFonts w:ascii="Verdana" w:hAnsi="Verdana" w:cs="Arial"/>
          <w:color w:val="343434"/>
        </w:rPr>
        <w:t>and</w:t>
      </w:r>
      <w:r w:rsidRPr="00907927">
        <w:rPr>
          <w:rStyle w:val="apple-converted-space"/>
          <w:rFonts w:ascii="Verdana" w:hAnsi="Verdana" w:cs="Arial"/>
          <w:color w:val="343434"/>
        </w:rPr>
        <w:t> </w:t>
      </w:r>
      <w:r w:rsidRPr="00907927">
        <w:rPr>
          <w:rStyle w:val="Strong"/>
          <w:rFonts w:ascii="Verdana" w:hAnsi="Verdana" w:cs="Arial"/>
          <w:color w:val="343434"/>
        </w:rPr>
        <w:t>Fluent Wait</w:t>
      </w:r>
      <w:r w:rsidRPr="00907927">
        <w:rPr>
          <w:rStyle w:val="apple-converted-space"/>
          <w:rFonts w:ascii="Verdana" w:hAnsi="Verdana" w:cs="Arial"/>
          <w:color w:val="343434"/>
        </w:rPr>
        <w:t> </w:t>
      </w:r>
      <w:r w:rsidRPr="00907927">
        <w:rPr>
          <w:rFonts w:ascii="Verdana" w:hAnsi="Verdana" w:cs="Arial"/>
          <w:color w:val="343434"/>
        </w:rPr>
        <w:t xml:space="preserve">are the different waits used in selenium. </w:t>
      </w:r>
      <w:proofErr w:type="gramStart"/>
      <w:r w:rsidRPr="00907927">
        <w:rPr>
          <w:rFonts w:ascii="Verdana" w:hAnsi="Verdana" w:cs="Arial"/>
          <w:color w:val="343434"/>
        </w:rPr>
        <w:t>Usage of these waits are</w:t>
      </w:r>
      <w:proofErr w:type="gramEnd"/>
      <w:r w:rsidRPr="00907927">
        <w:rPr>
          <w:rFonts w:ascii="Verdana" w:hAnsi="Verdana" w:cs="Arial"/>
          <w:color w:val="343434"/>
        </w:rPr>
        <w:t xml:space="preserve"> totally based on the elements which are loaded at different intervals of time. It is always</w:t>
      </w:r>
      <w:r w:rsidRPr="00907927">
        <w:rPr>
          <w:rStyle w:val="apple-converted-space"/>
          <w:rFonts w:ascii="Verdana" w:hAnsi="Verdana" w:cs="Arial"/>
          <w:color w:val="343434"/>
        </w:rPr>
        <w:t> </w:t>
      </w:r>
      <w:r w:rsidRPr="00907927">
        <w:rPr>
          <w:rStyle w:val="Strong"/>
          <w:rFonts w:ascii="Verdana" w:hAnsi="Verdana" w:cs="Arial"/>
          <w:color w:val="343434"/>
        </w:rPr>
        <w:t>not recommended</w:t>
      </w:r>
      <w:r w:rsidRPr="00907927">
        <w:rPr>
          <w:rStyle w:val="apple-converted-space"/>
          <w:rFonts w:ascii="Verdana" w:hAnsi="Verdana" w:cs="Arial"/>
          <w:color w:val="343434"/>
        </w:rPr>
        <w:t> </w:t>
      </w:r>
      <w:r w:rsidRPr="00907927">
        <w:rPr>
          <w:rFonts w:ascii="Verdana" w:hAnsi="Verdana" w:cs="Arial"/>
          <w:color w:val="343434"/>
        </w:rPr>
        <w:t>to use</w:t>
      </w:r>
      <w:r w:rsidRPr="00907927">
        <w:rPr>
          <w:rStyle w:val="apple-converted-space"/>
          <w:rFonts w:ascii="Verdana" w:hAnsi="Verdana" w:cs="Arial"/>
          <w:color w:val="343434"/>
        </w:rPr>
        <w:t> </w:t>
      </w:r>
      <w:proofErr w:type="gramStart"/>
      <w:r w:rsidRPr="00907927">
        <w:rPr>
          <w:rStyle w:val="Strong"/>
          <w:rFonts w:ascii="Verdana" w:hAnsi="Verdana" w:cs="Arial"/>
          <w:color w:val="343434"/>
        </w:rPr>
        <w:t>Thread.Sleep(</w:t>
      </w:r>
      <w:proofErr w:type="gramEnd"/>
      <w:r w:rsidRPr="00907927">
        <w:rPr>
          <w:rStyle w:val="Strong"/>
          <w:rFonts w:ascii="Verdana" w:hAnsi="Verdana" w:cs="Arial"/>
          <w:color w:val="343434"/>
        </w:rPr>
        <w:t>)</w:t>
      </w:r>
      <w:r w:rsidRPr="00907927">
        <w:rPr>
          <w:rStyle w:val="apple-converted-space"/>
          <w:rFonts w:ascii="Verdana" w:hAnsi="Verdana" w:cs="Arial"/>
          <w:b/>
          <w:bCs/>
          <w:color w:val="343434"/>
        </w:rPr>
        <w:t> </w:t>
      </w:r>
      <w:r w:rsidRPr="00907927">
        <w:rPr>
          <w:rFonts w:ascii="Verdana" w:hAnsi="Verdana" w:cs="Arial"/>
          <w:color w:val="343434"/>
        </w:rPr>
        <w:t>while</w:t>
      </w:r>
      <w:hyperlink r:id="rId15" w:history="1">
        <w:r w:rsidRPr="00907927">
          <w:rPr>
            <w:rStyle w:val="apple-converted-space"/>
            <w:rFonts w:ascii="Verdana" w:hAnsi="Verdana" w:cs="Arial"/>
            <w:color w:val="40A2B5"/>
          </w:rPr>
          <w:t> </w:t>
        </w:r>
        <w:r w:rsidRPr="00907927">
          <w:rPr>
            <w:rStyle w:val="Hyperlink"/>
            <w:rFonts w:ascii="Verdana" w:hAnsi="Verdana" w:cs="Arial"/>
            <w:color w:val="40A2B5"/>
          </w:rPr>
          <w:t>Testing</w:t>
        </w:r>
        <w:r w:rsidRPr="00907927">
          <w:rPr>
            <w:rStyle w:val="apple-converted-space"/>
            <w:rFonts w:ascii="Verdana" w:hAnsi="Verdana" w:cs="Arial"/>
            <w:color w:val="40A2B5"/>
          </w:rPr>
          <w:t> </w:t>
        </w:r>
      </w:hyperlink>
      <w:r w:rsidRPr="00907927">
        <w:rPr>
          <w:rFonts w:ascii="Verdana" w:hAnsi="Verdana" w:cs="Arial"/>
          <w:color w:val="343434"/>
        </w:rPr>
        <w:t>our application or building our framework.</w:t>
      </w:r>
    </w:p>
    <w:p w:rsidR="004459E3" w:rsidRPr="00907927" w:rsidRDefault="004459E3" w:rsidP="00AC7AEF">
      <w:pPr>
        <w:pStyle w:val="NormalWeb"/>
        <w:shd w:val="clear" w:color="auto" w:fill="FFFFFF"/>
        <w:rPr>
          <w:rFonts w:ascii="Verdana" w:hAnsi="Verdana" w:cs="Arial"/>
          <w:b/>
          <w:color w:val="FF0000"/>
          <w:u w:val="single"/>
        </w:rPr>
      </w:pPr>
    </w:p>
    <w:p w:rsidR="00D40BEC" w:rsidRPr="00907927" w:rsidRDefault="00D40BEC" w:rsidP="00AC7AEF">
      <w:pPr>
        <w:pStyle w:val="NormalWeb"/>
        <w:shd w:val="clear" w:color="auto" w:fill="FFFFFF"/>
        <w:rPr>
          <w:rFonts w:ascii="Verdana" w:hAnsi="Verdana" w:cs="Arial"/>
          <w:b/>
          <w:color w:val="FF0000"/>
          <w:u w:val="single"/>
        </w:rPr>
      </w:pPr>
      <w:r w:rsidRPr="00907927">
        <w:rPr>
          <w:rFonts w:ascii="Verdana" w:hAnsi="Verdana" w:cs="Arial"/>
          <w:b/>
          <w:color w:val="FF0000"/>
          <w:u w:val="single"/>
        </w:rPr>
        <w:t>Wait notes by toolsQA:</w:t>
      </w:r>
    </w:p>
    <w:p w:rsidR="00D40BEC" w:rsidRPr="00907927" w:rsidRDefault="00D40BEC" w:rsidP="00D40BEC">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Implicit Wait</w:t>
      </w:r>
    </w:p>
    <w:p w:rsidR="00D40BEC" w:rsidRPr="00907927" w:rsidRDefault="00D40BEC" w:rsidP="00D40BEC">
      <w:pPr>
        <w:rPr>
          <w:rFonts w:ascii="Verdana" w:hAnsi="Verdana" w:cs="Courier New"/>
          <w:color w:val="303030"/>
          <w:sz w:val="24"/>
          <w:szCs w:val="24"/>
        </w:rPr>
      </w:pPr>
      <w:r w:rsidRPr="00907927">
        <w:rPr>
          <w:rFonts w:ascii="Verdana" w:hAnsi="Verdana"/>
          <w:color w:val="303030"/>
          <w:sz w:val="24"/>
          <w:szCs w:val="24"/>
        </w:rPr>
        <w:t>Selenium WebDriver has borrowed the idea of </w:t>
      </w:r>
      <w:r w:rsidRPr="00907927">
        <w:rPr>
          <w:rStyle w:val="Strong"/>
          <w:rFonts w:ascii="Verdana" w:hAnsi="Verdana"/>
          <w:color w:val="303030"/>
          <w:sz w:val="24"/>
          <w:szCs w:val="24"/>
        </w:rPr>
        <w:t>implicit waits</w:t>
      </w:r>
      <w:r w:rsidRPr="00907927">
        <w:rPr>
          <w:rFonts w:ascii="Verdana" w:hAnsi="Verdana"/>
          <w:color w:val="303030"/>
          <w:sz w:val="24"/>
          <w:szCs w:val="24"/>
        </w:rPr>
        <w:t> from </w:t>
      </w:r>
      <w:r w:rsidRPr="00907927">
        <w:rPr>
          <w:rStyle w:val="Strong"/>
          <w:rFonts w:ascii="Verdana" w:hAnsi="Verdana"/>
          <w:color w:val="303030"/>
          <w:sz w:val="24"/>
          <w:szCs w:val="24"/>
        </w:rPr>
        <w:t>Watir</w:t>
      </w:r>
      <w:r w:rsidRPr="00907927">
        <w:rPr>
          <w:rFonts w:ascii="Verdana" w:hAnsi="Verdana"/>
          <w:color w:val="303030"/>
          <w:sz w:val="24"/>
          <w:szCs w:val="24"/>
        </w:rPr>
        <w:t>. This means that we can tell Selenium that we would like it to wait for a certain amount of time before throwing an </w:t>
      </w:r>
      <w:r w:rsidRPr="00907927">
        <w:rPr>
          <w:rStyle w:val="Strong"/>
          <w:rFonts w:ascii="Verdana" w:hAnsi="Verdana"/>
          <w:color w:val="303030"/>
          <w:sz w:val="24"/>
          <w:szCs w:val="24"/>
        </w:rPr>
        <w:t>exception</w:t>
      </w:r>
      <w:r w:rsidRPr="00907927">
        <w:rPr>
          <w:rFonts w:ascii="Verdana" w:hAnsi="Verdana"/>
          <w:color w:val="303030"/>
          <w:sz w:val="24"/>
          <w:szCs w:val="24"/>
        </w:rPr>
        <w:t> that it cannot find the element on the page. We should note that implicit waits will be in place for the entire time the browser is open. This means that any search for elements on the page could take the time the implicit wait is set for.</w:t>
      </w:r>
      <w:r w:rsidR="004459E3" w:rsidRPr="00907927">
        <w:rPr>
          <w:rFonts w:ascii="Verdana" w:hAnsi="Verdana" w:cs="Courier New"/>
          <w:color w:val="30303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0"/>
      </w:tblGrid>
      <w:tr w:rsidR="00D40BEC" w:rsidRPr="00907927" w:rsidTr="004459E3">
        <w:trPr>
          <w:tblCellSpacing w:w="15" w:type="dxa"/>
        </w:trPr>
        <w:tc>
          <w:tcPr>
            <w:tcW w:w="0" w:type="auto"/>
            <w:tcBorders>
              <w:top w:val="nil"/>
              <w:left w:val="nil"/>
              <w:bottom w:val="nil"/>
            </w:tcBorders>
            <w:vAlign w:val="center"/>
          </w:tcPr>
          <w:p w:rsidR="00D40BEC" w:rsidRPr="00907927" w:rsidRDefault="00D40BEC">
            <w:pPr>
              <w:jc w:val="center"/>
              <w:rPr>
                <w:rFonts w:ascii="Verdana" w:hAnsi="Verdana"/>
                <w:sz w:val="24"/>
                <w:szCs w:val="24"/>
              </w:rPr>
            </w:pPr>
          </w:p>
        </w:tc>
        <w:tc>
          <w:tcPr>
            <w:tcW w:w="8505" w:type="dxa"/>
            <w:tcBorders>
              <w:top w:val="nil"/>
              <w:left w:val="nil"/>
              <w:bottom w:val="nil"/>
              <w:right w:val="nil"/>
            </w:tcBorders>
            <w:vAlign w:val="center"/>
            <w:hideMark/>
          </w:tcPr>
          <w:p w:rsidR="00D40BEC" w:rsidRPr="00907927" w:rsidRDefault="00D40BEC">
            <w:pPr>
              <w:rPr>
                <w:rFonts w:ascii="Verdana" w:hAnsi="Verdana"/>
                <w:color w:val="000000"/>
                <w:sz w:val="24"/>
                <w:szCs w:val="24"/>
              </w:rPr>
            </w:pP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 xml:space="preserve">WebDriver </w:t>
            </w:r>
            <w:r w:rsidRPr="00907927">
              <w:rPr>
                <w:rStyle w:val="crayon-v"/>
                <w:rFonts w:ascii="Verdana" w:hAnsi="Verdana"/>
                <w:color w:val="000000"/>
                <w:sz w:val="24"/>
                <w:szCs w:val="24"/>
              </w:rPr>
              <w:t>driver</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r"/>
                <w:rFonts w:ascii="Verdana" w:hAnsi="Verdana"/>
                <w:color w:val="000000"/>
                <w:sz w:val="24"/>
                <w:szCs w:val="24"/>
              </w:rPr>
              <w:t>new</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FirefoxDriver</w:t>
            </w:r>
            <w:r w:rsidRPr="00907927">
              <w:rPr>
                <w:rStyle w:val="crayon-sy"/>
                <w:rFonts w:ascii="Verdana" w:hAnsi="Verdana"/>
                <w:color w:val="000000"/>
                <w:sz w:val="24"/>
                <w:szCs w:val="24"/>
              </w:rPr>
              <w:t>();</w:t>
            </w:r>
          </w:p>
          <w:p w:rsidR="00D40BEC"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driver</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manage</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timeouts</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implicitlyWait</w:t>
            </w:r>
            <w:r w:rsidR="00D40BEC" w:rsidRPr="00907927">
              <w:rPr>
                <w:rStyle w:val="crayon-sy"/>
                <w:rFonts w:ascii="Verdana" w:hAnsi="Verdana"/>
                <w:color w:val="000000"/>
                <w:sz w:val="24"/>
                <w:szCs w:val="24"/>
              </w:rPr>
              <w:t>(</w:t>
            </w:r>
            <w:r w:rsidR="00D40BEC" w:rsidRPr="00907927">
              <w:rPr>
                <w:rStyle w:val="crayon-cn"/>
                <w:rFonts w:ascii="Verdana" w:hAnsi="Verdana"/>
                <w:color w:val="000000"/>
                <w:sz w:val="24"/>
                <w:szCs w:val="24"/>
              </w:rPr>
              <w:t>10</w:t>
            </w:r>
            <w:r w:rsidR="00D40BEC" w:rsidRPr="00907927">
              <w:rPr>
                <w:rStyle w:val="crayon-sy"/>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TimeUnit</w:t>
            </w:r>
            <w:r w:rsidR="00D40BEC" w:rsidRPr="00907927">
              <w:rPr>
                <w:rStyle w:val="crayon-sy"/>
                <w:rFonts w:ascii="Verdana" w:hAnsi="Verdana"/>
                <w:color w:val="000000"/>
                <w:sz w:val="24"/>
                <w:szCs w:val="24"/>
              </w:rPr>
              <w:t>.</w:t>
            </w:r>
            <w:r w:rsidR="00D40BEC" w:rsidRPr="00907927">
              <w:rPr>
                <w:rStyle w:val="crayon-v"/>
                <w:rFonts w:ascii="Verdana" w:hAnsi="Verdana"/>
                <w:color w:val="000000"/>
                <w:sz w:val="24"/>
                <w:szCs w:val="24"/>
              </w:rPr>
              <w:t>SECONDS</w:t>
            </w:r>
            <w:r w:rsidR="00D40BEC" w:rsidRPr="00907927">
              <w:rPr>
                <w:rStyle w:val="crayon-sy"/>
                <w:rFonts w:ascii="Verdana" w:hAnsi="Verdana"/>
                <w:color w:val="000000"/>
                <w:sz w:val="24"/>
                <w:szCs w:val="24"/>
              </w:rPr>
              <w:t>);</w:t>
            </w:r>
          </w:p>
          <w:p w:rsidR="00D40BEC"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driver</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get</w:t>
            </w:r>
            <w:r w:rsidR="00D40BEC" w:rsidRPr="00907927">
              <w:rPr>
                <w:rStyle w:val="crayon-sy"/>
                <w:rFonts w:ascii="Verdana" w:hAnsi="Verdana"/>
                <w:color w:val="000000"/>
                <w:sz w:val="24"/>
                <w:szCs w:val="24"/>
              </w:rPr>
              <w:t>(</w:t>
            </w:r>
            <w:r w:rsidR="00D40BEC" w:rsidRPr="00907927">
              <w:rPr>
                <w:rStyle w:val="crayon-s"/>
                <w:rFonts w:ascii="Verdana" w:hAnsi="Verdana"/>
                <w:color w:val="000000"/>
                <w:sz w:val="24"/>
                <w:szCs w:val="24"/>
              </w:rPr>
              <w:t>"http://url_that_delays_loading"</w:t>
            </w:r>
            <w:r w:rsidR="00D40BEC" w:rsidRPr="00907927">
              <w:rPr>
                <w:rStyle w:val="crayon-sy"/>
                <w:rFonts w:ascii="Verdana" w:hAnsi="Verdana"/>
                <w:color w:val="000000"/>
                <w:sz w:val="24"/>
                <w:szCs w:val="24"/>
              </w:rPr>
              <w:t>);</w:t>
            </w:r>
          </w:p>
          <w:p w:rsidR="00D40BEC"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e"/>
                <w:rFonts w:ascii="Verdana" w:hAnsi="Verdana"/>
                <w:color w:val="000000"/>
                <w:sz w:val="24"/>
                <w:szCs w:val="24"/>
              </w:rPr>
              <w:t xml:space="preserve">WebElement </w:t>
            </w:r>
            <w:r w:rsidR="00D40BEC" w:rsidRPr="00907927">
              <w:rPr>
                <w:rStyle w:val="crayon-v"/>
                <w:rFonts w:ascii="Verdana" w:hAnsi="Verdana"/>
                <w:color w:val="000000"/>
                <w:sz w:val="24"/>
                <w:szCs w:val="24"/>
              </w:rPr>
              <w:t>myDynamicElement</w:t>
            </w:r>
            <w:r w:rsidR="00D40BEC" w:rsidRPr="00907927">
              <w:rPr>
                <w:rStyle w:val="crayon-h"/>
                <w:rFonts w:ascii="Verdana" w:hAnsi="Verdana"/>
                <w:color w:val="000000"/>
                <w:sz w:val="24"/>
                <w:szCs w:val="24"/>
              </w:rPr>
              <w:t xml:space="preserve"> </w:t>
            </w:r>
            <w:r w:rsidR="00D40BEC" w:rsidRPr="00907927">
              <w:rPr>
                <w:rStyle w:val="crayon-o"/>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driver</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findElement</w:t>
            </w:r>
            <w:r w:rsidR="00D40BEC" w:rsidRPr="00907927">
              <w:rPr>
                <w:rStyle w:val="crayon-sy"/>
                <w:rFonts w:ascii="Verdana" w:hAnsi="Verdana"/>
                <w:color w:val="000000"/>
                <w:sz w:val="24"/>
                <w:szCs w:val="24"/>
              </w:rPr>
              <w:t>(</w:t>
            </w:r>
            <w:r w:rsidR="00D40BEC" w:rsidRPr="00907927">
              <w:rPr>
                <w:rStyle w:val="crayon-v"/>
                <w:rFonts w:ascii="Verdana" w:hAnsi="Verdana"/>
                <w:color w:val="000000"/>
                <w:sz w:val="24"/>
                <w:szCs w:val="24"/>
              </w:rPr>
              <w:t>By</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id</w:t>
            </w:r>
            <w:r w:rsidR="00D40BEC" w:rsidRPr="00907927">
              <w:rPr>
                <w:rStyle w:val="crayon-sy"/>
                <w:rFonts w:ascii="Verdana" w:hAnsi="Verdana"/>
                <w:color w:val="000000"/>
                <w:sz w:val="24"/>
                <w:szCs w:val="24"/>
              </w:rPr>
              <w:t>(</w:t>
            </w:r>
            <w:r w:rsidR="00D40BEC" w:rsidRPr="00907927">
              <w:rPr>
                <w:rStyle w:val="crayon-s"/>
                <w:rFonts w:ascii="Verdana" w:hAnsi="Verdana"/>
                <w:color w:val="000000"/>
                <w:sz w:val="24"/>
                <w:szCs w:val="24"/>
              </w:rPr>
              <w:t>"myDynamicElement"</w:t>
            </w:r>
            <w:r w:rsidR="00D40BEC" w:rsidRPr="00907927">
              <w:rPr>
                <w:rStyle w:val="crayon-sy"/>
                <w:rFonts w:ascii="Verdana" w:hAnsi="Verdana"/>
                <w:color w:val="000000"/>
                <w:sz w:val="24"/>
                <w:szCs w:val="24"/>
              </w:rPr>
              <w:t>));</w:t>
            </w:r>
          </w:p>
        </w:tc>
      </w:tr>
    </w:tbl>
    <w:p w:rsidR="00D40BEC" w:rsidRPr="00907927" w:rsidRDefault="00D40BEC" w:rsidP="00D40BEC">
      <w:pPr>
        <w:pStyle w:val="NormalWeb"/>
        <w:spacing w:before="0" w:beforeAutospacing="0" w:after="150" w:afterAutospacing="0"/>
        <w:rPr>
          <w:rFonts w:ascii="Verdana" w:hAnsi="Verdana"/>
          <w:color w:val="303030"/>
        </w:rPr>
      </w:pPr>
      <w:r w:rsidRPr="00907927">
        <w:rPr>
          <w:rFonts w:ascii="Verdana" w:hAnsi="Verdana"/>
          <w:color w:val="303030"/>
        </w:rPr>
        <w:t> </w:t>
      </w:r>
    </w:p>
    <w:p w:rsidR="00D40BEC" w:rsidRPr="00907927" w:rsidRDefault="00D40BEC" w:rsidP="00D40BEC">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Fluent Wait</w:t>
      </w:r>
    </w:p>
    <w:p w:rsidR="00D40BEC" w:rsidRPr="00907927" w:rsidRDefault="00D40BEC" w:rsidP="004459E3">
      <w:pPr>
        <w:pStyle w:val="NormalWeb"/>
        <w:spacing w:before="0" w:beforeAutospacing="0" w:after="0" w:afterAutospacing="0"/>
        <w:rPr>
          <w:rFonts w:ascii="Verdana" w:hAnsi="Verdana" w:cs="Courier New"/>
          <w:color w:val="303030"/>
        </w:rPr>
      </w:pPr>
      <w:r w:rsidRPr="00907927">
        <w:rPr>
          <w:rFonts w:ascii="Verdana" w:hAnsi="Verdana"/>
          <w:color w:val="303030"/>
        </w:rPr>
        <w:t>Each </w:t>
      </w:r>
      <w:r w:rsidRPr="00907927">
        <w:rPr>
          <w:rStyle w:val="Strong"/>
          <w:rFonts w:ascii="Verdana" w:hAnsi="Verdana"/>
          <w:color w:val="303030"/>
        </w:rPr>
        <w:t>FluentWait</w:t>
      </w:r>
      <w:r w:rsidRPr="00907927">
        <w:rPr>
          <w:rFonts w:ascii="Verdana" w:hAnsi="Verdana"/>
          <w:color w:val="303030"/>
        </w:rPr>
        <w:t> instance defines the maximum amount of time to wait for a condition, as well as the frequency with which to check the condition. Furthermore, the user may configure the wait to ignore specific types of exceptions whilst waiting, such as </w:t>
      </w:r>
      <w:r w:rsidRPr="00907927">
        <w:rPr>
          <w:rStyle w:val="Strong"/>
          <w:rFonts w:ascii="Verdana" w:hAnsi="Verdana"/>
          <w:color w:val="303030"/>
        </w:rPr>
        <w:t>NoSuchElementExceptions</w:t>
      </w:r>
      <w:r w:rsidRPr="00907927">
        <w:rPr>
          <w:rFonts w:ascii="Verdana" w:hAnsi="Verdana"/>
          <w:color w:val="303030"/>
        </w:rPr>
        <w:t> when searching for an element on the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45"/>
      </w:tblGrid>
      <w:tr w:rsidR="00D40BEC" w:rsidRPr="00907927" w:rsidTr="004459E3">
        <w:trPr>
          <w:tblCellSpacing w:w="15" w:type="dxa"/>
        </w:trPr>
        <w:tc>
          <w:tcPr>
            <w:tcW w:w="0" w:type="auto"/>
            <w:tcBorders>
              <w:top w:val="nil"/>
              <w:left w:val="nil"/>
              <w:bottom w:val="nil"/>
            </w:tcBorders>
            <w:vAlign w:val="center"/>
          </w:tcPr>
          <w:p w:rsidR="00D40BEC" w:rsidRPr="00907927" w:rsidRDefault="00D40BEC">
            <w:pPr>
              <w:jc w:val="center"/>
              <w:rPr>
                <w:rFonts w:ascii="Verdana" w:hAnsi="Verdana"/>
                <w:sz w:val="24"/>
                <w:szCs w:val="24"/>
              </w:rPr>
            </w:pPr>
          </w:p>
        </w:tc>
        <w:tc>
          <w:tcPr>
            <w:tcW w:w="8400" w:type="dxa"/>
            <w:tcBorders>
              <w:top w:val="nil"/>
              <w:left w:val="nil"/>
              <w:bottom w:val="nil"/>
              <w:right w:val="nil"/>
            </w:tcBorders>
            <w:vAlign w:val="center"/>
            <w:hideMark/>
          </w:tcPr>
          <w:p w:rsidR="00D40BEC" w:rsidRPr="00907927" w:rsidRDefault="00D40BEC">
            <w:pPr>
              <w:rPr>
                <w:rFonts w:ascii="Verdana" w:hAnsi="Verdana"/>
                <w:color w:val="000000"/>
                <w:sz w:val="24"/>
                <w:szCs w:val="24"/>
              </w:rPr>
            </w:pPr>
            <w:r w:rsidRPr="00907927">
              <w:rPr>
                <w:rStyle w:val="crayon-h"/>
                <w:rFonts w:ascii="Verdana" w:hAnsi="Verdana"/>
                <w:color w:val="000000"/>
                <w:sz w:val="24"/>
                <w:szCs w:val="24"/>
              </w:rPr>
              <w:t xml:space="preserve"> </w:t>
            </w:r>
            <w:r w:rsidRPr="00907927">
              <w:rPr>
                <w:rStyle w:val="crayon-c"/>
                <w:rFonts w:ascii="Verdana" w:hAnsi="Verdana"/>
                <w:color w:val="000000"/>
                <w:sz w:val="24"/>
                <w:szCs w:val="24"/>
              </w:rPr>
              <w:t>// Waiting 30 seconds for an element to be present on the page, checking</w:t>
            </w:r>
          </w:p>
          <w:p w:rsidR="00D40BEC" w:rsidRPr="00907927" w:rsidRDefault="004459E3">
            <w:pPr>
              <w:rPr>
                <w:rFonts w:ascii="Verdana" w:hAnsi="Verdana"/>
                <w:color w:val="000000"/>
                <w:sz w:val="24"/>
                <w:szCs w:val="24"/>
              </w:rPr>
            </w:pPr>
            <w:r w:rsidRPr="00907927">
              <w:rPr>
                <w:rFonts w:ascii="Verdana" w:hAnsi="Verdana"/>
                <w:color w:val="000000"/>
                <w:sz w:val="24"/>
                <w:szCs w:val="24"/>
              </w:rPr>
              <w:lastRenderedPageBreak/>
              <w:t> </w:t>
            </w:r>
            <w:r w:rsidR="00D40BEC" w:rsidRPr="00907927">
              <w:rPr>
                <w:rStyle w:val="crayon-c"/>
                <w:rFonts w:ascii="Verdana" w:hAnsi="Verdana"/>
                <w:color w:val="000000"/>
                <w:sz w:val="24"/>
                <w:szCs w:val="24"/>
              </w:rPr>
              <w:t>// for its presence once every 5 seconds.</w:t>
            </w:r>
          </w:p>
          <w:p w:rsidR="00D40BEC"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h"/>
                <w:rFonts w:ascii="Verdana" w:hAnsi="Verdana"/>
                <w:color w:val="000000"/>
                <w:sz w:val="24"/>
                <w:szCs w:val="24"/>
              </w:rPr>
              <w:t> </w:t>
            </w:r>
            <w:r w:rsidR="00D40BEC" w:rsidRPr="00907927">
              <w:rPr>
                <w:rStyle w:val="crayon-e"/>
                <w:rFonts w:ascii="Verdana" w:hAnsi="Verdana"/>
                <w:color w:val="000000"/>
                <w:sz w:val="24"/>
                <w:szCs w:val="24"/>
              </w:rPr>
              <w:t xml:space="preserve">Wait </w:t>
            </w:r>
            <w:r w:rsidR="00D40BEC" w:rsidRPr="00907927">
              <w:rPr>
                <w:rStyle w:val="crayon-v"/>
                <w:rFonts w:ascii="Verdana" w:hAnsi="Verdana"/>
                <w:color w:val="000000"/>
                <w:sz w:val="24"/>
                <w:szCs w:val="24"/>
              </w:rPr>
              <w:t>wait</w:t>
            </w:r>
            <w:r w:rsidR="00D40BEC" w:rsidRPr="00907927">
              <w:rPr>
                <w:rStyle w:val="crayon-h"/>
                <w:rFonts w:ascii="Verdana" w:hAnsi="Verdana"/>
                <w:color w:val="000000"/>
                <w:sz w:val="24"/>
                <w:szCs w:val="24"/>
              </w:rPr>
              <w:t xml:space="preserve"> </w:t>
            </w:r>
            <w:r w:rsidR="00D40BEC" w:rsidRPr="00907927">
              <w:rPr>
                <w:rStyle w:val="crayon-o"/>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r"/>
                <w:rFonts w:ascii="Verdana" w:hAnsi="Verdana"/>
                <w:color w:val="000000"/>
                <w:sz w:val="24"/>
                <w:szCs w:val="24"/>
              </w:rPr>
              <w:t>new</w:t>
            </w:r>
            <w:r w:rsidR="00D40BEC" w:rsidRPr="00907927">
              <w:rPr>
                <w:rStyle w:val="crayon-h"/>
                <w:rFonts w:ascii="Verdana" w:hAnsi="Verdana"/>
                <w:color w:val="000000"/>
                <w:sz w:val="24"/>
                <w:szCs w:val="24"/>
              </w:rPr>
              <w:t xml:space="preserve"> </w:t>
            </w:r>
            <w:r w:rsidR="00D40BEC" w:rsidRPr="00907927">
              <w:rPr>
                <w:rStyle w:val="crayon-e"/>
                <w:rFonts w:ascii="Verdana" w:hAnsi="Verdana"/>
                <w:color w:val="000000"/>
                <w:sz w:val="24"/>
                <w:szCs w:val="24"/>
              </w:rPr>
              <w:t>FluentWait</w:t>
            </w:r>
            <w:r w:rsidR="00D40BEC" w:rsidRPr="00907927">
              <w:rPr>
                <w:rStyle w:val="crayon-sy"/>
                <w:rFonts w:ascii="Verdana" w:hAnsi="Verdana"/>
                <w:color w:val="000000"/>
                <w:sz w:val="24"/>
                <w:szCs w:val="24"/>
              </w:rPr>
              <w:t>(</w:t>
            </w:r>
            <w:r w:rsidR="00D40BEC" w:rsidRPr="00907927">
              <w:rPr>
                <w:rStyle w:val="crayon-v"/>
                <w:rFonts w:ascii="Verdana" w:hAnsi="Verdana"/>
                <w:color w:val="000000"/>
                <w:sz w:val="24"/>
                <w:szCs w:val="24"/>
              </w:rPr>
              <w:t>driver</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withTimeout</w:t>
            </w:r>
            <w:r w:rsidR="00D40BEC" w:rsidRPr="00907927">
              <w:rPr>
                <w:rStyle w:val="crayon-sy"/>
                <w:rFonts w:ascii="Verdana" w:hAnsi="Verdana"/>
                <w:color w:val="000000"/>
                <w:sz w:val="24"/>
                <w:szCs w:val="24"/>
              </w:rPr>
              <w:t>(</w:t>
            </w:r>
            <w:r w:rsidR="00D40BEC" w:rsidRPr="00907927">
              <w:rPr>
                <w:rStyle w:val="crayon-cn"/>
                <w:rFonts w:ascii="Verdana" w:hAnsi="Verdana"/>
                <w:color w:val="000000"/>
                <w:sz w:val="24"/>
                <w:szCs w:val="24"/>
              </w:rPr>
              <w:t>30</w:t>
            </w:r>
            <w:r w:rsidR="00D40BEC" w:rsidRPr="00907927">
              <w:rPr>
                <w:rStyle w:val="crayon-sy"/>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SECONDS</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pollingEvery</w:t>
            </w:r>
            <w:r w:rsidR="00D40BEC" w:rsidRPr="00907927">
              <w:rPr>
                <w:rStyle w:val="crayon-sy"/>
                <w:rFonts w:ascii="Verdana" w:hAnsi="Verdana"/>
                <w:color w:val="000000"/>
                <w:sz w:val="24"/>
                <w:szCs w:val="24"/>
              </w:rPr>
              <w:t>(</w:t>
            </w:r>
            <w:r w:rsidR="00D40BEC" w:rsidRPr="00907927">
              <w:rPr>
                <w:rStyle w:val="crayon-cn"/>
                <w:rFonts w:ascii="Verdana" w:hAnsi="Verdana"/>
                <w:color w:val="000000"/>
                <w:sz w:val="24"/>
                <w:szCs w:val="24"/>
              </w:rPr>
              <w:t>5</w:t>
            </w:r>
            <w:r w:rsidR="00D40BEC" w:rsidRPr="00907927">
              <w:rPr>
                <w:rStyle w:val="crayon-sy"/>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SECONDS</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ignoring</w:t>
            </w:r>
            <w:r w:rsidR="00D40BEC" w:rsidRPr="00907927">
              <w:rPr>
                <w:rStyle w:val="crayon-sy"/>
                <w:rFonts w:ascii="Verdana" w:hAnsi="Verdana"/>
                <w:color w:val="000000"/>
                <w:sz w:val="24"/>
                <w:szCs w:val="24"/>
              </w:rPr>
              <w:t>(</w:t>
            </w:r>
            <w:r w:rsidR="00D40BEC" w:rsidRPr="00907927">
              <w:rPr>
                <w:rStyle w:val="crayon-v"/>
                <w:rFonts w:ascii="Verdana" w:hAnsi="Verdana"/>
                <w:color w:val="000000"/>
                <w:sz w:val="24"/>
                <w:szCs w:val="24"/>
              </w:rPr>
              <w:t>NoSuchElementException</w:t>
            </w:r>
            <w:r w:rsidR="00D40BEC" w:rsidRPr="00907927">
              <w:rPr>
                <w:rStyle w:val="crayon-sy"/>
                <w:rFonts w:ascii="Verdana" w:hAnsi="Verdana"/>
                <w:color w:val="000000"/>
                <w:sz w:val="24"/>
                <w:szCs w:val="24"/>
              </w:rPr>
              <w:t>.</w:t>
            </w:r>
            <w:r w:rsidR="00D40BEC" w:rsidRPr="00907927">
              <w:rPr>
                <w:rStyle w:val="crayon-t"/>
                <w:rFonts w:ascii="Verdana" w:hAnsi="Verdana"/>
                <w:color w:val="000000"/>
                <w:sz w:val="24"/>
                <w:szCs w:val="24"/>
              </w:rPr>
              <w:t>class</w:t>
            </w:r>
            <w:r w:rsidR="00D40BEC" w:rsidRPr="00907927">
              <w:rPr>
                <w:rStyle w:val="crayon-sy"/>
                <w:rFonts w:ascii="Verdana" w:hAnsi="Verdana"/>
                <w:color w:val="000000"/>
                <w:sz w:val="24"/>
                <w:szCs w:val="24"/>
              </w:rPr>
              <w:t>);</w:t>
            </w:r>
          </w:p>
          <w:p w:rsidR="00D40BEC"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e"/>
                <w:rFonts w:ascii="Verdana" w:hAnsi="Verdana"/>
                <w:color w:val="000000"/>
                <w:sz w:val="24"/>
                <w:szCs w:val="24"/>
              </w:rPr>
              <w:t xml:space="preserve">WebElement </w:t>
            </w:r>
            <w:r w:rsidR="00D40BEC" w:rsidRPr="00907927">
              <w:rPr>
                <w:rStyle w:val="crayon-v"/>
                <w:rFonts w:ascii="Verdana" w:hAnsi="Verdana"/>
                <w:color w:val="000000"/>
                <w:sz w:val="24"/>
                <w:szCs w:val="24"/>
              </w:rPr>
              <w:t>foo</w:t>
            </w:r>
            <w:r w:rsidR="00D40BEC" w:rsidRPr="00907927">
              <w:rPr>
                <w:rStyle w:val="crayon-h"/>
                <w:rFonts w:ascii="Verdana" w:hAnsi="Verdana"/>
                <w:color w:val="000000"/>
                <w:sz w:val="24"/>
                <w:szCs w:val="24"/>
              </w:rPr>
              <w:t xml:space="preserve"> </w:t>
            </w:r>
            <w:r w:rsidR="00D40BEC" w:rsidRPr="00907927">
              <w:rPr>
                <w:rStyle w:val="crayon-o"/>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wait</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until</w:t>
            </w:r>
            <w:r w:rsidR="00D40BEC" w:rsidRPr="00907927">
              <w:rPr>
                <w:rStyle w:val="crayon-sy"/>
                <w:rFonts w:ascii="Verdana" w:hAnsi="Verdana"/>
                <w:color w:val="000000"/>
                <w:sz w:val="24"/>
                <w:szCs w:val="24"/>
              </w:rPr>
              <w:t>(</w:t>
            </w:r>
            <w:r w:rsidR="00D40BEC" w:rsidRPr="00907927">
              <w:rPr>
                <w:rStyle w:val="crayon-r"/>
                <w:rFonts w:ascii="Verdana" w:hAnsi="Verdana"/>
                <w:color w:val="000000"/>
                <w:sz w:val="24"/>
                <w:szCs w:val="24"/>
              </w:rPr>
              <w:t>new</w:t>
            </w:r>
            <w:r w:rsidR="00D40BEC" w:rsidRPr="00907927">
              <w:rPr>
                <w:rStyle w:val="crayon-h"/>
                <w:rFonts w:ascii="Verdana" w:hAnsi="Verdana"/>
                <w:color w:val="000000"/>
                <w:sz w:val="24"/>
                <w:szCs w:val="24"/>
              </w:rPr>
              <w:t xml:space="preserve"> </w:t>
            </w:r>
            <w:r w:rsidR="00D40BEC" w:rsidRPr="00907927">
              <w:rPr>
                <w:rStyle w:val="crayon-t"/>
                <w:rFonts w:ascii="Verdana" w:hAnsi="Verdana"/>
                <w:color w:val="000000"/>
                <w:sz w:val="24"/>
                <w:szCs w:val="24"/>
              </w:rPr>
              <w:t>Function</w:t>
            </w:r>
            <w:r w:rsidR="00D40BEC" w:rsidRPr="00907927">
              <w:rPr>
                <w:rStyle w:val="crayon-sy"/>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sy"/>
                <w:rFonts w:ascii="Verdana" w:hAnsi="Verdana"/>
                <w:color w:val="000000"/>
                <w:sz w:val="24"/>
                <w:szCs w:val="24"/>
              </w:rPr>
              <w:t>{</w:t>
            </w:r>
          </w:p>
          <w:p w:rsidR="00D40BEC" w:rsidRPr="00907927" w:rsidRDefault="00D40BEC">
            <w:pPr>
              <w:rPr>
                <w:rFonts w:ascii="Verdana" w:hAnsi="Verdana"/>
                <w:color w:val="000000"/>
                <w:sz w:val="24"/>
                <w:szCs w:val="24"/>
              </w:rPr>
            </w:pPr>
            <w:r w:rsidRPr="00907927">
              <w:rPr>
                <w:rStyle w:val="crayon-m"/>
                <w:rFonts w:ascii="Verdana" w:hAnsi="Verdana"/>
                <w:color w:val="000000"/>
                <w:sz w:val="24"/>
                <w:szCs w:val="24"/>
              </w:rPr>
              <w:t>public</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WebElement apply</w:t>
            </w:r>
            <w:r w:rsidRPr="00907927">
              <w:rPr>
                <w:rStyle w:val="crayon-sy"/>
                <w:rFonts w:ascii="Verdana" w:hAnsi="Verdana"/>
                <w:color w:val="000000"/>
                <w:sz w:val="24"/>
                <w:szCs w:val="24"/>
              </w:rPr>
              <w:t>(</w:t>
            </w:r>
            <w:r w:rsidRPr="00907927">
              <w:rPr>
                <w:rStyle w:val="crayon-e"/>
                <w:rFonts w:ascii="Verdana" w:hAnsi="Verdana"/>
                <w:color w:val="000000"/>
                <w:sz w:val="24"/>
                <w:szCs w:val="24"/>
              </w:rPr>
              <w:t xml:space="preserve">WebDriver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sy"/>
                <w:rFonts w:ascii="Verdana" w:hAnsi="Verdana"/>
                <w:color w:val="000000"/>
                <w:sz w:val="24"/>
                <w:szCs w:val="24"/>
              </w:rPr>
              <w:t>{</w:t>
            </w:r>
          </w:p>
          <w:p w:rsidR="00D40BEC"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st"/>
                <w:rFonts w:ascii="Verdana" w:hAnsi="Verdana"/>
                <w:color w:val="000000"/>
                <w:sz w:val="24"/>
                <w:szCs w:val="24"/>
              </w:rPr>
              <w:t>return</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driver</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findElement</w:t>
            </w:r>
            <w:r w:rsidR="00D40BEC" w:rsidRPr="00907927">
              <w:rPr>
                <w:rStyle w:val="crayon-sy"/>
                <w:rFonts w:ascii="Verdana" w:hAnsi="Verdana"/>
                <w:color w:val="000000"/>
                <w:sz w:val="24"/>
                <w:szCs w:val="24"/>
              </w:rPr>
              <w:t>(</w:t>
            </w:r>
            <w:r w:rsidR="00D40BEC" w:rsidRPr="00907927">
              <w:rPr>
                <w:rStyle w:val="crayon-v"/>
                <w:rFonts w:ascii="Verdana" w:hAnsi="Verdana"/>
                <w:color w:val="000000"/>
                <w:sz w:val="24"/>
                <w:szCs w:val="24"/>
              </w:rPr>
              <w:t>By</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id</w:t>
            </w:r>
            <w:r w:rsidR="00D40BEC" w:rsidRPr="00907927">
              <w:rPr>
                <w:rStyle w:val="crayon-sy"/>
                <w:rFonts w:ascii="Verdana" w:hAnsi="Verdana"/>
                <w:color w:val="000000"/>
                <w:sz w:val="24"/>
                <w:szCs w:val="24"/>
              </w:rPr>
              <w:t>(</w:t>
            </w:r>
            <w:r w:rsidR="00D40BEC" w:rsidRPr="00907927">
              <w:rPr>
                <w:rStyle w:val="crayon-s"/>
                <w:rFonts w:ascii="Verdana" w:hAnsi="Verdana"/>
                <w:color w:val="000000"/>
                <w:sz w:val="24"/>
                <w:szCs w:val="24"/>
              </w:rPr>
              <w:t>"foo"</w:t>
            </w:r>
            <w:r w:rsidR="00D40BEC" w:rsidRPr="00907927">
              <w:rPr>
                <w:rStyle w:val="crayon-sy"/>
                <w:rFonts w:ascii="Verdana" w:hAnsi="Verdana"/>
                <w:color w:val="000000"/>
                <w:sz w:val="24"/>
                <w:szCs w:val="24"/>
              </w:rPr>
              <w:t>));</w:t>
            </w:r>
          </w:p>
          <w:p w:rsidR="004459E3"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sy"/>
                <w:rFonts w:ascii="Verdana" w:hAnsi="Verdana"/>
                <w:color w:val="000000"/>
                <w:sz w:val="24"/>
                <w:szCs w:val="24"/>
              </w:rPr>
              <w:t>}</w:t>
            </w:r>
          </w:p>
          <w:p w:rsidR="00D40BEC" w:rsidRPr="00907927" w:rsidRDefault="00D40BEC">
            <w:pPr>
              <w:rPr>
                <w:rFonts w:ascii="Verdana" w:hAnsi="Verdana"/>
                <w:color w:val="000000"/>
                <w:sz w:val="24"/>
                <w:szCs w:val="24"/>
              </w:rPr>
            </w:pPr>
            <w:r w:rsidRPr="00907927">
              <w:rPr>
                <w:rStyle w:val="crayon-h"/>
                <w:rFonts w:ascii="Verdana" w:hAnsi="Verdana"/>
                <w:color w:val="000000"/>
                <w:sz w:val="24"/>
                <w:szCs w:val="24"/>
              </w:rPr>
              <w:t xml:space="preserve"> </w:t>
            </w:r>
            <w:r w:rsidRPr="00907927">
              <w:rPr>
                <w:rStyle w:val="crayon-sy"/>
                <w:rFonts w:ascii="Verdana" w:hAnsi="Verdana"/>
                <w:color w:val="000000"/>
                <w:sz w:val="24"/>
                <w:szCs w:val="24"/>
              </w:rPr>
              <w:t>});</w:t>
            </w:r>
          </w:p>
        </w:tc>
      </w:tr>
    </w:tbl>
    <w:p w:rsidR="00D40BEC" w:rsidRPr="00907927" w:rsidRDefault="00D40BEC" w:rsidP="00D40BEC">
      <w:pPr>
        <w:pStyle w:val="NormalWeb"/>
        <w:spacing w:before="0" w:beforeAutospacing="0" w:after="150" w:afterAutospacing="0"/>
        <w:rPr>
          <w:rFonts w:ascii="Verdana" w:hAnsi="Verdana"/>
          <w:color w:val="303030"/>
        </w:rPr>
      </w:pPr>
      <w:r w:rsidRPr="00907927">
        <w:rPr>
          <w:rFonts w:ascii="Verdana" w:hAnsi="Verdana"/>
          <w:color w:val="303030"/>
        </w:rPr>
        <w:lastRenderedPageBreak/>
        <w:t> </w:t>
      </w:r>
    </w:p>
    <w:p w:rsidR="00D40BEC" w:rsidRPr="00907927" w:rsidRDefault="00D40BEC" w:rsidP="00D40BEC">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Explicit Wait</w:t>
      </w:r>
    </w:p>
    <w:p w:rsidR="00D40BEC" w:rsidRPr="00907927" w:rsidRDefault="00D40BEC" w:rsidP="00D40BEC">
      <w:pPr>
        <w:rPr>
          <w:rFonts w:ascii="Verdana" w:hAnsi="Verdana" w:cs="Courier New"/>
          <w:color w:val="303030"/>
          <w:sz w:val="24"/>
          <w:szCs w:val="24"/>
        </w:rPr>
      </w:pPr>
      <w:r w:rsidRPr="00907927">
        <w:rPr>
          <w:rFonts w:ascii="Verdana" w:hAnsi="Verdana"/>
          <w:color w:val="303030"/>
          <w:sz w:val="24"/>
          <w:szCs w:val="24"/>
        </w:rPr>
        <w:t>It is more extendible in the means that you can set it up to wait for any condition you might like. Usually, you can use some of the prebuilt</w:t>
      </w:r>
      <w:r w:rsidRPr="00907927">
        <w:rPr>
          <w:rStyle w:val="apple-converted-space"/>
          <w:rFonts w:ascii="Verdana" w:hAnsi="Verdana"/>
          <w:color w:val="303030"/>
          <w:sz w:val="24"/>
          <w:szCs w:val="24"/>
        </w:rPr>
        <w:t> </w:t>
      </w:r>
      <w:r w:rsidRPr="00907927">
        <w:rPr>
          <w:rStyle w:val="Strong"/>
          <w:rFonts w:ascii="Verdana" w:hAnsi="Verdana"/>
          <w:color w:val="303030"/>
          <w:sz w:val="24"/>
          <w:szCs w:val="24"/>
        </w:rPr>
        <w:t>ExpectedConditions</w:t>
      </w:r>
      <w:r w:rsidRPr="00907927">
        <w:rPr>
          <w:rStyle w:val="apple-converted-space"/>
          <w:rFonts w:ascii="Verdana" w:hAnsi="Verdana"/>
          <w:color w:val="303030"/>
          <w:sz w:val="24"/>
          <w:szCs w:val="24"/>
        </w:rPr>
        <w:t> </w:t>
      </w:r>
      <w:r w:rsidRPr="00907927">
        <w:rPr>
          <w:rFonts w:ascii="Verdana" w:hAnsi="Verdana"/>
          <w:color w:val="303030"/>
          <w:sz w:val="24"/>
          <w:szCs w:val="24"/>
        </w:rPr>
        <w:t>to wait for elements to become clickable, visible, invisible, etc.</w:t>
      </w:r>
      <w:r w:rsidR="004459E3" w:rsidRPr="00907927">
        <w:rPr>
          <w:rFonts w:ascii="Verdana" w:hAnsi="Verdana" w:cs="Courier New"/>
          <w:color w:val="30303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20"/>
      </w:tblGrid>
      <w:tr w:rsidR="00D40BEC" w:rsidRPr="00907927" w:rsidTr="00D40BEC">
        <w:trPr>
          <w:tblCellSpacing w:w="15" w:type="dxa"/>
        </w:trPr>
        <w:tc>
          <w:tcPr>
            <w:tcW w:w="0" w:type="auto"/>
            <w:tcBorders>
              <w:top w:val="nil"/>
              <w:left w:val="nil"/>
              <w:bottom w:val="nil"/>
            </w:tcBorders>
            <w:vAlign w:val="center"/>
            <w:hideMark/>
          </w:tcPr>
          <w:p w:rsidR="00D40BEC" w:rsidRPr="00907927" w:rsidRDefault="00D40BEC" w:rsidP="004459E3">
            <w:pPr>
              <w:jc w:val="center"/>
              <w:rPr>
                <w:rFonts w:ascii="Verdana" w:hAnsi="Verdana"/>
                <w:sz w:val="24"/>
                <w:szCs w:val="24"/>
              </w:rPr>
            </w:pPr>
          </w:p>
        </w:tc>
        <w:tc>
          <w:tcPr>
            <w:tcW w:w="9075" w:type="dxa"/>
            <w:tcBorders>
              <w:top w:val="nil"/>
              <w:left w:val="nil"/>
              <w:bottom w:val="nil"/>
              <w:right w:val="nil"/>
            </w:tcBorders>
            <w:vAlign w:val="center"/>
            <w:hideMark/>
          </w:tcPr>
          <w:p w:rsidR="00D40BEC" w:rsidRPr="00907927" w:rsidRDefault="00D40BEC">
            <w:pPr>
              <w:rPr>
                <w:rFonts w:ascii="Verdana" w:hAnsi="Verdana"/>
                <w:color w:val="000000"/>
                <w:sz w:val="24"/>
                <w:szCs w:val="24"/>
              </w:rPr>
            </w:pPr>
            <w:r w:rsidRPr="00907927">
              <w:rPr>
                <w:rStyle w:val="crayon-e"/>
                <w:rFonts w:ascii="Verdana" w:hAnsi="Verdana"/>
                <w:color w:val="000000"/>
                <w:sz w:val="24"/>
                <w:szCs w:val="24"/>
              </w:rPr>
              <w:t xml:space="preserve">WebDriverWait </w:t>
            </w:r>
            <w:r w:rsidRPr="00907927">
              <w:rPr>
                <w:rStyle w:val="crayon-v"/>
                <w:rFonts w:ascii="Verdana" w:hAnsi="Verdana"/>
                <w:color w:val="000000"/>
                <w:sz w:val="24"/>
                <w:szCs w:val="24"/>
              </w:rPr>
              <w:t>wait</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r"/>
                <w:rFonts w:ascii="Verdana" w:hAnsi="Verdana"/>
                <w:color w:val="000000"/>
                <w:sz w:val="24"/>
                <w:szCs w:val="24"/>
              </w:rPr>
              <w:t>new</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WebDriverWait</w:t>
            </w:r>
            <w:r w:rsidRPr="00907927">
              <w:rPr>
                <w:rStyle w:val="crayon-sy"/>
                <w:rFonts w:ascii="Verdana" w:hAnsi="Verdana"/>
                <w:color w:val="000000"/>
                <w:sz w:val="24"/>
                <w:szCs w:val="24"/>
              </w:rPr>
              <w:t>(</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cn"/>
                <w:rFonts w:ascii="Verdana" w:hAnsi="Verdana"/>
                <w:color w:val="000000"/>
                <w:sz w:val="24"/>
                <w:szCs w:val="24"/>
              </w:rPr>
              <w:t>10</w:t>
            </w:r>
            <w:r w:rsidRPr="00907927">
              <w:rPr>
                <w:rStyle w:val="crayon-sy"/>
                <w:rFonts w:ascii="Verdana" w:hAnsi="Verdana"/>
                <w:color w:val="000000"/>
                <w:sz w:val="24"/>
                <w:szCs w:val="24"/>
              </w:rPr>
              <w:t>);</w:t>
            </w:r>
          </w:p>
          <w:p w:rsidR="00D40BEC" w:rsidRPr="00907927" w:rsidRDefault="004459E3">
            <w:pPr>
              <w:rPr>
                <w:rFonts w:ascii="Verdana" w:hAnsi="Verdana"/>
                <w:color w:val="000000"/>
                <w:sz w:val="24"/>
                <w:szCs w:val="24"/>
              </w:rPr>
            </w:pPr>
            <w:r w:rsidRPr="00907927">
              <w:rPr>
                <w:rFonts w:ascii="Verdana" w:hAnsi="Verdana"/>
                <w:color w:val="000000"/>
                <w:sz w:val="24"/>
                <w:szCs w:val="24"/>
              </w:rPr>
              <w:t> </w:t>
            </w:r>
            <w:r w:rsidR="00D40BEC" w:rsidRPr="00907927">
              <w:rPr>
                <w:rStyle w:val="crayon-e"/>
                <w:rFonts w:ascii="Verdana" w:hAnsi="Verdana"/>
                <w:color w:val="000000"/>
                <w:sz w:val="24"/>
                <w:szCs w:val="24"/>
              </w:rPr>
              <w:t xml:space="preserve">WebElement </w:t>
            </w:r>
            <w:r w:rsidR="00D40BEC" w:rsidRPr="00907927">
              <w:rPr>
                <w:rStyle w:val="crayon-v"/>
                <w:rFonts w:ascii="Verdana" w:hAnsi="Verdana"/>
                <w:color w:val="000000"/>
                <w:sz w:val="24"/>
                <w:szCs w:val="24"/>
              </w:rPr>
              <w:t>element</w:t>
            </w:r>
            <w:r w:rsidR="00D40BEC" w:rsidRPr="00907927">
              <w:rPr>
                <w:rStyle w:val="crayon-h"/>
                <w:rFonts w:ascii="Verdana" w:hAnsi="Verdana"/>
                <w:color w:val="000000"/>
                <w:sz w:val="24"/>
                <w:szCs w:val="24"/>
              </w:rPr>
              <w:t xml:space="preserve"> </w:t>
            </w:r>
            <w:r w:rsidR="00D40BEC" w:rsidRPr="00907927">
              <w:rPr>
                <w:rStyle w:val="crayon-o"/>
                <w:rFonts w:ascii="Verdana" w:hAnsi="Verdana"/>
                <w:color w:val="000000"/>
                <w:sz w:val="24"/>
                <w:szCs w:val="24"/>
              </w:rPr>
              <w:t>=</w:t>
            </w:r>
            <w:r w:rsidR="00D40BEC" w:rsidRPr="00907927">
              <w:rPr>
                <w:rStyle w:val="crayon-h"/>
                <w:rFonts w:ascii="Verdana" w:hAnsi="Verdana"/>
                <w:color w:val="000000"/>
                <w:sz w:val="24"/>
                <w:szCs w:val="24"/>
              </w:rPr>
              <w:t xml:space="preserve"> </w:t>
            </w:r>
            <w:r w:rsidR="00D40BEC" w:rsidRPr="00907927">
              <w:rPr>
                <w:rStyle w:val="crayon-v"/>
                <w:rFonts w:ascii="Verdana" w:hAnsi="Verdana"/>
                <w:color w:val="000000"/>
                <w:sz w:val="24"/>
                <w:szCs w:val="24"/>
              </w:rPr>
              <w:t>wait</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until</w:t>
            </w:r>
            <w:r w:rsidR="00D40BEC" w:rsidRPr="00907927">
              <w:rPr>
                <w:rStyle w:val="crayon-sy"/>
                <w:rFonts w:ascii="Verdana" w:hAnsi="Verdana"/>
                <w:color w:val="000000"/>
                <w:sz w:val="24"/>
                <w:szCs w:val="24"/>
              </w:rPr>
              <w:t>(</w:t>
            </w:r>
            <w:r w:rsidR="00D40BEC" w:rsidRPr="00907927">
              <w:rPr>
                <w:rStyle w:val="crayon-v"/>
                <w:rFonts w:ascii="Verdana" w:hAnsi="Verdana"/>
                <w:color w:val="000000"/>
                <w:sz w:val="24"/>
                <w:szCs w:val="24"/>
              </w:rPr>
              <w:t>ExpectedConditions</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elementToBeClickable</w:t>
            </w:r>
            <w:r w:rsidR="00D40BEC" w:rsidRPr="00907927">
              <w:rPr>
                <w:rStyle w:val="crayon-sy"/>
                <w:rFonts w:ascii="Verdana" w:hAnsi="Verdana"/>
                <w:color w:val="000000"/>
                <w:sz w:val="24"/>
                <w:szCs w:val="24"/>
              </w:rPr>
              <w:t>(</w:t>
            </w:r>
            <w:r w:rsidR="00D40BEC" w:rsidRPr="00907927">
              <w:rPr>
                <w:rStyle w:val="crayon-v"/>
                <w:rFonts w:ascii="Verdana" w:hAnsi="Verdana"/>
                <w:color w:val="000000"/>
                <w:sz w:val="24"/>
                <w:szCs w:val="24"/>
              </w:rPr>
              <w:t>By</w:t>
            </w:r>
            <w:r w:rsidR="00D40BEC" w:rsidRPr="00907927">
              <w:rPr>
                <w:rStyle w:val="crayon-sy"/>
                <w:rFonts w:ascii="Verdana" w:hAnsi="Verdana"/>
                <w:color w:val="000000"/>
                <w:sz w:val="24"/>
                <w:szCs w:val="24"/>
              </w:rPr>
              <w:t>.</w:t>
            </w:r>
            <w:r w:rsidR="00D40BEC" w:rsidRPr="00907927">
              <w:rPr>
                <w:rStyle w:val="crayon-e"/>
                <w:rFonts w:ascii="Verdana" w:hAnsi="Verdana"/>
                <w:color w:val="000000"/>
                <w:sz w:val="24"/>
                <w:szCs w:val="24"/>
              </w:rPr>
              <w:t>id</w:t>
            </w:r>
            <w:r w:rsidR="00D40BEC" w:rsidRPr="00907927">
              <w:rPr>
                <w:rStyle w:val="crayon-sy"/>
                <w:rFonts w:ascii="Verdana" w:hAnsi="Verdana"/>
                <w:color w:val="000000"/>
                <w:sz w:val="24"/>
                <w:szCs w:val="24"/>
              </w:rPr>
              <w:t>(</w:t>
            </w:r>
            <w:r w:rsidR="00D40BEC" w:rsidRPr="00907927">
              <w:rPr>
                <w:rStyle w:val="crayon-s"/>
                <w:rFonts w:ascii="Verdana" w:hAnsi="Verdana"/>
                <w:color w:val="000000"/>
                <w:sz w:val="24"/>
                <w:szCs w:val="24"/>
              </w:rPr>
              <w:t>"someid"</w:t>
            </w:r>
            <w:r w:rsidR="00D40BEC" w:rsidRPr="00907927">
              <w:rPr>
                <w:rStyle w:val="crayon-sy"/>
                <w:rFonts w:ascii="Verdana" w:hAnsi="Verdana"/>
                <w:color w:val="000000"/>
                <w:sz w:val="24"/>
                <w:szCs w:val="24"/>
              </w:rPr>
              <w:t>)));</w:t>
            </w:r>
          </w:p>
        </w:tc>
      </w:tr>
    </w:tbl>
    <w:p w:rsidR="00D40BEC" w:rsidRPr="00907927" w:rsidRDefault="00D40BEC" w:rsidP="00D40BEC">
      <w:pPr>
        <w:pStyle w:val="NormalWeb"/>
        <w:spacing w:before="0" w:beforeAutospacing="0" w:after="150" w:afterAutospacing="0"/>
        <w:rPr>
          <w:rFonts w:ascii="Verdana" w:hAnsi="Verdana"/>
          <w:color w:val="303030"/>
        </w:rPr>
      </w:pPr>
      <w:r w:rsidRPr="00907927">
        <w:rPr>
          <w:rFonts w:ascii="Verdana" w:hAnsi="Verdana"/>
          <w:color w:val="303030"/>
        </w:rPr>
        <w:t> </w:t>
      </w:r>
    </w:p>
    <w:p w:rsidR="00D40BEC" w:rsidRPr="00907927" w:rsidRDefault="00D40BEC" w:rsidP="00D40BEC">
      <w:pPr>
        <w:pStyle w:val="Heading1"/>
        <w:spacing w:before="0" w:after="150" w:line="585" w:lineRule="atLeast"/>
        <w:rPr>
          <w:rFonts w:ascii="Verdana" w:hAnsi="Verdana"/>
          <w:b w:val="0"/>
          <w:bCs w:val="0"/>
          <w:color w:val="494949"/>
          <w:sz w:val="24"/>
          <w:szCs w:val="24"/>
        </w:rPr>
      </w:pPr>
      <w:r w:rsidRPr="00907927">
        <w:rPr>
          <w:rFonts w:ascii="Verdana" w:hAnsi="Verdana"/>
          <w:b w:val="0"/>
          <w:bCs w:val="0"/>
          <w:color w:val="494949"/>
          <w:sz w:val="24"/>
          <w:szCs w:val="24"/>
        </w:rPr>
        <w:t xml:space="preserve">Difference </w:t>
      </w:r>
      <w:proofErr w:type="gramStart"/>
      <w:r w:rsidRPr="00907927">
        <w:rPr>
          <w:rFonts w:ascii="Verdana" w:hAnsi="Verdana"/>
          <w:b w:val="0"/>
          <w:bCs w:val="0"/>
          <w:color w:val="494949"/>
          <w:sz w:val="24"/>
          <w:szCs w:val="24"/>
        </w:rPr>
        <w:t>Between</w:t>
      </w:r>
      <w:proofErr w:type="gramEnd"/>
      <w:r w:rsidRPr="00907927">
        <w:rPr>
          <w:rFonts w:ascii="Verdana" w:hAnsi="Verdana"/>
          <w:b w:val="0"/>
          <w:bCs w:val="0"/>
          <w:color w:val="494949"/>
          <w:sz w:val="24"/>
          <w:szCs w:val="24"/>
        </w:rPr>
        <w:t xml:space="preserve"> Implicit, Explicit and Fluent Wait</w:t>
      </w:r>
    </w:p>
    <w:p w:rsidR="00D40BEC" w:rsidRPr="00907927" w:rsidRDefault="00D40BEC" w:rsidP="00D40BEC">
      <w:pPr>
        <w:pStyle w:val="NormalWeb"/>
        <w:spacing w:before="0" w:beforeAutospacing="0" w:after="0" w:afterAutospacing="0"/>
        <w:rPr>
          <w:rFonts w:ascii="Verdana" w:hAnsi="Verdana"/>
          <w:color w:val="303030"/>
        </w:rPr>
      </w:pPr>
      <w:r w:rsidRPr="00907927">
        <w:rPr>
          <w:rStyle w:val="Strong"/>
          <w:rFonts w:ascii="Verdana" w:hAnsi="Verdana"/>
          <w:color w:val="303030"/>
        </w:rPr>
        <w:t>Implicit Wait:</w:t>
      </w:r>
      <w:r w:rsidRPr="00907927">
        <w:rPr>
          <w:rStyle w:val="apple-converted-space"/>
          <w:rFonts w:ascii="Verdana" w:hAnsi="Verdana"/>
          <w:color w:val="303030"/>
        </w:rPr>
        <w:t> </w:t>
      </w:r>
      <w:r w:rsidRPr="00907927">
        <w:rPr>
          <w:rFonts w:ascii="Verdana" w:hAnsi="Verdana"/>
          <w:color w:val="303030"/>
        </w:rPr>
        <w:t xml:space="preserve">During Implicit wait if the Web Driver cannot find it immediately because of its availability, it will keep polling (around 250 milli seconds) the DOM to get the element. If the element is not available within the specified Time </w:t>
      </w:r>
      <w:proofErr w:type="gramStart"/>
      <w:r w:rsidRPr="00907927">
        <w:rPr>
          <w:rFonts w:ascii="Verdana" w:hAnsi="Verdana"/>
          <w:color w:val="303030"/>
        </w:rPr>
        <w:t>an</w:t>
      </w:r>
      <w:proofErr w:type="gramEnd"/>
      <w:r w:rsidRPr="00907927">
        <w:rPr>
          <w:rFonts w:ascii="Verdana" w:hAnsi="Verdana"/>
          <w:color w:val="303030"/>
        </w:rPr>
        <w:t xml:space="preserve"> NoSuchElementException will be raised. The default setting is zero. Once we set a time, the Web Driver waits for the period of the WebDriver object instance.</w:t>
      </w:r>
    </w:p>
    <w:p w:rsidR="00D40BEC" w:rsidRPr="00907927" w:rsidRDefault="00D40BEC" w:rsidP="00D40BEC">
      <w:pPr>
        <w:pStyle w:val="NormalWeb"/>
        <w:spacing w:before="0" w:beforeAutospacing="0" w:after="0" w:afterAutospacing="0"/>
        <w:rPr>
          <w:rFonts w:ascii="Verdana" w:hAnsi="Verdana"/>
          <w:color w:val="303030"/>
        </w:rPr>
      </w:pPr>
      <w:r w:rsidRPr="00907927">
        <w:rPr>
          <w:rStyle w:val="Strong"/>
          <w:rFonts w:ascii="Verdana" w:hAnsi="Verdana"/>
          <w:color w:val="303030"/>
        </w:rPr>
        <w:t>Explicit Wait:</w:t>
      </w:r>
      <w:r w:rsidRPr="00907927">
        <w:rPr>
          <w:rStyle w:val="apple-converted-space"/>
          <w:rFonts w:ascii="Verdana" w:hAnsi="Verdana"/>
          <w:color w:val="303030"/>
        </w:rPr>
        <w:t> </w:t>
      </w:r>
      <w:r w:rsidRPr="00907927">
        <w:rPr>
          <w:rFonts w:ascii="Verdana" w:hAnsi="Verdana"/>
          <w:color w:val="303030"/>
        </w:rPr>
        <w:t xml:space="preserve">There can be instance when a particular element takes more than a minute to load. In that case you definitely not like to set a huge time to </w:t>
      </w:r>
      <w:proofErr w:type="gramStart"/>
      <w:r w:rsidRPr="00907927">
        <w:rPr>
          <w:rFonts w:ascii="Verdana" w:hAnsi="Verdana"/>
          <w:color w:val="303030"/>
        </w:rPr>
        <w:t>Implicit</w:t>
      </w:r>
      <w:proofErr w:type="gramEnd"/>
      <w:r w:rsidRPr="00907927">
        <w:rPr>
          <w:rFonts w:ascii="Verdana" w:hAnsi="Verdana"/>
          <w:color w:val="303030"/>
        </w:rPr>
        <w:t xml:space="preserve"> wait, as if you do this your browser will going to wait for the same time for every element.</w:t>
      </w:r>
    </w:p>
    <w:p w:rsidR="00D40BEC" w:rsidRPr="00907927" w:rsidRDefault="00D40BEC" w:rsidP="00D40BEC">
      <w:pPr>
        <w:pStyle w:val="NormalWeb"/>
        <w:spacing w:before="0" w:beforeAutospacing="0" w:after="150" w:afterAutospacing="0"/>
        <w:rPr>
          <w:rFonts w:ascii="Verdana" w:hAnsi="Verdana"/>
          <w:color w:val="303030"/>
        </w:rPr>
      </w:pPr>
      <w:r w:rsidRPr="00907927">
        <w:rPr>
          <w:rFonts w:ascii="Verdana" w:hAnsi="Verdana"/>
          <w:color w:val="303030"/>
        </w:rPr>
        <w:t>To avoid that situation you can simply put a separate time on the required element only. By following this your browser implicit wait time would be short for every element and it would be large for specific element.</w:t>
      </w:r>
    </w:p>
    <w:p w:rsidR="00D40BEC" w:rsidRPr="00907927" w:rsidRDefault="00D40BEC" w:rsidP="00D40BEC">
      <w:pPr>
        <w:pStyle w:val="NormalWeb"/>
        <w:spacing w:before="0" w:beforeAutospacing="0" w:after="0" w:afterAutospacing="0"/>
        <w:rPr>
          <w:rFonts w:ascii="Verdana" w:hAnsi="Verdana"/>
          <w:color w:val="303030"/>
        </w:rPr>
      </w:pPr>
      <w:r w:rsidRPr="00907927">
        <w:rPr>
          <w:rStyle w:val="Strong"/>
          <w:rFonts w:ascii="Verdana" w:hAnsi="Verdana"/>
          <w:color w:val="303030"/>
        </w:rPr>
        <w:lastRenderedPageBreak/>
        <w:t>Fluent Wait:</w:t>
      </w:r>
      <w:r w:rsidRPr="00907927">
        <w:rPr>
          <w:rStyle w:val="apple-converted-space"/>
          <w:rFonts w:ascii="Verdana" w:hAnsi="Verdana"/>
          <w:b/>
          <w:bCs/>
          <w:color w:val="303030"/>
        </w:rPr>
        <w:t> </w:t>
      </w:r>
      <w:r w:rsidRPr="00907927">
        <w:rPr>
          <w:rFonts w:ascii="Verdana" w:hAnsi="Verdana"/>
          <w:color w:val="303030"/>
        </w:rPr>
        <w:t>Let’s say you have an element which sometime appears in just 1 second and some time it takes minutes to appear. In that case it is better to use fluent wait, as this will try to find element again and again until it find it or until the final timer runs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D40BEC" w:rsidRPr="00907927" w:rsidTr="00D40BEC">
        <w:trPr>
          <w:tblCellSpacing w:w="15" w:type="dxa"/>
        </w:trPr>
        <w:tc>
          <w:tcPr>
            <w:tcW w:w="0" w:type="auto"/>
            <w:tcBorders>
              <w:top w:val="nil"/>
              <w:left w:val="nil"/>
              <w:bottom w:val="nil"/>
            </w:tcBorders>
            <w:vAlign w:val="center"/>
            <w:hideMark/>
          </w:tcPr>
          <w:p w:rsidR="00D40BEC" w:rsidRPr="00907927" w:rsidRDefault="00D40BEC" w:rsidP="00D40BEC">
            <w:pPr>
              <w:jc w:val="center"/>
              <w:rPr>
                <w:rFonts w:ascii="Verdana" w:hAnsi="Verdana"/>
                <w:sz w:val="24"/>
                <w:szCs w:val="24"/>
              </w:rPr>
            </w:pPr>
            <w:r w:rsidRPr="00907927">
              <w:rPr>
                <w:rStyle w:val="crayon-m"/>
                <w:rFonts w:ascii="Verdana" w:hAnsi="Verdana"/>
                <w:sz w:val="24"/>
                <w:szCs w:val="24"/>
              </w:rPr>
              <w:t>public</w:t>
            </w:r>
            <w:r w:rsidRPr="00907927">
              <w:rPr>
                <w:rStyle w:val="crayon-h"/>
                <w:rFonts w:ascii="Verdana" w:hAnsi="Verdana"/>
                <w:sz w:val="24"/>
                <w:szCs w:val="24"/>
              </w:rPr>
              <w:t xml:space="preserve"> </w:t>
            </w:r>
            <w:r w:rsidRPr="00907927">
              <w:rPr>
                <w:rStyle w:val="crayon-e"/>
                <w:rFonts w:ascii="Verdana" w:hAnsi="Verdana"/>
                <w:sz w:val="24"/>
                <w:szCs w:val="24"/>
              </w:rPr>
              <w:t>WebElement getWhenVisible</w:t>
            </w:r>
            <w:r w:rsidRPr="00907927">
              <w:rPr>
                <w:rStyle w:val="crayon-sy"/>
                <w:rFonts w:ascii="Verdana" w:hAnsi="Verdana"/>
                <w:sz w:val="24"/>
                <w:szCs w:val="24"/>
              </w:rPr>
              <w:t>(</w:t>
            </w:r>
            <w:r w:rsidRPr="00907927">
              <w:rPr>
                <w:rStyle w:val="crayon-e"/>
                <w:rFonts w:ascii="Verdana" w:hAnsi="Verdana"/>
                <w:sz w:val="24"/>
                <w:szCs w:val="24"/>
              </w:rPr>
              <w:t xml:space="preserve">By </w:t>
            </w:r>
            <w:r w:rsidRPr="00907927">
              <w:rPr>
                <w:rStyle w:val="crayon-v"/>
                <w:rFonts w:ascii="Verdana" w:hAnsi="Verdana"/>
                <w:sz w:val="24"/>
                <w:szCs w:val="24"/>
              </w:rPr>
              <w:t>locator</w:t>
            </w:r>
            <w:r w:rsidRPr="00907927">
              <w:rPr>
                <w:rStyle w:val="crayon-sy"/>
                <w:rFonts w:ascii="Verdana" w:hAnsi="Verdana"/>
                <w:sz w:val="24"/>
                <w:szCs w:val="24"/>
              </w:rPr>
              <w:t>,</w:t>
            </w:r>
            <w:r w:rsidRPr="00907927">
              <w:rPr>
                <w:rStyle w:val="crayon-h"/>
                <w:rFonts w:ascii="Verdana" w:hAnsi="Verdana"/>
                <w:sz w:val="24"/>
                <w:szCs w:val="24"/>
              </w:rPr>
              <w:t xml:space="preserve"> </w:t>
            </w:r>
            <w:r w:rsidRPr="00907927">
              <w:rPr>
                <w:rStyle w:val="crayon-t"/>
                <w:rFonts w:ascii="Verdana" w:hAnsi="Verdana"/>
                <w:sz w:val="24"/>
                <w:szCs w:val="24"/>
              </w:rPr>
              <w:t>int</w:t>
            </w:r>
            <w:r w:rsidRPr="00907927">
              <w:rPr>
                <w:rStyle w:val="crayon-h"/>
                <w:rFonts w:ascii="Verdana" w:hAnsi="Verdana"/>
                <w:sz w:val="24"/>
                <w:szCs w:val="24"/>
              </w:rPr>
              <w:t xml:space="preserve"> </w:t>
            </w:r>
            <w:r w:rsidRPr="00907927">
              <w:rPr>
                <w:rStyle w:val="crayon-v"/>
                <w:rFonts w:ascii="Verdana" w:hAnsi="Verdana"/>
                <w:sz w:val="24"/>
                <w:szCs w:val="24"/>
              </w:rPr>
              <w:t>timeout</w:t>
            </w:r>
            <w:r w:rsidRPr="00907927">
              <w:rPr>
                <w:rStyle w:val="crayon-sy"/>
                <w:rFonts w:ascii="Verdana" w:hAnsi="Verdana"/>
                <w:sz w:val="24"/>
                <w:szCs w:val="24"/>
              </w:rPr>
              <w:t>)</w:t>
            </w:r>
            <w:r w:rsidRPr="00907927">
              <w:rPr>
                <w:rStyle w:val="crayon-h"/>
                <w:rFonts w:ascii="Verdana" w:hAnsi="Verdana"/>
                <w:sz w:val="24"/>
                <w:szCs w:val="24"/>
              </w:rPr>
              <w:t xml:space="preserve"> </w:t>
            </w:r>
            <w:r w:rsidRPr="00907927">
              <w:rPr>
                <w:rStyle w:val="crayon-sy"/>
                <w:rFonts w:ascii="Verdana" w:hAnsi="Verdana"/>
                <w:sz w:val="24"/>
                <w:szCs w:val="24"/>
              </w:rPr>
              <w:t>{</w:t>
            </w:r>
          </w:p>
          <w:p w:rsidR="00D40BEC" w:rsidRPr="00907927" w:rsidRDefault="00D40BEC" w:rsidP="00D40BEC">
            <w:pPr>
              <w:jc w:val="center"/>
              <w:rPr>
                <w:rFonts w:ascii="Verdana" w:hAnsi="Verdana"/>
                <w:sz w:val="24"/>
                <w:szCs w:val="24"/>
              </w:rPr>
            </w:pPr>
            <w:r w:rsidRPr="00907927">
              <w:rPr>
                <w:rStyle w:val="crayon-e"/>
                <w:rFonts w:ascii="Verdana" w:hAnsi="Verdana"/>
                <w:sz w:val="24"/>
                <w:szCs w:val="24"/>
              </w:rPr>
              <w:t xml:space="preserve">WebElement </w:t>
            </w:r>
            <w:r w:rsidRPr="00907927">
              <w:rPr>
                <w:rStyle w:val="crayon-v"/>
                <w:rFonts w:ascii="Verdana" w:hAnsi="Verdana"/>
                <w:sz w:val="24"/>
                <w:szCs w:val="24"/>
              </w:rPr>
              <w:t>element</w:t>
            </w:r>
            <w:r w:rsidRPr="00907927">
              <w:rPr>
                <w:rStyle w:val="crayon-h"/>
                <w:rFonts w:ascii="Verdana" w:hAnsi="Verdana"/>
                <w:sz w:val="24"/>
                <w:szCs w:val="24"/>
              </w:rPr>
              <w:t xml:space="preserve"> </w:t>
            </w:r>
            <w:r w:rsidRPr="00907927">
              <w:rPr>
                <w:rStyle w:val="crayon-o"/>
                <w:rFonts w:ascii="Verdana" w:hAnsi="Verdana"/>
                <w:sz w:val="24"/>
                <w:szCs w:val="24"/>
              </w:rPr>
              <w:t>=</w:t>
            </w:r>
            <w:r w:rsidRPr="00907927">
              <w:rPr>
                <w:rStyle w:val="crayon-h"/>
                <w:rFonts w:ascii="Verdana" w:hAnsi="Verdana"/>
                <w:sz w:val="24"/>
                <w:szCs w:val="24"/>
              </w:rPr>
              <w:t xml:space="preserve"> </w:t>
            </w:r>
            <w:r w:rsidRPr="00907927">
              <w:rPr>
                <w:rStyle w:val="crayon-t"/>
                <w:rFonts w:ascii="Verdana" w:hAnsi="Verdana"/>
                <w:sz w:val="24"/>
                <w:szCs w:val="24"/>
              </w:rPr>
              <w:t>null</w:t>
            </w:r>
            <w:r w:rsidRPr="00907927">
              <w:rPr>
                <w:rStyle w:val="crayon-sy"/>
                <w:rFonts w:ascii="Verdana" w:hAnsi="Verdana"/>
                <w:sz w:val="24"/>
                <w:szCs w:val="24"/>
              </w:rPr>
              <w:t>;</w:t>
            </w:r>
          </w:p>
          <w:p w:rsidR="00D40BEC" w:rsidRPr="00907927" w:rsidRDefault="00D40BEC" w:rsidP="00D40BEC">
            <w:pPr>
              <w:jc w:val="center"/>
              <w:rPr>
                <w:rFonts w:ascii="Verdana" w:hAnsi="Verdana"/>
                <w:sz w:val="24"/>
                <w:szCs w:val="24"/>
              </w:rPr>
            </w:pPr>
            <w:r w:rsidRPr="00907927">
              <w:rPr>
                <w:rStyle w:val="crayon-e"/>
                <w:rFonts w:ascii="Verdana" w:hAnsi="Verdana"/>
                <w:sz w:val="24"/>
                <w:szCs w:val="24"/>
              </w:rPr>
              <w:t xml:space="preserve">WebDriverWait </w:t>
            </w:r>
            <w:r w:rsidRPr="00907927">
              <w:rPr>
                <w:rStyle w:val="crayon-v"/>
                <w:rFonts w:ascii="Verdana" w:hAnsi="Verdana"/>
                <w:sz w:val="24"/>
                <w:szCs w:val="24"/>
              </w:rPr>
              <w:t>wait</w:t>
            </w:r>
            <w:r w:rsidRPr="00907927">
              <w:rPr>
                <w:rStyle w:val="crayon-h"/>
                <w:rFonts w:ascii="Verdana" w:hAnsi="Verdana"/>
                <w:sz w:val="24"/>
                <w:szCs w:val="24"/>
              </w:rPr>
              <w:t xml:space="preserve"> </w:t>
            </w:r>
            <w:r w:rsidRPr="00907927">
              <w:rPr>
                <w:rStyle w:val="crayon-o"/>
                <w:rFonts w:ascii="Verdana" w:hAnsi="Verdana"/>
                <w:sz w:val="24"/>
                <w:szCs w:val="24"/>
              </w:rPr>
              <w:t>=</w:t>
            </w:r>
            <w:r w:rsidRPr="00907927">
              <w:rPr>
                <w:rStyle w:val="crayon-h"/>
                <w:rFonts w:ascii="Verdana" w:hAnsi="Verdana"/>
                <w:sz w:val="24"/>
                <w:szCs w:val="24"/>
              </w:rPr>
              <w:t xml:space="preserve"> </w:t>
            </w:r>
            <w:r w:rsidRPr="00907927">
              <w:rPr>
                <w:rStyle w:val="crayon-r"/>
                <w:rFonts w:ascii="Verdana" w:hAnsi="Verdana"/>
                <w:sz w:val="24"/>
                <w:szCs w:val="24"/>
              </w:rPr>
              <w:t>new</w:t>
            </w:r>
            <w:r w:rsidRPr="00907927">
              <w:rPr>
                <w:rStyle w:val="crayon-h"/>
                <w:rFonts w:ascii="Verdana" w:hAnsi="Verdana"/>
                <w:sz w:val="24"/>
                <w:szCs w:val="24"/>
              </w:rPr>
              <w:t xml:space="preserve"> </w:t>
            </w:r>
            <w:r w:rsidRPr="00907927">
              <w:rPr>
                <w:rStyle w:val="crayon-e"/>
                <w:rFonts w:ascii="Verdana" w:hAnsi="Verdana"/>
                <w:sz w:val="24"/>
                <w:szCs w:val="24"/>
              </w:rPr>
              <w:t>WebDriverWait</w:t>
            </w:r>
            <w:r w:rsidRPr="00907927">
              <w:rPr>
                <w:rStyle w:val="crayon-sy"/>
                <w:rFonts w:ascii="Verdana" w:hAnsi="Verdana"/>
                <w:sz w:val="24"/>
                <w:szCs w:val="24"/>
              </w:rPr>
              <w:t>(</w:t>
            </w:r>
            <w:r w:rsidRPr="00907927">
              <w:rPr>
                <w:rStyle w:val="crayon-v"/>
                <w:rFonts w:ascii="Verdana" w:hAnsi="Verdana"/>
                <w:sz w:val="24"/>
                <w:szCs w:val="24"/>
              </w:rPr>
              <w:t>driver</w:t>
            </w:r>
            <w:r w:rsidRPr="00907927">
              <w:rPr>
                <w:rStyle w:val="crayon-sy"/>
                <w:rFonts w:ascii="Verdana" w:hAnsi="Verdana"/>
                <w:sz w:val="24"/>
                <w:szCs w:val="24"/>
              </w:rPr>
              <w:t>,</w:t>
            </w:r>
            <w:r w:rsidRPr="00907927">
              <w:rPr>
                <w:rStyle w:val="crayon-h"/>
                <w:rFonts w:ascii="Verdana" w:hAnsi="Verdana"/>
                <w:sz w:val="24"/>
                <w:szCs w:val="24"/>
              </w:rPr>
              <w:t xml:space="preserve"> </w:t>
            </w:r>
            <w:r w:rsidRPr="00907927">
              <w:rPr>
                <w:rStyle w:val="crayon-v"/>
                <w:rFonts w:ascii="Verdana" w:hAnsi="Verdana"/>
                <w:sz w:val="24"/>
                <w:szCs w:val="24"/>
              </w:rPr>
              <w:t>timeout</w:t>
            </w:r>
            <w:r w:rsidRPr="00907927">
              <w:rPr>
                <w:rStyle w:val="crayon-sy"/>
                <w:rFonts w:ascii="Verdana" w:hAnsi="Verdana"/>
                <w:sz w:val="24"/>
                <w:szCs w:val="24"/>
              </w:rPr>
              <w:t>);</w:t>
            </w:r>
          </w:p>
          <w:p w:rsidR="00D40BEC" w:rsidRPr="00907927" w:rsidRDefault="00D40BEC" w:rsidP="00D40BEC">
            <w:pPr>
              <w:jc w:val="center"/>
              <w:rPr>
                <w:rFonts w:ascii="Verdana" w:hAnsi="Verdana"/>
                <w:sz w:val="24"/>
                <w:szCs w:val="24"/>
              </w:rPr>
            </w:pPr>
            <w:r w:rsidRPr="00907927">
              <w:rPr>
                <w:rFonts w:ascii="Verdana" w:hAnsi="Verdana"/>
                <w:sz w:val="24"/>
                <w:szCs w:val="24"/>
              </w:rPr>
              <w:t> </w:t>
            </w:r>
            <w:r w:rsidRPr="00907927">
              <w:rPr>
                <w:rStyle w:val="crayon-v"/>
                <w:rFonts w:ascii="Verdana" w:hAnsi="Verdana"/>
                <w:sz w:val="24"/>
                <w:szCs w:val="24"/>
              </w:rPr>
              <w:t>element</w:t>
            </w:r>
            <w:r w:rsidRPr="00907927">
              <w:rPr>
                <w:rStyle w:val="crayon-h"/>
                <w:rFonts w:ascii="Verdana" w:hAnsi="Verdana"/>
                <w:sz w:val="24"/>
                <w:szCs w:val="24"/>
              </w:rPr>
              <w:t xml:space="preserve"> </w:t>
            </w:r>
            <w:r w:rsidRPr="00907927">
              <w:rPr>
                <w:rStyle w:val="crayon-o"/>
                <w:rFonts w:ascii="Verdana" w:hAnsi="Verdana"/>
                <w:sz w:val="24"/>
                <w:szCs w:val="24"/>
              </w:rPr>
              <w:t>=</w:t>
            </w:r>
            <w:r w:rsidRPr="00907927">
              <w:rPr>
                <w:rStyle w:val="crayon-h"/>
                <w:rFonts w:ascii="Verdana" w:hAnsi="Verdana"/>
                <w:sz w:val="24"/>
                <w:szCs w:val="24"/>
              </w:rPr>
              <w:t xml:space="preserve"> </w:t>
            </w:r>
            <w:r w:rsidRPr="00907927">
              <w:rPr>
                <w:rStyle w:val="crayon-v"/>
                <w:rFonts w:ascii="Verdana" w:hAnsi="Verdana"/>
                <w:sz w:val="24"/>
                <w:szCs w:val="24"/>
              </w:rPr>
              <w:t>wait</w:t>
            </w:r>
            <w:r w:rsidRPr="00907927">
              <w:rPr>
                <w:rStyle w:val="crayon-sy"/>
                <w:rFonts w:ascii="Verdana" w:hAnsi="Verdana"/>
                <w:sz w:val="24"/>
                <w:szCs w:val="24"/>
              </w:rPr>
              <w:t>.</w:t>
            </w:r>
            <w:r w:rsidRPr="00907927">
              <w:rPr>
                <w:rStyle w:val="crayon-e"/>
                <w:rFonts w:ascii="Verdana" w:hAnsi="Verdana"/>
                <w:sz w:val="24"/>
                <w:szCs w:val="24"/>
              </w:rPr>
              <w:t>until</w:t>
            </w:r>
            <w:r w:rsidRPr="00907927">
              <w:rPr>
                <w:rStyle w:val="crayon-sy"/>
                <w:rFonts w:ascii="Verdana" w:hAnsi="Verdana"/>
                <w:sz w:val="24"/>
                <w:szCs w:val="24"/>
              </w:rPr>
              <w:t>(</w:t>
            </w:r>
            <w:r w:rsidRPr="00907927">
              <w:rPr>
                <w:rStyle w:val="crayon-v"/>
                <w:rFonts w:ascii="Verdana" w:hAnsi="Verdana"/>
                <w:sz w:val="24"/>
                <w:szCs w:val="24"/>
              </w:rPr>
              <w:t>ExpectedConditions</w:t>
            </w:r>
            <w:r w:rsidRPr="00907927">
              <w:rPr>
                <w:rStyle w:val="crayon-sy"/>
                <w:rFonts w:ascii="Verdana" w:hAnsi="Verdana"/>
                <w:sz w:val="24"/>
                <w:szCs w:val="24"/>
              </w:rPr>
              <w:t>.</w:t>
            </w:r>
            <w:r w:rsidRPr="00907927">
              <w:rPr>
                <w:rStyle w:val="crayon-e"/>
                <w:rFonts w:ascii="Verdana" w:hAnsi="Verdana"/>
                <w:sz w:val="24"/>
                <w:szCs w:val="24"/>
              </w:rPr>
              <w:t>visibilityOfElementLocated</w:t>
            </w:r>
            <w:r w:rsidRPr="00907927">
              <w:rPr>
                <w:rStyle w:val="crayon-sy"/>
                <w:rFonts w:ascii="Verdana" w:hAnsi="Verdana"/>
                <w:sz w:val="24"/>
                <w:szCs w:val="24"/>
              </w:rPr>
              <w:t>(</w:t>
            </w:r>
            <w:r w:rsidRPr="00907927">
              <w:rPr>
                <w:rStyle w:val="crayon-v"/>
                <w:rFonts w:ascii="Verdana" w:hAnsi="Verdana"/>
                <w:sz w:val="24"/>
                <w:szCs w:val="24"/>
              </w:rPr>
              <w:t>locator</w:t>
            </w:r>
            <w:r w:rsidRPr="00907927">
              <w:rPr>
                <w:rStyle w:val="crayon-sy"/>
                <w:rFonts w:ascii="Verdana" w:hAnsi="Verdana"/>
                <w:sz w:val="24"/>
                <w:szCs w:val="24"/>
              </w:rPr>
              <w:t>));</w:t>
            </w:r>
          </w:p>
          <w:p w:rsidR="00D40BEC" w:rsidRPr="00907927" w:rsidRDefault="00D40BEC" w:rsidP="00D40BEC">
            <w:pPr>
              <w:jc w:val="center"/>
              <w:rPr>
                <w:rFonts w:ascii="Verdana" w:hAnsi="Verdana"/>
                <w:sz w:val="24"/>
                <w:szCs w:val="24"/>
              </w:rPr>
            </w:pPr>
            <w:r w:rsidRPr="00907927">
              <w:rPr>
                <w:rStyle w:val="crayon-st"/>
                <w:rFonts w:ascii="Verdana" w:hAnsi="Verdana"/>
                <w:sz w:val="24"/>
                <w:szCs w:val="24"/>
              </w:rPr>
              <w:t>return</w:t>
            </w:r>
            <w:r w:rsidRPr="00907927">
              <w:rPr>
                <w:rStyle w:val="crayon-h"/>
                <w:rFonts w:ascii="Verdana" w:hAnsi="Verdana"/>
                <w:sz w:val="24"/>
                <w:szCs w:val="24"/>
              </w:rPr>
              <w:t xml:space="preserve"> </w:t>
            </w:r>
            <w:r w:rsidRPr="00907927">
              <w:rPr>
                <w:rStyle w:val="crayon-v"/>
                <w:rFonts w:ascii="Verdana" w:hAnsi="Verdana"/>
                <w:sz w:val="24"/>
                <w:szCs w:val="24"/>
              </w:rPr>
              <w:t>element</w:t>
            </w:r>
            <w:r w:rsidRPr="00907927">
              <w:rPr>
                <w:rStyle w:val="crayon-sy"/>
                <w:rFonts w:ascii="Verdana" w:hAnsi="Verdana"/>
                <w:sz w:val="24"/>
                <w:szCs w:val="24"/>
              </w:rPr>
              <w:t>;</w:t>
            </w:r>
            <w:r w:rsidRPr="00907927">
              <w:rPr>
                <w:rFonts w:ascii="Verdana" w:hAnsi="Verdana"/>
                <w:sz w:val="24"/>
                <w:szCs w:val="24"/>
              </w:rPr>
              <w:t> </w:t>
            </w:r>
          </w:p>
          <w:p w:rsidR="00D40BEC" w:rsidRPr="00907927" w:rsidRDefault="00D40BEC" w:rsidP="00D40BEC">
            <w:pPr>
              <w:jc w:val="center"/>
              <w:rPr>
                <w:rFonts w:ascii="Verdana" w:hAnsi="Verdana"/>
                <w:sz w:val="24"/>
                <w:szCs w:val="24"/>
              </w:rPr>
            </w:pPr>
            <w:r w:rsidRPr="00907927">
              <w:rPr>
                <w:rStyle w:val="crayon-sy"/>
                <w:rFonts w:ascii="Verdana" w:hAnsi="Verdana"/>
                <w:sz w:val="24"/>
                <w:szCs w:val="24"/>
              </w:rPr>
              <w:t>}</w:t>
            </w:r>
          </w:p>
        </w:tc>
      </w:tr>
      <w:tr w:rsidR="00D40BEC" w:rsidRPr="00907927" w:rsidTr="00D40BEC">
        <w:trPr>
          <w:tblCellSpacing w:w="15" w:type="dxa"/>
        </w:trPr>
        <w:tc>
          <w:tcPr>
            <w:tcW w:w="0" w:type="auto"/>
            <w:tcBorders>
              <w:top w:val="nil"/>
              <w:left w:val="nil"/>
              <w:bottom w:val="nil"/>
            </w:tcBorders>
            <w:vAlign w:val="center"/>
            <w:hideMark/>
          </w:tcPr>
          <w:p w:rsidR="00D40BEC" w:rsidRPr="00907927" w:rsidRDefault="00D40BEC">
            <w:pPr>
              <w:jc w:val="center"/>
              <w:rPr>
                <w:rFonts w:ascii="Verdana" w:hAnsi="Verdana"/>
                <w:sz w:val="24"/>
                <w:szCs w:val="24"/>
              </w:rPr>
            </w:pPr>
          </w:p>
        </w:tc>
      </w:tr>
    </w:tbl>
    <w:p w:rsidR="00D40BEC" w:rsidRPr="00907927" w:rsidRDefault="00D40BEC" w:rsidP="00D40BEC">
      <w:pPr>
        <w:rPr>
          <w:rFonts w:ascii="Verdana" w:hAnsi="Verdana"/>
          <w:color w:val="000000"/>
          <w:sz w:val="24"/>
          <w:szCs w:val="24"/>
        </w:rPr>
      </w:pPr>
      <w:proofErr w:type="gramStart"/>
      <w:r w:rsidRPr="00907927">
        <w:rPr>
          <w:rStyle w:val="crayon-m"/>
          <w:rFonts w:ascii="Verdana" w:hAnsi="Verdana"/>
          <w:color w:val="000000"/>
          <w:sz w:val="24"/>
          <w:szCs w:val="24"/>
        </w:rPr>
        <w:t>public</w:t>
      </w:r>
      <w:proofErr w:type="gramEnd"/>
      <w:r w:rsidRPr="00907927">
        <w:rPr>
          <w:rStyle w:val="crayon-h"/>
          <w:rFonts w:ascii="Verdana" w:hAnsi="Verdana"/>
          <w:color w:val="000000"/>
          <w:sz w:val="24"/>
          <w:szCs w:val="24"/>
        </w:rPr>
        <w:t xml:space="preserve"> </w:t>
      </w:r>
      <w:r w:rsidRPr="00907927">
        <w:rPr>
          <w:rStyle w:val="crayon-t"/>
          <w:rFonts w:ascii="Verdana" w:hAnsi="Verdana"/>
          <w:color w:val="000000"/>
          <w:sz w:val="24"/>
          <w:szCs w:val="24"/>
        </w:rPr>
        <w:t>void</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clickWhenReady</w:t>
      </w:r>
      <w:r w:rsidRPr="00907927">
        <w:rPr>
          <w:rStyle w:val="crayon-sy"/>
          <w:rFonts w:ascii="Verdana" w:hAnsi="Verdana"/>
          <w:color w:val="000000"/>
          <w:sz w:val="24"/>
          <w:szCs w:val="24"/>
        </w:rPr>
        <w:t>(</w:t>
      </w:r>
      <w:r w:rsidRPr="00907927">
        <w:rPr>
          <w:rStyle w:val="crayon-e"/>
          <w:rFonts w:ascii="Verdana" w:hAnsi="Verdana"/>
          <w:color w:val="000000"/>
          <w:sz w:val="24"/>
          <w:szCs w:val="24"/>
        </w:rPr>
        <w:t xml:space="preserve">By </w:t>
      </w:r>
      <w:r w:rsidRPr="00907927">
        <w:rPr>
          <w:rStyle w:val="crayon-v"/>
          <w:rFonts w:ascii="Verdana" w:hAnsi="Verdana"/>
          <w:color w:val="000000"/>
          <w:sz w:val="24"/>
          <w:szCs w:val="24"/>
        </w:rPr>
        <w:t>locator</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t"/>
          <w:rFonts w:ascii="Verdana" w:hAnsi="Verdana"/>
          <w:color w:val="000000"/>
          <w:sz w:val="24"/>
          <w:szCs w:val="24"/>
        </w:rPr>
        <w:t>int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timeout</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sy"/>
          <w:rFonts w:ascii="Verdana" w:hAnsi="Verdana"/>
          <w:color w:val="000000"/>
          <w:sz w:val="24"/>
          <w:szCs w:val="24"/>
        </w:rPr>
        <w:t>{</w:t>
      </w:r>
    </w:p>
    <w:p w:rsidR="00D40BEC" w:rsidRPr="00907927" w:rsidRDefault="00D40BEC" w:rsidP="00D40BEC">
      <w:pPr>
        <w:rPr>
          <w:rFonts w:ascii="Verdana" w:hAnsi="Verdana"/>
          <w:color w:val="000000"/>
          <w:sz w:val="24"/>
          <w:szCs w:val="24"/>
        </w:rPr>
      </w:pPr>
      <w:r w:rsidRPr="00907927">
        <w:rPr>
          <w:rFonts w:ascii="Verdana" w:hAnsi="Verdana"/>
          <w:color w:val="000000"/>
          <w:sz w:val="24"/>
          <w:szCs w:val="24"/>
        </w:rPr>
        <w:t> </w:t>
      </w:r>
      <w:r w:rsidRPr="00907927">
        <w:rPr>
          <w:rStyle w:val="crayon-e"/>
          <w:rFonts w:ascii="Verdana" w:hAnsi="Verdana"/>
          <w:color w:val="000000"/>
          <w:sz w:val="24"/>
          <w:szCs w:val="24"/>
        </w:rPr>
        <w:t xml:space="preserve">WebElement </w:t>
      </w:r>
      <w:r w:rsidRPr="00907927">
        <w:rPr>
          <w:rStyle w:val="crayon-v"/>
          <w:rFonts w:ascii="Verdana" w:hAnsi="Verdana"/>
          <w:color w:val="000000"/>
          <w:sz w:val="24"/>
          <w:szCs w:val="24"/>
        </w:rPr>
        <w:t>element</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t"/>
          <w:rFonts w:ascii="Verdana" w:hAnsi="Verdana"/>
          <w:color w:val="000000"/>
          <w:sz w:val="24"/>
          <w:szCs w:val="24"/>
        </w:rPr>
        <w:t>null</w:t>
      </w:r>
      <w:r w:rsidRPr="00907927">
        <w:rPr>
          <w:rStyle w:val="crayon-sy"/>
          <w:rFonts w:ascii="Verdana" w:hAnsi="Verdana"/>
          <w:color w:val="000000"/>
          <w:sz w:val="24"/>
          <w:szCs w:val="24"/>
        </w:rPr>
        <w:t>;</w:t>
      </w:r>
    </w:p>
    <w:p w:rsidR="00D40BEC" w:rsidRPr="00907927" w:rsidRDefault="00D40BEC" w:rsidP="00D40BEC">
      <w:pPr>
        <w:rPr>
          <w:rFonts w:ascii="Verdana" w:hAnsi="Verdana"/>
          <w:color w:val="000000"/>
          <w:sz w:val="24"/>
          <w:szCs w:val="24"/>
        </w:rPr>
      </w:pPr>
      <w:r w:rsidRPr="00907927">
        <w:rPr>
          <w:rFonts w:ascii="Verdana" w:hAnsi="Verdana"/>
          <w:color w:val="000000"/>
          <w:sz w:val="24"/>
          <w:szCs w:val="24"/>
        </w:rPr>
        <w:t> </w:t>
      </w:r>
      <w:r w:rsidRPr="00907927">
        <w:rPr>
          <w:rStyle w:val="crayon-e"/>
          <w:rFonts w:ascii="Verdana" w:hAnsi="Verdana"/>
          <w:color w:val="000000"/>
          <w:sz w:val="24"/>
          <w:szCs w:val="24"/>
        </w:rPr>
        <w:t xml:space="preserve">WebDriverWait </w:t>
      </w:r>
      <w:r w:rsidRPr="00907927">
        <w:rPr>
          <w:rStyle w:val="crayon-v"/>
          <w:rFonts w:ascii="Verdana" w:hAnsi="Verdana"/>
          <w:color w:val="000000"/>
          <w:sz w:val="24"/>
          <w:szCs w:val="24"/>
        </w:rPr>
        <w:t>wait</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r"/>
          <w:rFonts w:ascii="Verdana" w:hAnsi="Verdana"/>
          <w:color w:val="000000"/>
          <w:sz w:val="24"/>
          <w:szCs w:val="24"/>
        </w:rPr>
        <w:t>new</w:t>
      </w:r>
      <w:r w:rsidRPr="00907927">
        <w:rPr>
          <w:rStyle w:val="crayon-h"/>
          <w:rFonts w:ascii="Verdana" w:hAnsi="Verdana"/>
          <w:color w:val="000000"/>
          <w:sz w:val="24"/>
          <w:szCs w:val="24"/>
        </w:rPr>
        <w:t xml:space="preserve"> </w:t>
      </w:r>
      <w:proofErr w:type="gramStart"/>
      <w:r w:rsidRPr="00907927">
        <w:rPr>
          <w:rStyle w:val="crayon-e"/>
          <w:rFonts w:ascii="Verdana" w:hAnsi="Verdana"/>
          <w:color w:val="000000"/>
          <w:sz w:val="24"/>
          <w:szCs w:val="24"/>
        </w:rPr>
        <w:t>WebDriverWait</w:t>
      </w:r>
      <w:r w:rsidRPr="00907927">
        <w:rPr>
          <w:rStyle w:val="crayon-sy"/>
          <w:rFonts w:ascii="Verdana" w:hAnsi="Verdana"/>
          <w:color w:val="000000"/>
          <w:sz w:val="24"/>
          <w:szCs w:val="24"/>
        </w:rPr>
        <w:t>(</w:t>
      </w:r>
      <w:proofErr w:type="gramEnd"/>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timeout</w:t>
      </w:r>
      <w:r w:rsidRPr="00907927">
        <w:rPr>
          <w:rStyle w:val="crayon-sy"/>
          <w:rFonts w:ascii="Verdana" w:hAnsi="Verdana"/>
          <w:color w:val="000000"/>
          <w:sz w:val="24"/>
          <w:szCs w:val="24"/>
        </w:rPr>
        <w:t>);</w:t>
      </w:r>
    </w:p>
    <w:p w:rsidR="00D40BEC" w:rsidRPr="00907927" w:rsidRDefault="00D40BEC" w:rsidP="00D40BEC">
      <w:pPr>
        <w:rPr>
          <w:rFonts w:ascii="Verdana" w:hAnsi="Verdana"/>
          <w:color w:val="000000"/>
          <w:sz w:val="24"/>
          <w:szCs w:val="24"/>
        </w:rPr>
      </w:pPr>
      <w:r w:rsidRPr="00907927">
        <w:rPr>
          <w:rFonts w:ascii="Verdana" w:hAnsi="Verdana"/>
          <w:color w:val="000000"/>
          <w:sz w:val="24"/>
          <w:szCs w:val="24"/>
        </w:rPr>
        <w:t> </w:t>
      </w:r>
      <w:proofErr w:type="gramStart"/>
      <w:r w:rsidRPr="00907927">
        <w:rPr>
          <w:rStyle w:val="crayon-v"/>
          <w:rFonts w:ascii="Verdana" w:hAnsi="Verdana"/>
          <w:color w:val="000000"/>
          <w:sz w:val="24"/>
          <w:szCs w:val="24"/>
        </w:rPr>
        <w:t>element</w:t>
      </w:r>
      <w:proofErr w:type="gramEnd"/>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wait</w:t>
      </w:r>
      <w:r w:rsidRPr="00907927">
        <w:rPr>
          <w:rStyle w:val="crayon-sy"/>
          <w:rFonts w:ascii="Verdana" w:hAnsi="Verdana"/>
          <w:color w:val="000000"/>
          <w:sz w:val="24"/>
          <w:szCs w:val="24"/>
        </w:rPr>
        <w:t>.</w:t>
      </w:r>
      <w:r w:rsidRPr="00907927">
        <w:rPr>
          <w:rStyle w:val="crayon-e"/>
          <w:rFonts w:ascii="Verdana" w:hAnsi="Verdana"/>
          <w:color w:val="000000"/>
          <w:sz w:val="24"/>
          <w:szCs w:val="24"/>
        </w:rPr>
        <w:t>until</w:t>
      </w:r>
      <w:r w:rsidRPr="00907927">
        <w:rPr>
          <w:rStyle w:val="crayon-sy"/>
          <w:rFonts w:ascii="Verdana" w:hAnsi="Verdana"/>
          <w:color w:val="000000"/>
          <w:sz w:val="24"/>
          <w:szCs w:val="24"/>
        </w:rPr>
        <w:t>(</w:t>
      </w:r>
      <w:r w:rsidRPr="00907927">
        <w:rPr>
          <w:rStyle w:val="crayon-v"/>
          <w:rFonts w:ascii="Verdana" w:hAnsi="Verdana"/>
          <w:color w:val="000000"/>
          <w:sz w:val="24"/>
          <w:szCs w:val="24"/>
        </w:rPr>
        <w:t>ExpectedConditions</w:t>
      </w:r>
      <w:r w:rsidRPr="00907927">
        <w:rPr>
          <w:rStyle w:val="crayon-sy"/>
          <w:rFonts w:ascii="Verdana" w:hAnsi="Verdana"/>
          <w:color w:val="000000"/>
          <w:sz w:val="24"/>
          <w:szCs w:val="24"/>
        </w:rPr>
        <w:t>.</w:t>
      </w:r>
      <w:r w:rsidRPr="00907927">
        <w:rPr>
          <w:rStyle w:val="crayon-e"/>
          <w:rFonts w:ascii="Verdana" w:hAnsi="Verdana"/>
          <w:color w:val="000000"/>
          <w:sz w:val="24"/>
          <w:szCs w:val="24"/>
        </w:rPr>
        <w:t>elementToBeClickable</w:t>
      </w:r>
      <w:r w:rsidRPr="00907927">
        <w:rPr>
          <w:rStyle w:val="crayon-sy"/>
          <w:rFonts w:ascii="Verdana" w:hAnsi="Verdana"/>
          <w:color w:val="000000"/>
          <w:sz w:val="24"/>
          <w:szCs w:val="24"/>
        </w:rPr>
        <w:t>(</w:t>
      </w:r>
      <w:r w:rsidRPr="00907927">
        <w:rPr>
          <w:rStyle w:val="crayon-v"/>
          <w:rFonts w:ascii="Verdana" w:hAnsi="Verdana"/>
          <w:color w:val="000000"/>
          <w:sz w:val="24"/>
          <w:szCs w:val="24"/>
        </w:rPr>
        <w:t>locator</w:t>
      </w:r>
      <w:r w:rsidRPr="00907927">
        <w:rPr>
          <w:rStyle w:val="crayon-sy"/>
          <w:rFonts w:ascii="Verdana" w:hAnsi="Verdana"/>
          <w:color w:val="000000"/>
          <w:sz w:val="24"/>
          <w:szCs w:val="24"/>
        </w:rPr>
        <w:t>));</w:t>
      </w:r>
    </w:p>
    <w:p w:rsidR="00D40BEC" w:rsidRPr="00907927" w:rsidRDefault="00D40BEC" w:rsidP="00D40BEC">
      <w:pPr>
        <w:pBdr>
          <w:bottom w:val="single" w:sz="6" w:space="1" w:color="auto"/>
        </w:pBdr>
        <w:rPr>
          <w:rFonts w:ascii="Verdana" w:hAnsi="Verdana"/>
          <w:color w:val="000000"/>
          <w:sz w:val="24"/>
          <w:szCs w:val="24"/>
        </w:rPr>
      </w:pPr>
      <w:r w:rsidRPr="00907927">
        <w:rPr>
          <w:rFonts w:ascii="Verdana" w:hAnsi="Verdana"/>
          <w:color w:val="000000"/>
          <w:sz w:val="24"/>
          <w:szCs w:val="24"/>
        </w:rPr>
        <w:t> </w:t>
      </w:r>
      <w:proofErr w:type="gramStart"/>
      <w:r w:rsidRPr="00907927">
        <w:rPr>
          <w:rStyle w:val="crayon-v"/>
          <w:rFonts w:ascii="Verdana" w:hAnsi="Verdana"/>
          <w:color w:val="000000"/>
          <w:sz w:val="24"/>
          <w:szCs w:val="24"/>
        </w:rPr>
        <w:t>element</w:t>
      </w:r>
      <w:r w:rsidRPr="00907927">
        <w:rPr>
          <w:rStyle w:val="crayon-sy"/>
          <w:rFonts w:ascii="Verdana" w:hAnsi="Verdana"/>
          <w:color w:val="000000"/>
          <w:sz w:val="24"/>
          <w:szCs w:val="24"/>
        </w:rPr>
        <w:t>.</w:t>
      </w:r>
      <w:r w:rsidRPr="00907927">
        <w:rPr>
          <w:rStyle w:val="crayon-e"/>
          <w:rFonts w:ascii="Verdana" w:hAnsi="Verdana"/>
          <w:color w:val="000000"/>
          <w:sz w:val="24"/>
          <w:szCs w:val="24"/>
        </w:rPr>
        <w:t>click</w:t>
      </w:r>
      <w:r w:rsidRPr="00907927">
        <w:rPr>
          <w:rStyle w:val="crayon-sy"/>
          <w:rFonts w:ascii="Verdana" w:hAnsi="Verdana"/>
          <w:color w:val="000000"/>
          <w:sz w:val="24"/>
          <w:szCs w:val="24"/>
        </w:rPr>
        <w:t>(</w:t>
      </w:r>
      <w:proofErr w:type="gramEnd"/>
      <w:r w:rsidRPr="00907927">
        <w:rPr>
          <w:rStyle w:val="crayon-sy"/>
          <w:rFonts w:ascii="Verdana" w:hAnsi="Verdana"/>
          <w:color w:val="000000"/>
          <w:sz w:val="24"/>
          <w:szCs w:val="24"/>
        </w:rPr>
        <w:t>);</w:t>
      </w:r>
    </w:p>
    <w:p w:rsidR="0076727C" w:rsidRPr="00907927" w:rsidRDefault="0076727C" w:rsidP="0076727C">
      <w:pPr>
        <w:rPr>
          <w:rFonts w:ascii="Verdana" w:hAnsi="Verdana"/>
          <w:sz w:val="24"/>
          <w:szCs w:val="24"/>
        </w:rPr>
      </w:pPr>
      <w:r w:rsidRPr="00907927">
        <w:rPr>
          <w:rFonts w:ascii="Verdana" w:hAnsi="Verdana"/>
          <w:b/>
          <w:sz w:val="24"/>
          <w:szCs w:val="24"/>
        </w:rPr>
        <w:t>ACTIONS:</w:t>
      </w:r>
      <w:r w:rsidRPr="00907927">
        <w:rPr>
          <w:rFonts w:ascii="Verdana" w:hAnsi="Verdana"/>
          <w:sz w:val="24"/>
          <w:szCs w:val="24"/>
        </w:rPr>
        <w:t xml:space="preserve"> Actions is a class in webdriver is to deal with mouse actions, to automate mouse </w:t>
      </w:r>
      <w:proofErr w:type="gramStart"/>
      <w:r w:rsidRPr="00907927">
        <w:rPr>
          <w:rFonts w:ascii="Verdana" w:hAnsi="Verdana"/>
          <w:sz w:val="24"/>
          <w:szCs w:val="24"/>
        </w:rPr>
        <w:t>over ,click</w:t>
      </w:r>
      <w:proofErr w:type="gramEnd"/>
      <w:r w:rsidRPr="00907927">
        <w:rPr>
          <w:rFonts w:ascii="Verdana" w:hAnsi="Verdana"/>
          <w:sz w:val="24"/>
          <w:szCs w:val="24"/>
        </w:rPr>
        <w:t xml:space="preserve"> ,double click ,key press ,key Release ,drag and drop using an Interface Builder Patterns. It builds composite actions containing all the actions to be performed.</w:t>
      </w:r>
    </w:p>
    <w:p w:rsidR="0076727C" w:rsidRPr="00907927" w:rsidRDefault="0076727C" w:rsidP="0076727C">
      <w:pPr>
        <w:rPr>
          <w:rFonts w:ascii="Verdana" w:hAnsi="Verdana"/>
          <w:sz w:val="24"/>
          <w:szCs w:val="24"/>
        </w:rPr>
      </w:pPr>
      <w:proofErr w:type="gramStart"/>
      <w:r w:rsidRPr="00907927">
        <w:rPr>
          <w:rFonts w:ascii="Verdana" w:hAnsi="Verdana"/>
          <w:sz w:val="24"/>
          <w:szCs w:val="24"/>
        </w:rPr>
        <w:t>Example :</w:t>
      </w:r>
      <w:proofErr w:type="gramEnd"/>
      <w:r w:rsidRPr="00907927">
        <w:rPr>
          <w:rFonts w:ascii="Verdana" w:hAnsi="Verdana"/>
          <w:sz w:val="24"/>
          <w:szCs w:val="24"/>
        </w:rPr>
        <w:t xml:space="preserve"> load theURL : driver.get(“yahoo.com”);</w:t>
      </w:r>
    </w:p>
    <w:p w:rsidR="0076727C" w:rsidRPr="00907927" w:rsidRDefault="0076727C" w:rsidP="0076727C">
      <w:pPr>
        <w:rPr>
          <w:rFonts w:ascii="Verdana" w:hAnsi="Verdana"/>
          <w:sz w:val="24"/>
          <w:szCs w:val="24"/>
        </w:rPr>
      </w:pPr>
      <w:proofErr w:type="gramStart"/>
      <w:r w:rsidRPr="00907927">
        <w:rPr>
          <w:rFonts w:ascii="Verdana" w:hAnsi="Verdana"/>
          <w:sz w:val="24"/>
          <w:szCs w:val="24"/>
        </w:rPr>
        <w:t>find</w:t>
      </w:r>
      <w:proofErr w:type="gramEnd"/>
      <w:r w:rsidRPr="00907927">
        <w:rPr>
          <w:rFonts w:ascii="Verdana" w:hAnsi="Verdana"/>
          <w:sz w:val="24"/>
          <w:szCs w:val="24"/>
        </w:rPr>
        <w:t xml:space="preserve"> the Elements for the actions:  WebElement element = driver.findElement(By.xpath(“dd”));</w:t>
      </w:r>
    </w:p>
    <w:p w:rsidR="0076727C" w:rsidRPr="00907927" w:rsidRDefault="0076727C" w:rsidP="0076727C">
      <w:pPr>
        <w:rPr>
          <w:rFonts w:ascii="Verdana" w:hAnsi="Verdana"/>
          <w:sz w:val="24"/>
          <w:szCs w:val="24"/>
        </w:rPr>
      </w:pPr>
      <w:proofErr w:type="gramStart"/>
      <w:r w:rsidRPr="00907927">
        <w:rPr>
          <w:rFonts w:ascii="Verdana" w:hAnsi="Verdana"/>
          <w:sz w:val="24"/>
          <w:szCs w:val="24"/>
        </w:rPr>
        <w:t>create</w:t>
      </w:r>
      <w:proofErr w:type="gramEnd"/>
      <w:r w:rsidRPr="00907927">
        <w:rPr>
          <w:rFonts w:ascii="Verdana" w:hAnsi="Verdana"/>
          <w:sz w:val="24"/>
          <w:szCs w:val="24"/>
        </w:rPr>
        <w:t xml:space="preserve"> the Actions class object which take the driver as the constructor parameter.</w:t>
      </w:r>
    </w:p>
    <w:p w:rsidR="0076727C" w:rsidRPr="00907927" w:rsidRDefault="0076727C" w:rsidP="0076727C">
      <w:pPr>
        <w:rPr>
          <w:rFonts w:ascii="Verdana" w:hAnsi="Verdana"/>
          <w:b/>
          <w:sz w:val="24"/>
          <w:szCs w:val="24"/>
        </w:rPr>
      </w:pPr>
      <w:r w:rsidRPr="00907927">
        <w:rPr>
          <w:rFonts w:ascii="Verdana" w:hAnsi="Verdana"/>
          <w:b/>
          <w:sz w:val="24"/>
          <w:szCs w:val="24"/>
        </w:rPr>
        <w:t xml:space="preserve">Actions action = new </w:t>
      </w:r>
      <w:proofErr w:type="gramStart"/>
      <w:r w:rsidRPr="00907927">
        <w:rPr>
          <w:rFonts w:ascii="Verdana" w:hAnsi="Verdana"/>
          <w:b/>
          <w:sz w:val="24"/>
          <w:szCs w:val="24"/>
        </w:rPr>
        <w:t>Actions(</w:t>
      </w:r>
      <w:proofErr w:type="gramEnd"/>
      <w:r w:rsidRPr="00907927">
        <w:rPr>
          <w:rFonts w:ascii="Verdana" w:hAnsi="Verdana"/>
          <w:b/>
          <w:sz w:val="24"/>
          <w:szCs w:val="24"/>
        </w:rPr>
        <w:t>driver);</w:t>
      </w:r>
    </w:p>
    <w:p w:rsidR="0076727C" w:rsidRPr="00907927" w:rsidRDefault="0076727C" w:rsidP="0076727C">
      <w:pPr>
        <w:rPr>
          <w:rFonts w:ascii="Verdana" w:hAnsi="Verdana"/>
          <w:b/>
          <w:sz w:val="24"/>
          <w:szCs w:val="24"/>
        </w:rPr>
      </w:pPr>
      <w:r w:rsidRPr="00907927">
        <w:rPr>
          <w:rFonts w:ascii="Verdana" w:hAnsi="Verdana"/>
          <w:b/>
          <w:sz w:val="24"/>
          <w:szCs w:val="24"/>
        </w:rPr>
        <w:t xml:space="preserve">Diff methods of Actions </w:t>
      </w:r>
      <w:proofErr w:type="gramStart"/>
      <w:r w:rsidRPr="00907927">
        <w:rPr>
          <w:rFonts w:ascii="Verdana" w:hAnsi="Verdana"/>
          <w:b/>
          <w:sz w:val="24"/>
          <w:szCs w:val="24"/>
        </w:rPr>
        <w:t>Class :</w:t>
      </w:r>
      <w:proofErr w:type="gramEnd"/>
    </w:p>
    <w:p w:rsidR="0076727C" w:rsidRPr="00907927" w:rsidRDefault="0076727C" w:rsidP="0076727C">
      <w:pPr>
        <w:ind w:firstLine="720"/>
        <w:rPr>
          <w:rFonts w:ascii="Verdana" w:hAnsi="Verdana"/>
          <w:sz w:val="24"/>
          <w:szCs w:val="24"/>
        </w:rPr>
      </w:pPr>
      <w:r w:rsidRPr="00907927">
        <w:rPr>
          <w:rFonts w:ascii="Verdana" w:hAnsi="Verdana"/>
          <w:sz w:val="24"/>
          <w:szCs w:val="24"/>
        </w:rPr>
        <w:t>1.</w:t>
      </w:r>
      <w:r w:rsidR="00D865CA" w:rsidRPr="00907927">
        <w:rPr>
          <w:rFonts w:ascii="Verdana" w:hAnsi="Verdana"/>
          <w:sz w:val="24"/>
          <w:szCs w:val="24"/>
        </w:rPr>
        <w:t xml:space="preserve"> </w:t>
      </w:r>
      <w:proofErr w:type="gramStart"/>
      <w:r w:rsidRPr="00907927">
        <w:rPr>
          <w:rFonts w:ascii="Verdana" w:hAnsi="Verdana"/>
          <w:sz w:val="24"/>
          <w:szCs w:val="24"/>
        </w:rPr>
        <w:t>click()</w:t>
      </w:r>
      <w:proofErr w:type="gramEnd"/>
    </w:p>
    <w:p w:rsidR="0076727C" w:rsidRPr="00907927" w:rsidRDefault="0076727C" w:rsidP="0076727C">
      <w:pPr>
        <w:rPr>
          <w:rFonts w:ascii="Verdana" w:hAnsi="Verdana"/>
          <w:sz w:val="24"/>
          <w:szCs w:val="24"/>
        </w:rPr>
      </w:pPr>
      <w:r w:rsidRPr="00907927">
        <w:rPr>
          <w:rFonts w:ascii="Verdana" w:hAnsi="Verdana"/>
          <w:sz w:val="24"/>
          <w:szCs w:val="24"/>
        </w:rPr>
        <w:tab/>
        <w:t>2.</w:t>
      </w:r>
      <w:r w:rsidR="00D865CA" w:rsidRPr="00907927">
        <w:rPr>
          <w:rFonts w:ascii="Verdana" w:hAnsi="Verdana"/>
          <w:sz w:val="24"/>
          <w:szCs w:val="24"/>
        </w:rPr>
        <w:t xml:space="preserve"> </w:t>
      </w:r>
      <w:proofErr w:type="gramStart"/>
      <w:r w:rsidR="00D865CA" w:rsidRPr="00907927">
        <w:rPr>
          <w:rFonts w:ascii="Verdana" w:hAnsi="Verdana"/>
          <w:sz w:val="24"/>
          <w:szCs w:val="24"/>
        </w:rPr>
        <w:t>c</w:t>
      </w:r>
      <w:r w:rsidRPr="00907927">
        <w:rPr>
          <w:rFonts w:ascii="Verdana" w:hAnsi="Verdana"/>
          <w:sz w:val="24"/>
          <w:szCs w:val="24"/>
        </w:rPr>
        <w:t>ontextClick</w:t>
      </w:r>
      <w:proofErr w:type="gramEnd"/>
      <w:r w:rsidR="00D865CA" w:rsidRPr="00907927">
        <w:rPr>
          <w:rFonts w:ascii="Verdana" w:hAnsi="Verdana"/>
          <w:sz w:val="24"/>
          <w:szCs w:val="24"/>
        </w:rPr>
        <w:t>: for right click on the specific element</w:t>
      </w:r>
    </w:p>
    <w:p w:rsidR="0076727C" w:rsidRPr="00907927" w:rsidRDefault="0076727C" w:rsidP="0076727C">
      <w:pPr>
        <w:ind w:firstLine="720"/>
        <w:rPr>
          <w:rFonts w:ascii="Verdana" w:hAnsi="Verdana"/>
          <w:sz w:val="24"/>
          <w:szCs w:val="24"/>
        </w:rPr>
      </w:pPr>
      <w:r w:rsidRPr="00907927">
        <w:rPr>
          <w:rFonts w:ascii="Verdana" w:hAnsi="Verdana"/>
          <w:sz w:val="24"/>
          <w:szCs w:val="24"/>
        </w:rPr>
        <w:t xml:space="preserve">3. </w:t>
      </w:r>
      <w:proofErr w:type="gramStart"/>
      <w:r w:rsidRPr="00907927">
        <w:rPr>
          <w:rFonts w:ascii="Verdana" w:hAnsi="Verdana"/>
          <w:sz w:val="24"/>
          <w:szCs w:val="24"/>
        </w:rPr>
        <w:t>doubleClick</w:t>
      </w:r>
      <w:proofErr w:type="gramEnd"/>
    </w:p>
    <w:p w:rsidR="0076727C" w:rsidRPr="00907927" w:rsidRDefault="0076727C" w:rsidP="0076727C">
      <w:pPr>
        <w:ind w:firstLine="720"/>
        <w:rPr>
          <w:rFonts w:ascii="Verdana" w:hAnsi="Verdana"/>
          <w:sz w:val="24"/>
          <w:szCs w:val="24"/>
        </w:rPr>
      </w:pPr>
      <w:r w:rsidRPr="00907927">
        <w:rPr>
          <w:rFonts w:ascii="Verdana" w:hAnsi="Verdana"/>
          <w:sz w:val="24"/>
          <w:szCs w:val="24"/>
        </w:rPr>
        <w:lastRenderedPageBreak/>
        <w:t>4.</w:t>
      </w:r>
      <w:r w:rsidR="00D865CA" w:rsidRPr="00907927">
        <w:rPr>
          <w:rFonts w:ascii="Verdana" w:hAnsi="Verdana"/>
          <w:sz w:val="24"/>
          <w:szCs w:val="24"/>
        </w:rPr>
        <w:t xml:space="preserve"> </w:t>
      </w:r>
      <w:proofErr w:type="gramStart"/>
      <w:r w:rsidRPr="00907927">
        <w:rPr>
          <w:rFonts w:ascii="Verdana" w:hAnsi="Verdana"/>
          <w:sz w:val="24"/>
          <w:szCs w:val="24"/>
        </w:rPr>
        <w:t>keyDown(</w:t>
      </w:r>
      <w:proofErr w:type="gramEnd"/>
      <w:r w:rsidRPr="00907927">
        <w:rPr>
          <w:rFonts w:ascii="Verdana" w:hAnsi="Verdana"/>
          <w:sz w:val="24"/>
          <w:szCs w:val="24"/>
        </w:rPr>
        <w:t>) : press thekeydown</w:t>
      </w:r>
    </w:p>
    <w:p w:rsidR="0076727C" w:rsidRPr="00907927" w:rsidRDefault="0076727C" w:rsidP="0076727C">
      <w:pPr>
        <w:ind w:firstLine="720"/>
        <w:rPr>
          <w:rFonts w:ascii="Verdana" w:hAnsi="Verdana"/>
          <w:sz w:val="24"/>
          <w:szCs w:val="24"/>
        </w:rPr>
      </w:pPr>
      <w:r w:rsidRPr="00907927">
        <w:rPr>
          <w:rFonts w:ascii="Verdana" w:hAnsi="Verdana"/>
          <w:sz w:val="24"/>
          <w:szCs w:val="24"/>
        </w:rPr>
        <w:t>5.</w:t>
      </w:r>
      <w:r w:rsidR="00D865CA" w:rsidRPr="00907927">
        <w:rPr>
          <w:rFonts w:ascii="Verdana" w:hAnsi="Verdana"/>
          <w:sz w:val="24"/>
          <w:szCs w:val="24"/>
        </w:rPr>
        <w:t xml:space="preserve"> </w:t>
      </w:r>
      <w:proofErr w:type="gramStart"/>
      <w:r w:rsidRPr="00907927">
        <w:rPr>
          <w:rFonts w:ascii="Verdana" w:hAnsi="Verdana"/>
          <w:sz w:val="24"/>
          <w:szCs w:val="24"/>
        </w:rPr>
        <w:t>kepUp(</w:t>
      </w:r>
      <w:proofErr w:type="gramEnd"/>
      <w:r w:rsidRPr="00907927">
        <w:rPr>
          <w:rFonts w:ascii="Verdana" w:hAnsi="Verdana"/>
          <w:sz w:val="24"/>
          <w:szCs w:val="24"/>
        </w:rPr>
        <w:t>) : releasing the key</w:t>
      </w:r>
    </w:p>
    <w:p w:rsidR="0076727C" w:rsidRPr="00907927" w:rsidRDefault="00D865CA" w:rsidP="00D865CA">
      <w:pPr>
        <w:ind w:firstLine="720"/>
        <w:rPr>
          <w:rFonts w:ascii="Verdana" w:hAnsi="Verdana"/>
          <w:sz w:val="24"/>
          <w:szCs w:val="24"/>
        </w:rPr>
      </w:pPr>
      <w:r w:rsidRPr="00907927">
        <w:rPr>
          <w:rFonts w:ascii="Verdana" w:hAnsi="Verdana"/>
          <w:sz w:val="24"/>
          <w:szCs w:val="24"/>
        </w:rPr>
        <w:t xml:space="preserve">6. </w:t>
      </w:r>
      <w:proofErr w:type="gramStart"/>
      <w:r w:rsidR="0076727C" w:rsidRPr="00907927">
        <w:rPr>
          <w:rFonts w:ascii="Verdana" w:hAnsi="Verdana"/>
          <w:sz w:val="24"/>
          <w:szCs w:val="24"/>
        </w:rPr>
        <w:t>moveToElement(</w:t>
      </w:r>
      <w:proofErr w:type="gramEnd"/>
      <w:r w:rsidR="0076727C" w:rsidRPr="00907927">
        <w:rPr>
          <w:rFonts w:ascii="Verdana" w:hAnsi="Verdana"/>
          <w:sz w:val="24"/>
          <w:szCs w:val="24"/>
        </w:rPr>
        <w:t>) : it will mov</w:t>
      </w:r>
      <w:r w:rsidR="00C820F7" w:rsidRPr="00907927">
        <w:rPr>
          <w:rFonts w:ascii="Verdana" w:hAnsi="Verdana"/>
          <w:sz w:val="24"/>
          <w:szCs w:val="24"/>
        </w:rPr>
        <w:t xml:space="preserve">e </w:t>
      </w:r>
      <w:r w:rsidR="0076727C" w:rsidRPr="00907927">
        <w:rPr>
          <w:rFonts w:ascii="Verdana" w:hAnsi="Verdana"/>
          <w:sz w:val="24"/>
          <w:szCs w:val="24"/>
        </w:rPr>
        <w:t>to some elem</w:t>
      </w:r>
      <w:r w:rsidR="00C820F7" w:rsidRPr="00907927">
        <w:rPr>
          <w:rFonts w:ascii="Verdana" w:hAnsi="Verdana"/>
          <w:sz w:val="24"/>
          <w:szCs w:val="24"/>
        </w:rPr>
        <w:t>e</w:t>
      </w:r>
      <w:r w:rsidR="0076727C" w:rsidRPr="00907927">
        <w:rPr>
          <w:rFonts w:ascii="Verdana" w:hAnsi="Verdana"/>
          <w:sz w:val="24"/>
          <w:szCs w:val="24"/>
        </w:rPr>
        <w:t>nt</w:t>
      </w:r>
    </w:p>
    <w:p w:rsidR="00D865CA" w:rsidRPr="00907927" w:rsidRDefault="00D865CA" w:rsidP="00D865CA">
      <w:pPr>
        <w:ind w:firstLine="720"/>
        <w:rPr>
          <w:rFonts w:ascii="Verdana" w:hAnsi="Verdana"/>
          <w:sz w:val="24"/>
          <w:szCs w:val="24"/>
        </w:rPr>
      </w:pPr>
      <w:r w:rsidRPr="00907927">
        <w:rPr>
          <w:rFonts w:ascii="Verdana" w:hAnsi="Verdana"/>
          <w:sz w:val="24"/>
          <w:szCs w:val="24"/>
        </w:rPr>
        <w:t xml:space="preserve">7. </w:t>
      </w:r>
      <w:proofErr w:type="gramStart"/>
      <w:r w:rsidRPr="00907927">
        <w:rPr>
          <w:rFonts w:ascii="Verdana" w:hAnsi="Verdana"/>
          <w:sz w:val="24"/>
          <w:szCs w:val="24"/>
        </w:rPr>
        <w:t>sendKeys(</w:t>
      </w:r>
      <w:proofErr w:type="gramEnd"/>
      <w:r w:rsidRPr="00907927">
        <w:rPr>
          <w:rFonts w:ascii="Verdana" w:hAnsi="Verdana"/>
          <w:sz w:val="24"/>
          <w:szCs w:val="24"/>
        </w:rPr>
        <w:t>):</w:t>
      </w:r>
    </w:p>
    <w:p w:rsidR="00D865CA" w:rsidRPr="00907927" w:rsidRDefault="00D865CA" w:rsidP="00D865CA">
      <w:pPr>
        <w:ind w:firstLine="720"/>
        <w:rPr>
          <w:rFonts w:ascii="Verdana" w:hAnsi="Verdana"/>
          <w:sz w:val="24"/>
          <w:szCs w:val="24"/>
        </w:rPr>
      </w:pPr>
      <w:r w:rsidRPr="00907927">
        <w:rPr>
          <w:rFonts w:ascii="Verdana" w:hAnsi="Verdana"/>
          <w:sz w:val="24"/>
          <w:szCs w:val="24"/>
        </w:rPr>
        <w:t xml:space="preserve">8. </w:t>
      </w:r>
      <w:proofErr w:type="gramStart"/>
      <w:r w:rsidRPr="00907927">
        <w:rPr>
          <w:rFonts w:ascii="Verdana" w:hAnsi="Verdana"/>
          <w:sz w:val="24"/>
          <w:szCs w:val="24"/>
        </w:rPr>
        <w:t>clickAndHold(</w:t>
      </w:r>
      <w:proofErr w:type="gramEnd"/>
      <w:r w:rsidRPr="00907927">
        <w:rPr>
          <w:rFonts w:ascii="Verdana" w:hAnsi="Verdana"/>
          <w:sz w:val="24"/>
          <w:szCs w:val="24"/>
        </w:rPr>
        <w:t>)  etc.</w:t>
      </w:r>
    </w:p>
    <w:p w:rsidR="00D865CA" w:rsidRPr="00907927" w:rsidRDefault="00D865CA" w:rsidP="00D865CA">
      <w:pPr>
        <w:ind w:firstLine="720"/>
        <w:rPr>
          <w:rFonts w:ascii="Verdana" w:hAnsi="Verdana"/>
          <w:sz w:val="24"/>
          <w:szCs w:val="24"/>
        </w:rPr>
      </w:pPr>
    </w:p>
    <w:p w:rsidR="0076727C" w:rsidRPr="00907927" w:rsidRDefault="00D865CA" w:rsidP="0076727C">
      <w:pPr>
        <w:rPr>
          <w:rFonts w:ascii="Verdana" w:hAnsi="Verdana"/>
          <w:sz w:val="24"/>
          <w:szCs w:val="24"/>
        </w:rPr>
      </w:pPr>
      <w:proofErr w:type="gramStart"/>
      <w:r w:rsidRPr="00907927">
        <w:rPr>
          <w:rFonts w:ascii="Verdana" w:hAnsi="Verdana"/>
          <w:sz w:val="24"/>
          <w:szCs w:val="24"/>
        </w:rPr>
        <w:t>perform(</w:t>
      </w:r>
      <w:proofErr w:type="gramEnd"/>
      <w:r w:rsidRPr="00907927">
        <w:rPr>
          <w:rFonts w:ascii="Verdana" w:hAnsi="Verdana"/>
          <w:sz w:val="24"/>
          <w:szCs w:val="24"/>
        </w:rPr>
        <w:t xml:space="preserve">): </w:t>
      </w:r>
      <w:r w:rsidR="0076727C" w:rsidRPr="00907927">
        <w:rPr>
          <w:rFonts w:ascii="Verdana" w:hAnsi="Verdana"/>
          <w:sz w:val="24"/>
          <w:szCs w:val="24"/>
        </w:rPr>
        <w:t xml:space="preserve"> it performs the actions : to release any</w:t>
      </w:r>
      <w:r w:rsidRPr="00907927">
        <w:rPr>
          <w:rFonts w:ascii="Verdana" w:hAnsi="Verdana"/>
          <w:sz w:val="24"/>
          <w:szCs w:val="24"/>
        </w:rPr>
        <w:t xml:space="preserve"> </w:t>
      </w:r>
      <w:r w:rsidR="0076727C" w:rsidRPr="00907927">
        <w:rPr>
          <w:rFonts w:ascii="Verdana" w:hAnsi="Verdana"/>
          <w:sz w:val="24"/>
          <w:szCs w:val="24"/>
        </w:rPr>
        <w:t>action click</w:t>
      </w:r>
      <w:r w:rsidRPr="00907927">
        <w:rPr>
          <w:rFonts w:ascii="Verdana" w:hAnsi="Verdana"/>
          <w:sz w:val="24"/>
          <w:szCs w:val="24"/>
        </w:rPr>
        <w:t>,</w:t>
      </w:r>
      <w:r w:rsidR="0076727C" w:rsidRPr="00907927">
        <w:rPr>
          <w:rFonts w:ascii="Verdana" w:hAnsi="Verdana"/>
          <w:sz w:val="24"/>
          <w:szCs w:val="24"/>
        </w:rPr>
        <w:t xml:space="preserve"> we need perform().</w:t>
      </w:r>
    </w:p>
    <w:p w:rsidR="0076727C" w:rsidRPr="00907927" w:rsidRDefault="0076727C" w:rsidP="0076727C">
      <w:pPr>
        <w:rPr>
          <w:rFonts w:ascii="Verdana" w:hAnsi="Verdana"/>
          <w:sz w:val="24"/>
          <w:szCs w:val="24"/>
        </w:rPr>
      </w:pPr>
      <w:proofErr w:type="gramStart"/>
      <w:r w:rsidRPr="00907927">
        <w:rPr>
          <w:rFonts w:ascii="Verdana" w:hAnsi="Verdana"/>
          <w:sz w:val="24"/>
          <w:szCs w:val="24"/>
        </w:rPr>
        <w:t>build(</w:t>
      </w:r>
      <w:proofErr w:type="gramEnd"/>
      <w:r w:rsidRPr="00907927">
        <w:rPr>
          <w:rFonts w:ascii="Verdana" w:hAnsi="Verdana"/>
          <w:sz w:val="24"/>
          <w:szCs w:val="24"/>
        </w:rPr>
        <w:t xml:space="preserve">).perform() : we need this only when we need to perform more than one actions. </w:t>
      </w:r>
      <w:proofErr w:type="gramStart"/>
      <w:r w:rsidRPr="00907927">
        <w:rPr>
          <w:rFonts w:ascii="Verdana" w:hAnsi="Verdana"/>
          <w:sz w:val="24"/>
          <w:szCs w:val="24"/>
        </w:rPr>
        <w:t>we</w:t>
      </w:r>
      <w:proofErr w:type="gramEnd"/>
      <w:r w:rsidRPr="00907927">
        <w:rPr>
          <w:rFonts w:ascii="Verdana" w:hAnsi="Verdana"/>
          <w:sz w:val="24"/>
          <w:szCs w:val="24"/>
        </w:rPr>
        <w:t xml:space="preserve"> can use it for single action</w:t>
      </w:r>
      <w:r w:rsidR="00D865CA" w:rsidRPr="00907927">
        <w:rPr>
          <w:rFonts w:ascii="Verdana" w:hAnsi="Verdana"/>
          <w:sz w:val="24"/>
          <w:szCs w:val="24"/>
        </w:rPr>
        <w:t xml:space="preserve"> too,</w:t>
      </w:r>
      <w:r w:rsidRPr="00907927">
        <w:rPr>
          <w:rFonts w:ascii="Verdana" w:hAnsi="Verdana"/>
          <w:sz w:val="24"/>
          <w:szCs w:val="24"/>
        </w:rPr>
        <w:t xml:space="preserve"> it won’t through any exception but it’s not required.</w:t>
      </w:r>
    </w:p>
    <w:p w:rsidR="00C820F7" w:rsidRPr="00907927" w:rsidRDefault="00C820F7" w:rsidP="0076727C">
      <w:pPr>
        <w:rPr>
          <w:rFonts w:ascii="Verdana" w:hAnsi="Verdana"/>
          <w:sz w:val="24"/>
          <w:szCs w:val="24"/>
        </w:rPr>
      </w:pPr>
    </w:p>
    <w:p w:rsidR="00C820F7" w:rsidRPr="00907927" w:rsidRDefault="00C820F7" w:rsidP="0076727C">
      <w:pPr>
        <w:rPr>
          <w:rFonts w:ascii="Verdana" w:hAnsi="Verdana"/>
          <w:sz w:val="24"/>
          <w:szCs w:val="24"/>
        </w:rPr>
      </w:pPr>
    </w:p>
    <w:p w:rsidR="00C820F7" w:rsidRPr="00907927" w:rsidRDefault="00C820F7" w:rsidP="0076727C">
      <w:pPr>
        <w:rPr>
          <w:rFonts w:ascii="Verdana" w:hAnsi="Verdana"/>
          <w:sz w:val="24"/>
          <w:szCs w:val="24"/>
        </w:rPr>
      </w:pPr>
    </w:p>
    <w:p w:rsidR="00C820F7" w:rsidRPr="00907927" w:rsidRDefault="00C820F7" w:rsidP="0076727C">
      <w:pPr>
        <w:rPr>
          <w:rFonts w:ascii="Verdana" w:hAnsi="Verdana"/>
          <w:sz w:val="24"/>
          <w:szCs w:val="24"/>
        </w:rPr>
      </w:pPr>
      <w:r w:rsidRPr="00907927">
        <w:rPr>
          <w:rFonts w:ascii="Verdana" w:hAnsi="Verdana"/>
          <w:sz w:val="24"/>
          <w:szCs w:val="24"/>
        </w:rPr>
        <w:t xml:space="preserve">ONLINE </w:t>
      </w:r>
      <w:proofErr w:type="gramStart"/>
      <w:r w:rsidRPr="00907927">
        <w:rPr>
          <w:rFonts w:ascii="Verdana" w:hAnsi="Verdana"/>
          <w:sz w:val="24"/>
          <w:szCs w:val="24"/>
        </w:rPr>
        <w:t>NOTES :</w:t>
      </w:r>
      <w:proofErr w:type="gramEnd"/>
      <w:r w:rsidRPr="00907927">
        <w:rPr>
          <w:rFonts w:ascii="Verdana" w:hAnsi="Verdana"/>
          <w:sz w:val="24"/>
          <w:szCs w:val="24"/>
        </w:rPr>
        <w:t xml:space="preserve"> </w:t>
      </w:r>
    </w:p>
    <w:p w:rsidR="00C820F7" w:rsidRPr="00907927" w:rsidRDefault="00C820F7" w:rsidP="00C820F7">
      <w:pPr>
        <w:pStyle w:val="Heading3"/>
        <w:shd w:val="clear" w:color="auto" w:fill="FFFFFF"/>
        <w:spacing w:line="372" w:lineRule="atLeast"/>
        <w:rPr>
          <w:rFonts w:ascii="Verdana" w:hAnsi="Verdana" w:cs="Calibri"/>
          <w:color w:val="343434"/>
          <w:sz w:val="24"/>
          <w:szCs w:val="24"/>
        </w:rPr>
      </w:pPr>
      <w:r w:rsidRPr="00907927">
        <w:rPr>
          <w:rFonts w:ascii="Verdana" w:hAnsi="Verdana" w:cs="Calibri"/>
          <w:color w:val="343434"/>
          <w:sz w:val="24"/>
          <w:szCs w:val="24"/>
        </w:rPr>
        <w:t>Handling Keyboard &amp; Mouse Events</w:t>
      </w:r>
    </w:p>
    <w:p w:rsidR="00C820F7" w:rsidRPr="00907927" w:rsidRDefault="00C820F7" w:rsidP="00C820F7">
      <w:pPr>
        <w:pStyle w:val="NormalWeb"/>
        <w:shd w:val="clear" w:color="auto" w:fill="FFFFFF"/>
        <w:rPr>
          <w:rFonts w:ascii="Verdana" w:hAnsi="Verdana" w:cs="Arial"/>
          <w:color w:val="343434"/>
        </w:rPr>
      </w:pPr>
      <w:r w:rsidRPr="00907927">
        <w:rPr>
          <w:rFonts w:ascii="Verdana" w:hAnsi="Verdana" w:cs="Arial"/>
          <w:color w:val="343434"/>
        </w:rPr>
        <w:t>Handling special keyboard and mouse events are done using the</w:t>
      </w:r>
      <w:r w:rsidRPr="00907927">
        <w:rPr>
          <w:rStyle w:val="apple-converted-space"/>
          <w:rFonts w:ascii="Verdana" w:hAnsi="Verdana" w:cs="Arial"/>
          <w:color w:val="343434"/>
        </w:rPr>
        <w:t> </w:t>
      </w:r>
      <w:r w:rsidRPr="00907927">
        <w:rPr>
          <w:rStyle w:val="Strong"/>
          <w:rFonts w:ascii="Verdana" w:hAnsi="Verdana" w:cs="Arial"/>
          <w:color w:val="343434"/>
        </w:rPr>
        <w:t>Advanced User Interactions API</w:t>
      </w:r>
      <w:r w:rsidRPr="00907927">
        <w:rPr>
          <w:rFonts w:ascii="Verdana" w:hAnsi="Verdana" w:cs="Arial"/>
          <w:color w:val="343434"/>
        </w:rPr>
        <w:t>. It contains the</w:t>
      </w:r>
      <w:r w:rsidRPr="00907927">
        <w:rPr>
          <w:rStyle w:val="apple-converted-space"/>
          <w:rFonts w:ascii="Verdana" w:hAnsi="Verdana" w:cs="Arial"/>
          <w:color w:val="343434"/>
        </w:rPr>
        <w:t> </w:t>
      </w:r>
      <w:r w:rsidRPr="00907927">
        <w:rPr>
          <w:rStyle w:val="Strong"/>
          <w:rFonts w:ascii="Verdana" w:hAnsi="Verdana" w:cs="Arial"/>
          <w:color w:val="343434"/>
        </w:rPr>
        <w:t>Actions</w:t>
      </w:r>
      <w:r w:rsidRPr="00907927">
        <w:rPr>
          <w:rStyle w:val="apple-converted-space"/>
          <w:rFonts w:ascii="Verdana" w:hAnsi="Verdana" w:cs="Arial"/>
          <w:color w:val="343434"/>
        </w:rPr>
        <w:t> </w:t>
      </w:r>
      <w:r w:rsidRPr="00907927">
        <w:rPr>
          <w:rFonts w:ascii="Verdana" w:hAnsi="Verdana" w:cs="Arial"/>
          <w:color w:val="343434"/>
        </w:rPr>
        <w:t>and the</w:t>
      </w:r>
      <w:r w:rsidRPr="00907927">
        <w:rPr>
          <w:rStyle w:val="apple-converted-space"/>
          <w:rFonts w:ascii="Verdana" w:hAnsi="Verdana" w:cs="Arial"/>
          <w:color w:val="343434"/>
        </w:rPr>
        <w:t> </w:t>
      </w:r>
      <w:r w:rsidRPr="00907927">
        <w:rPr>
          <w:rStyle w:val="Strong"/>
          <w:rFonts w:ascii="Verdana" w:hAnsi="Verdana" w:cs="Arial"/>
          <w:color w:val="343434"/>
        </w:rPr>
        <w:t>Action</w:t>
      </w:r>
      <w:r w:rsidRPr="00907927">
        <w:rPr>
          <w:rStyle w:val="apple-converted-space"/>
          <w:rFonts w:ascii="Verdana" w:hAnsi="Verdana" w:cs="Arial"/>
          <w:color w:val="343434"/>
        </w:rPr>
        <w:t> </w:t>
      </w:r>
      <w:r w:rsidRPr="00907927">
        <w:rPr>
          <w:rFonts w:ascii="Verdana" w:hAnsi="Verdana" w:cs="Arial"/>
          <w:color w:val="343434"/>
        </w:rPr>
        <w:t>classes that are needed when executing these events. The following are the most commonly used keyboard and mouse events provided by the Actions class.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25"/>
        <w:gridCol w:w="6490"/>
      </w:tblGrid>
      <w:tr w:rsidR="00C820F7" w:rsidRPr="00907927" w:rsidTr="00C820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Description</w:t>
            </w:r>
          </w:p>
        </w:tc>
      </w:tr>
      <w:tr w:rsidR="00C820F7" w:rsidRPr="00907927" w:rsidTr="00C820F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clickAndHold()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Clicks (without releasing) at the current mouse location.</w:t>
            </w:r>
          </w:p>
        </w:tc>
      </w:tr>
      <w:tr w:rsidR="00C820F7" w:rsidRPr="00907927" w:rsidTr="00C820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contextClick()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Performs a context-click at the current mouse location.</w:t>
            </w:r>
          </w:p>
        </w:tc>
      </w:tr>
      <w:tr w:rsidR="00C820F7" w:rsidRPr="00907927" w:rsidTr="00C820F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lastRenderedPageBreak/>
              <w:t>doubleClick()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 xml:space="preserve">Performs </w:t>
            </w:r>
            <w:proofErr w:type="gramStart"/>
            <w:r w:rsidRPr="00907927">
              <w:rPr>
                <w:rFonts w:ascii="Verdana" w:eastAsia="Times New Roman" w:hAnsi="Verdana" w:cs="Arial"/>
                <w:color w:val="343434"/>
                <w:sz w:val="24"/>
                <w:szCs w:val="24"/>
              </w:rPr>
              <w:t>a double-click</w:t>
            </w:r>
            <w:proofErr w:type="gramEnd"/>
            <w:r w:rsidRPr="00907927">
              <w:rPr>
                <w:rFonts w:ascii="Verdana" w:eastAsia="Times New Roman" w:hAnsi="Verdana" w:cs="Arial"/>
                <w:color w:val="343434"/>
                <w:sz w:val="24"/>
                <w:szCs w:val="24"/>
              </w:rPr>
              <w:t xml:space="preserve"> at the current mouse location.</w:t>
            </w:r>
          </w:p>
        </w:tc>
      </w:tr>
      <w:tr w:rsidR="00C820F7" w:rsidRPr="00907927" w:rsidTr="00C820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dragAndDrop(source, target)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 xml:space="preserve">Performs click-and-hold at the location of the source element, moves to the location of the target element, </w:t>
            </w:r>
            <w:proofErr w:type="gramStart"/>
            <w:r w:rsidRPr="00907927">
              <w:rPr>
                <w:rFonts w:ascii="Verdana" w:eastAsia="Times New Roman" w:hAnsi="Verdana" w:cs="Arial"/>
                <w:color w:val="343434"/>
                <w:sz w:val="24"/>
                <w:szCs w:val="24"/>
              </w:rPr>
              <w:t>then</w:t>
            </w:r>
            <w:proofErr w:type="gramEnd"/>
            <w:r w:rsidRPr="00907927">
              <w:rPr>
                <w:rFonts w:ascii="Verdana" w:eastAsia="Times New Roman" w:hAnsi="Verdana" w:cs="Arial"/>
                <w:color w:val="343434"/>
                <w:sz w:val="24"/>
                <w:szCs w:val="24"/>
              </w:rPr>
              <w:t xml:space="preserve"> releases the mouse.</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r w:rsidRPr="00907927">
              <w:rPr>
                <w:rFonts w:ascii="Verdana" w:eastAsia="Times New Roman" w:hAnsi="Verdana" w:cs="Arial"/>
                <w:b/>
                <w:bCs/>
                <w:color w:val="343434"/>
                <w:sz w:val="24"/>
                <w:szCs w:val="24"/>
              </w:rPr>
              <w:t>Parameters</w:t>
            </w:r>
            <w:proofErr w:type="gramStart"/>
            <w:r w:rsidRPr="00907927">
              <w:rPr>
                <w:rFonts w:ascii="Verdana" w:eastAsia="Times New Roman" w:hAnsi="Verdana" w:cs="Arial"/>
                <w:b/>
                <w:bCs/>
                <w:color w:val="343434"/>
                <w:sz w:val="24"/>
                <w:szCs w:val="24"/>
              </w:rPr>
              <w:t>:</w:t>
            </w:r>
            <w:proofErr w:type="gramEnd"/>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source- element to emulate button down at.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proofErr w:type="gramStart"/>
            <w:r w:rsidRPr="00907927">
              <w:rPr>
                <w:rFonts w:ascii="Verdana" w:eastAsia="Times New Roman" w:hAnsi="Verdana" w:cs="Arial"/>
                <w:color w:val="343434"/>
                <w:sz w:val="24"/>
                <w:szCs w:val="24"/>
              </w:rPr>
              <w:t>target-</w:t>
            </w:r>
            <w:proofErr w:type="gramEnd"/>
            <w:r w:rsidRPr="00907927">
              <w:rPr>
                <w:rFonts w:ascii="Verdana" w:eastAsia="Times New Roman" w:hAnsi="Verdana" w:cs="Arial"/>
                <w:color w:val="343434"/>
                <w:sz w:val="24"/>
                <w:szCs w:val="24"/>
              </w:rPr>
              <w:t xml:space="preserve"> element to move to and release the mouse at.</w:t>
            </w:r>
          </w:p>
        </w:tc>
      </w:tr>
      <w:tr w:rsidR="00C820F7" w:rsidRPr="00907927" w:rsidTr="00C820F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dragAndDropBy(source, x-offset, y-offset)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 xml:space="preserve">Performs click-and-hold at the location of the source element, moves by a given offset, </w:t>
            </w:r>
            <w:proofErr w:type="gramStart"/>
            <w:r w:rsidRPr="00907927">
              <w:rPr>
                <w:rFonts w:ascii="Verdana" w:eastAsia="Times New Roman" w:hAnsi="Verdana" w:cs="Arial"/>
                <w:color w:val="343434"/>
                <w:sz w:val="24"/>
                <w:szCs w:val="24"/>
              </w:rPr>
              <w:t>then</w:t>
            </w:r>
            <w:proofErr w:type="gramEnd"/>
            <w:r w:rsidRPr="00907927">
              <w:rPr>
                <w:rFonts w:ascii="Verdana" w:eastAsia="Times New Roman" w:hAnsi="Verdana" w:cs="Arial"/>
                <w:color w:val="343434"/>
                <w:sz w:val="24"/>
                <w:szCs w:val="24"/>
              </w:rPr>
              <w:t xml:space="preserve"> releases the mouse.</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r w:rsidRPr="00907927">
              <w:rPr>
                <w:rFonts w:ascii="Verdana" w:eastAsia="Times New Roman" w:hAnsi="Verdana" w:cs="Arial"/>
                <w:b/>
                <w:bCs/>
                <w:color w:val="343434"/>
                <w:sz w:val="24"/>
                <w:szCs w:val="24"/>
              </w:rPr>
              <w:t>Parameters</w:t>
            </w:r>
            <w:proofErr w:type="gramStart"/>
            <w:r w:rsidRPr="00907927">
              <w:rPr>
                <w:rFonts w:ascii="Verdana" w:eastAsia="Times New Roman" w:hAnsi="Verdana" w:cs="Arial"/>
                <w:color w:val="343434"/>
                <w:sz w:val="24"/>
                <w:szCs w:val="24"/>
              </w:rPr>
              <w:t>:</w:t>
            </w:r>
            <w:proofErr w:type="gramEnd"/>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source- element to emulate button down at.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proofErr w:type="gramStart"/>
            <w:r w:rsidRPr="00907927">
              <w:rPr>
                <w:rFonts w:ascii="Verdana" w:eastAsia="Times New Roman" w:hAnsi="Verdana" w:cs="Arial"/>
                <w:color w:val="343434"/>
                <w:sz w:val="24"/>
                <w:szCs w:val="24"/>
              </w:rPr>
              <w:t>xOffset-</w:t>
            </w:r>
            <w:proofErr w:type="gramEnd"/>
            <w:r w:rsidRPr="00907927">
              <w:rPr>
                <w:rFonts w:ascii="Verdana" w:eastAsia="Times New Roman" w:hAnsi="Verdana" w:cs="Arial"/>
                <w:color w:val="343434"/>
                <w:sz w:val="24"/>
                <w:szCs w:val="24"/>
              </w:rPr>
              <w:t xml:space="preserve"> horizontal move offset.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proofErr w:type="gramStart"/>
            <w:r w:rsidRPr="00907927">
              <w:rPr>
                <w:rFonts w:ascii="Verdana" w:eastAsia="Times New Roman" w:hAnsi="Verdana" w:cs="Arial"/>
                <w:color w:val="343434"/>
                <w:sz w:val="24"/>
                <w:szCs w:val="24"/>
              </w:rPr>
              <w:t>yOffset-</w:t>
            </w:r>
            <w:proofErr w:type="gramEnd"/>
            <w:r w:rsidRPr="00907927">
              <w:rPr>
                <w:rFonts w:ascii="Verdana" w:eastAsia="Times New Roman" w:hAnsi="Verdana" w:cs="Arial"/>
                <w:color w:val="343434"/>
                <w:sz w:val="24"/>
                <w:szCs w:val="24"/>
              </w:rPr>
              <w:t xml:space="preserve"> vertical move offset.</w:t>
            </w:r>
          </w:p>
        </w:tc>
      </w:tr>
      <w:tr w:rsidR="00C820F7" w:rsidRPr="00907927" w:rsidTr="00C820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keyDown(modifier_key)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 xml:space="preserve">Performs a modifier key press. Does not release the modifier key - subsequent interactions may assume it's kept </w:t>
            </w:r>
            <w:proofErr w:type="gramStart"/>
            <w:r w:rsidRPr="00907927">
              <w:rPr>
                <w:rFonts w:ascii="Verdana" w:eastAsia="Times New Roman" w:hAnsi="Verdana" w:cs="Arial"/>
                <w:color w:val="343434"/>
                <w:sz w:val="24"/>
                <w:szCs w:val="24"/>
              </w:rPr>
              <w:t>pressed</w:t>
            </w:r>
            <w:proofErr w:type="gramEnd"/>
            <w:r w:rsidRPr="00907927">
              <w:rPr>
                <w:rFonts w:ascii="Verdana" w:eastAsia="Times New Roman" w:hAnsi="Verdana" w:cs="Arial"/>
                <w:color w:val="343434"/>
                <w:sz w:val="24"/>
                <w:szCs w:val="24"/>
              </w:rPr>
              <w: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r w:rsidRPr="00907927">
              <w:rPr>
                <w:rFonts w:ascii="Verdana" w:eastAsia="Times New Roman" w:hAnsi="Verdana" w:cs="Arial"/>
                <w:b/>
                <w:bCs/>
                <w:color w:val="343434"/>
                <w:sz w:val="24"/>
                <w:szCs w:val="24"/>
              </w:rPr>
              <w:t>Parameters</w:t>
            </w:r>
            <w:r w:rsidRPr="00907927">
              <w:rPr>
                <w:rFonts w:ascii="Verdana" w:eastAsia="Times New Roman" w:hAnsi="Verdana" w:cs="Arial"/>
                <w:color w:val="343434"/>
                <w:sz w:val="24"/>
                <w:szCs w:val="24"/>
              </w:rPr>
              <w: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modifier_key - any of the modifier keys (Keys.ALT, Keys.SHIFT, or Keys.CONTROL)</w:t>
            </w:r>
          </w:p>
        </w:tc>
      </w:tr>
      <w:tr w:rsidR="00C820F7" w:rsidRPr="00907927" w:rsidTr="00C820F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keyUp(modifier _key)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Performs a key release.</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r w:rsidRPr="00907927">
              <w:rPr>
                <w:rFonts w:ascii="Verdana" w:eastAsia="Times New Roman" w:hAnsi="Verdana" w:cs="Arial"/>
                <w:b/>
                <w:bCs/>
                <w:color w:val="343434"/>
                <w:sz w:val="24"/>
                <w:szCs w:val="24"/>
              </w:rPr>
              <w:t>Parameters</w:t>
            </w:r>
            <w:r w:rsidRPr="00907927">
              <w:rPr>
                <w:rFonts w:ascii="Verdana" w:eastAsia="Times New Roman" w:hAnsi="Verdana" w:cs="Arial"/>
                <w:color w:val="343434"/>
                <w:sz w:val="24"/>
                <w:szCs w:val="24"/>
              </w:rPr>
              <w: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lastRenderedPageBreak/>
              <w:br/>
              <w:t>modifier_key - any of the modifier keys (Keys.ALT, Keys.SHIFT, or Keys.CONTROL)</w:t>
            </w:r>
          </w:p>
        </w:tc>
      </w:tr>
      <w:tr w:rsidR="00C820F7" w:rsidRPr="00907927" w:rsidTr="00C820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lastRenderedPageBreak/>
              <w:t>moveByOffset(x-offset, y-offset)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Moves the mouse from its current position (or 0</w:t>
            </w:r>
            <w:proofErr w:type="gramStart"/>
            <w:r w:rsidRPr="00907927">
              <w:rPr>
                <w:rFonts w:ascii="Verdana" w:eastAsia="Times New Roman" w:hAnsi="Verdana" w:cs="Arial"/>
                <w:color w:val="343434"/>
                <w:sz w:val="24"/>
                <w:szCs w:val="24"/>
              </w:rPr>
              <w:t>,0</w:t>
            </w:r>
            <w:proofErr w:type="gramEnd"/>
            <w:r w:rsidRPr="00907927">
              <w:rPr>
                <w:rFonts w:ascii="Verdana" w:eastAsia="Times New Roman" w:hAnsi="Verdana" w:cs="Arial"/>
                <w:color w:val="343434"/>
                <w:sz w:val="24"/>
                <w:szCs w:val="24"/>
              </w:rPr>
              <w:t>) by the given offset.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r w:rsidRPr="00907927">
              <w:rPr>
                <w:rFonts w:ascii="Verdana" w:eastAsia="Times New Roman" w:hAnsi="Verdana" w:cs="Arial"/>
                <w:b/>
                <w:bCs/>
                <w:color w:val="343434"/>
                <w:sz w:val="24"/>
                <w:szCs w:val="24"/>
              </w:rPr>
              <w:t>Parameters</w:t>
            </w:r>
            <w:proofErr w:type="gramStart"/>
            <w:r w:rsidRPr="00907927">
              <w:rPr>
                <w:rFonts w:ascii="Verdana" w:eastAsia="Times New Roman" w:hAnsi="Verdana" w:cs="Arial"/>
                <w:color w:val="343434"/>
                <w:sz w:val="24"/>
                <w:szCs w:val="24"/>
              </w:rPr>
              <w:t>:</w:t>
            </w:r>
            <w:proofErr w:type="gramEnd"/>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x-offset- horizontal offset. A negative value means moving the mouse left.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y-offset- vertical offset. A negative value means moving the mouse up.</w:t>
            </w:r>
          </w:p>
        </w:tc>
      </w:tr>
      <w:tr w:rsidR="00C820F7" w:rsidRPr="00907927" w:rsidTr="00C820F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moveToElement(toElement)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Moves the mouse to the middle of the element. </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r w:rsidRPr="00907927">
              <w:rPr>
                <w:rFonts w:ascii="Verdana" w:eastAsia="Times New Roman" w:hAnsi="Verdana" w:cs="Arial"/>
                <w:b/>
                <w:bCs/>
                <w:color w:val="343434"/>
                <w:sz w:val="24"/>
                <w:szCs w:val="24"/>
              </w:rPr>
              <w:t>Parameters</w:t>
            </w:r>
            <w:proofErr w:type="gramStart"/>
            <w:r w:rsidRPr="00907927">
              <w:rPr>
                <w:rFonts w:ascii="Verdana" w:eastAsia="Times New Roman" w:hAnsi="Verdana" w:cs="Arial"/>
                <w:color w:val="343434"/>
                <w:sz w:val="24"/>
                <w:szCs w:val="24"/>
              </w:rPr>
              <w:t>:</w:t>
            </w:r>
            <w:proofErr w:type="gramEnd"/>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toElement- element to move to.</w:t>
            </w:r>
          </w:p>
        </w:tc>
      </w:tr>
      <w:tr w:rsidR="00C820F7" w:rsidRPr="00907927" w:rsidTr="00C820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release()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Releases the depressed left mouse button at the current mouse location</w:t>
            </w:r>
          </w:p>
        </w:tc>
      </w:tr>
      <w:tr w:rsidR="00C820F7" w:rsidRPr="00907927" w:rsidTr="00C820F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sendKeys(onElement, charsequence)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820F7" w:rsidRPr="00907927" w:rsidRDefault="00C820F7" w:rsidP="00C820F7">
            <w:pPr>
              <w:spacing w:after="300" w:line="300" w:lineRule="atLeast"/>
              <w:rPr>
                <w:rFonts w:ascii="Verdana" w:eastAsia="Times New Roman" w:hAnsi="Verdana" w:cs="Arial"/>
                <w:color w:val="343434"/>
                <w:sz w:val="24"/>
                <w:szCs w:val="24"/>
              </w:rPr>
            </w:pPr>
            <w:r w:rsidRPr="00907927">
              <w:rPr>
                <w:rFonts w:ascii="Verdana" w:eastAsia="Times New Roman" w:hAnsi="Verdana" w:cs="Arial"/>
                <w:color w:val="343434"/>
                <w:sz w:val="24"/>
                <w:szCs w:val="24"/>
              </w:rPr>
              <w:t>Sends a series of keystrokes onto the element. </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r>
            <w:r w:rsidRPr="00907927">
              <w:rPr>
                <w:rFonts w:ascii="Verdana" w:eastAsia="Times New Roman" w:hAnsi="Verdana" w:cs="Arial"/>
                <w:b/>
                <w:bCs/>
                <w:color w:val="343434"/>
                <w:sz w:val="24"/>
                <w:szCs w:val="24"/>
              </w:rPr>
              <w:t>Parameters</w:t>
            </w:r>
            <w:r w:rsidRPr="00907927">
              <w:rPr>
                <w:rFonts w:ascii="Verdana" w:eastAsia="Times New Roman" w:hAnsi="Verdana" w:cs="Arial"/>
                <w:color w:val="343434"/>
                <w:sz w:val="24"/>
                <w:szCs w:val="24"/>
              </w:rPr>
              <w:t>:</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onElement - element that will receive the keystrokes, usually a text field</w:t>
            </w:r>
            <w:r w:rsidRPr="00907927">
              <w:rPr>
                <w:rFonts w:ascii="Verdana" w:eastAsia="Times New Roman" w:hAnsi="Verdana" w:cs="Arial"/>
                <w:color w:val="343434"/>
                <w:sz w:val="24"/>
                <w:szCs w:val="24"/>
              </w:rPr>
              <w:br/>
            </w:r>
            <w:r w:rsidRPr="00907927">
              <w:rPr>
                <w:rFonts w:ascii="Verdana" w:eastAsia="Times New Roman" w:hAnsi="Verdana" w:cs="Arial"/>
                <w:color w:val="343434"/>
                <w:sz w:val="24"/>
                <w:szCs w:val="24"/>
              </w:rPr>
              <w:br/>
              <w:t>charsequence - any string value representing the sequence of keystrokes to be sent</w:t>
            </w:r>
          </w:p>
          <w:p w:rsidR="00C820F7" w:rsidRPr="00907927" w:rsidRDefault="00C820F7" w:rsidP="00C820F7">
            <w:pPr>
              <w:spacing w:after="300" w:line="300" w:lineRule="atLeast"/>
              <w:rPr>
                <w:rFonts w:ascii="Verdana" w:eastAsia="Times New Roman" w:hAnsi="Verdana" w:cs="Arial"/>
                <w:color w:val="343434"/>
                <w:sz w:val="24"/>
                <w:szCs w:val="24"/>
              </w:rPr>
            </w:pPr>
          </w:p>
        </w:tc>
      </w:tr>
    </w:tbl>
    <w:p w:rsidR="006A212D" w:rsidRPr="00907927" w:rsidRDefault="006A212D" w:rsidP="006A212D">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Step 1: </w:t>
      </w:r>
      <w:r w:rsidRPr="00907927">
        <w:rPr>
          <w:rFonts w:ascii="Verdana" w:eastAsia="Times New Roman" w:hAnsi="Verdana" w:cs="Arial"/>
          <w:color w:val="343434"/>
          <w:sz w:val="24"/>
          <w:szCs w:val="24"/>
        </w:rPr>
        <w:t>Import the </w:t>
      </w:r>
      <w:r w:rsidRPr="00907927">
        <w:rPr>
          <w:rFonts w:ascii="Verdana" w:eastAsia="Times New Roman" w:hAnsi="Verdana" w:cs="Arial"/>
          <w:b/>
          <w:bCs/>
          <w:color w:val="343434"/>
          <w:sz w:val="24"/>
          <w:szCs w:val="24"/>
        </w:rPr>
        <w:t>Actions</w:t>
      </w:r>
      <w:r w:rsidRPr="00907927">
        <w:rPr>
          <w:rFonts w:ascii="Verdana" w:eastAsia="Times New Roman" w:hAnsi="Verdana" w:cs="Arial"/>
          <w:color w:val="343434"/>
          <w:sz w:val="24"/>
          <w:szCs w:val="24"/>
        </w:rPr>
        <w:t> and </w:t>
      </w:r>
      <w:r w:rsidRPr="00907927">
        <w:rPr>
          <w:rFonts w:ascii="Verdana" w:eastAsia="Times New Roman" w:hAnsi="Verdana" w:cs="Arial"/>
          <w:b/>
          <w:bCs/>
          <w:color w:val="343434"/>
          <w:sz w:val="24"/>
          <w:szCs w:val="24"/>
        </w:rPr>
        <w:t>Action</w:t>
      </w:r>
      <w:r w:rsidRPr="00907927">
        <w:rPr>
          <w:rFonts w:ascii="Verdana" w:eastAsia="Times New Roman" w:hAnsi="Verdana" w:cs="Arial"/>
          <w:color w:val="343434"/>
          <w:sz w:val="24"/>
          <w:szCs w:val="24"/>
        </w:rPr>
        <w:t> classes.</w:t>
      </w:r>
    </w:p>
    <w:p w:rsidR="006A212D" w:rsidRPr="00907927" w:rsidRDefault="006A212D" w:rsidP="006A212D">
      <w:pPr>
        <w:shd w:val="clear" w:color="auto" w:fill="FFFFFF"/>
        <w:spacing w:before="100" w:beforeAutospacing="1" w:after="100" w:afterAutospacing="1"/>
        <w:jc w:val="center"/>
        <w:rPr>
          <w:rFonts w:ascii="Verdana" w:eastAsia="Times New Roman" w:hAnsi="Verdana" w:cs="Arial"/>
          <w:color w:val="343434"/>
          <w:sz w:val="24"/>
          <w:szCs w:val="24"/>
        </w:rPr>
      </w:pPr>
      <w:r w:rsidRPr="00907927">
        <w:rPr>
          <w:rFonts w:ascii="Verdana" w:eastAsia="Times New Roman" w:hAnsi="Verdana" w:cs="Arial"/>
          <w:noProof/>
          <w:color w:val="40A2B5"/>
          <w:sz w:val="24"/>
          <w:szCs w:val="24"/>
        </w:rPr>
        <w:lastRenderedPageBreak/>
        <w:drawing>
          <wp:inline distT="0" distB="0" distL="0" distR="0" wp14:anchorId="754DF0EB" wp14:editId="4A2052E5">
            <wp:extent cx="3347085" cy="405130"/>
            <wp:effectExtent l="0" t="0" r="5715" b="0"/>
            <wp:docPr id="21" name="Picture 21" descr="Keyboard &amp; Mouse Event using Action Class in Selenium Webdriv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Keyboard &amp; Mouse Event using Action Class in Selenium Webdriv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085" cy="405130"/>
                    </a:xfrm>
                    <a:prstGeom prst="rect">
                      <a:avLst/>
                    </a:prstGeom>
                    <a:noFill/>
                    <a:ln>
                      <a:noFill/>
                    </a:ln>
                  </pic:spPr>
                </pic:pic>
              </a:graphicData>
            </a:graphic>
          </wp:inline>
        </w:drawing>
      </w:r>
    </w:p>
    <w:p w:rsidR="006A212D" w:rsidRPr="00907927" w:rsidRDefault="006A212D" w:rsidP="006A212D">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Step 2: </w:t>
      </w:r>
      <w:r w:rsidRPr="00907927">
        <w:rPr>
          <w:rFonts w:ascii="Verdana" w:eastAsia="Times New Roman" w:hAnsi="Verdana" w:cs="Arial"/>
          <w:color w:val="343434"/>
          <w:sz w:val="24"/>
          <w:szCs w:val="24"/>
        </w:rPr>
        <w:t>Instantiate a new Actions object.</w:t>
      </w:r>
    </w:p>
    <w:p w:rsidR="006A212D" w:rsidRPr="00907927" w:rsidRDefault="006A212D" w:rsidP="006A212D">
      <w:pPr>
        <w:shd w:val="clear" w:color="auto" w:fill="FFFFFF"/>
        <w:spacing w:before="100" w:beforeAutospacing="1" w:after="100" w:afterAutospacing="1"/>
        <w:jc w:val="center"/>
        <w:rPr>
          <w:rFonts w:ascii="Verdana" w:eastAsia="Times New Roman" w:hAnsi="Verdana" w:cs="Arial"/>
          <w:color w:val="343434"/>
          <w:sz w:val="24"/>
          <w:szCs w:val="24"/>
        </w:rPr>
      </w:pPr>
      <w:r w:rsidRPr="00907927">
        <w:rPr>
          <w:rFonts w:ascii="Verdana" w:eastAsia="Times New Roman" w:hAnsi="Verdana" w:cs="Arial"/>
          <w:noProof/>
          <w:color w:val="40A2B5"/>
          <w:sz w:val="24"/>
          <w:szCs w:val="24"/>
        </w:rPr>
        <w:drawing>
          <wp:inline distT="0" distB="0" distL="0" distR="0" wp14:anchorId="5518E7D8" wp14:editId="37831C57">
            <wp:extent cx="2803525" cy="267335"/>
            <wp:effectExtent l="0" t="0" r="0" b="0"/>
            <wp:docPr id="20" name="Picture 20" descr="Keyboard &amp; Mouse Event using Action Class in Selenium Webdri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Keyboard &amp; Mouse Event using Action Class in Selenium Webdriv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525" cy="267335"/>
                    </a:xfrm>
                    <a:prstGeom prst="rect">
                      <a:avLst/>
                    </a:prstGeom>
                    <a:noFill/>
                    <a:ln>
                      <a:noFill/>
                    </a:ln>
                  </pic:spPr>
                </pic:pic>
              </a:graphicData>
            </a:graphic>
          </wp:inline>
        </w:drawing>
      </w:r>
    </w:p>
    <w:p w:rsidR="006A212D" w:rsidRPr="00907927" w:rsidRDefault="006A212D" w:rsidP="006A212D">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Step 3: </w:t>
      </w:r>
      <w:r w:rsidRPr="00907927">
        <w:rPr>
          <w:rFonts w:ascii="Verdana" w:eastAsia="Times New Roman" w:hAnsi="Verdana" w:cs="Arial"/>
          <w:color w:val="343434"/>
          <w:sz w:val="24"/>
          <w:szCs w:val="24"/>
        </w:rPr>
        <w:t>Instantiate an Action using the Actions object in step 2.</w:t>
      </w:r>
    </w:p>
    <w:p w:rsidR="006A212D" w:rsidRPr="00907927" w:rsidRDefault="006A212D" w:rsidP="006A212D">
      <w:pPr>
        <w:shd w:val="clear" w:color="auto" w:fill="FFFFFF"/>
        <w:spacing w:before="100" w:beforeAutospacing="1" w:after="100" w:afterAutospacing="1"/>
        <w:jc w:val="center"/>
        <w:rPr>
          <w:rFonts w:ascii="Verdana" w:eastAsia="Times New Roman" w:hAnsi="Verdana" w:cs="Arial"/>
          <w:color w:val="343434"/>
          <w:sz w:val="24"/>
          <w:szCs w:val="24"/>
        </w:rPr>
      </w:pPr>
      <w:r w:rsidRPr="00907927">
        <w:rPr>
          <w:rFonts w:ascii="Verdana" w:eastAsia="Times New Roman" w:hAnsi="Verdana" w:cs="Arial"/>
          <w:noProof/>
          <w:color w:val="40A2B5"/>
          <w:sz w:val="24"/>
          <w:szCs w:val="24"/>
        </w:rPr>
        <w:drawing>
          <wp:inline distT="0" distB="0" distL="0" distR="0" wp14:anchorId="3BE30B66" wp14:editId="10392113">
            <wp:extent cx="2545080" cy="560705"/>
            <wp:effectExtent l="0" t="0" r="7620" b="0"/>
            <wp:docPr id="19" name="Picture 19" descr="Keyboard &amp; Mouse Event using Action Class in Selenium Webdriv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eyboard &amp; Mouse Event using Action Class in Selenium Webdriv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5080" cy="560705"/>
                    </a:xfrm>
                    <a:prstGeom prst="rect">
                      <a:avLst/>
                    </a:prstGeom>
                    <a:noFill/>
                    <a:ln>
                      <a:noFill/>
                    </a:ln>
                  </pic:spPr>
                </pic:pic>
              </a:graphicData>
            </a:graphic>
          </wp:inline>
        </w:drawing>
      </w:r>
    </w:p>
    <w:p w:rsidR="006A212D" w:rsidRPr="00907927" w:rsidRDefault="006A212D" w:rsidP="006A212D">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color w:val="343434"/>
          <w:sz w:val="24"/>
          <w:szCs w:val="24"/>
        </w:rPr>
        <w:t xml:space="preserve">In this case, we are going to use the </w:t>
      </w:r>
      <w:proofErr w:type="gramStart"/>
      <w:r w:rsidRPr="00907927">
        <w:rPr>
          <w:rFonts w:ascii="Verdana" w:eastAsia="Times New Roman" w:hAnsi="Verdana" w:cs="Arial"/>
          <w:color w:val="343434"/>
          <w:sz w:val="24"/>
          <w:szCs w:val="24"/>
        </w:rPr>
        <w:t>moveToElement(</w:t>
      </w:r>
      <w:proofErr w:type="gramEnd"/>
      <w:r w:rsidRPr="00907927">
        <w:rPr>
          <w:rFonts w:ascii="Verdana" w:eastAsia="Times New Roman" w:hAnsi="Verdana" w:cs="Arial"/>
          <w:color w:val="343434"/>
          <w:sz w:val="24"/>
          <w:szCs w:val="24"/>
        </w:rPr>
        <w:t xml:space="preserve">) method because we are simply going to mouse-over the "Home" link. The </w:t>
      </w:r>
      <w:proofErr w:type="gramStart"/>
      <w:r w:rsidRPr="00907927">
        <w:rPr>
          <w:rFonts w:ascii="Verdana" w:eastAsia="Times New Roman" w:hAnsi="Verdana" w:cs="Arial"/>
          <w:color w:val="343434"/>
          <w:sz w:val="24"/>
          <w:szCs w:val="24"/>
        </w:rPr>
        <w:t>build(</w:t>
      </w:r>
      <w:proofErr w:type="gramEnd"/>
      <w:r w:rsidRPr="00907927">
        <w:rPr>
          <w:rFonts w:ascii="Verdana" w:eastAsia="Times New Roman" w:hAnsi="Verdana" w:cs="Arial"/>
          <w:color w:val="343434"/>
          <w:sz w:val="24"/>
          <w:szCs w:val="24"/>
        </w:rPr>
        <w:t>) method is always the final method used so that all the listed actions will be compiled into a single step.</w:t>
      </w:r>
    </w:p>
    <w:p w:rsidR="006A212D" w:rsidRPr="00907927" w:rsidRDefault="006A212D" w:rsidP="006A212D">
      <w:pPr>
        <w:shd w:val="clear" w:color="auto" w:fill="FFFFFF"/>
        <w:spacing w:before="100" w:beforeAutospacing="1" w:after="100" w:afterAutospacing="1"/>
        <w:rPr>
          <w:rFonts w:ascii="Verdana" w:eastAsia="Times New Roman" w:hAnsi="Verdana" w:cs="Arial"/>
          <w:color w:val="343434"/>
          <w:sz w:val="24"/>
          <w:szCs w:val="24"/>
        </w:rPr>
      </w:pPr>
      <w:r w:rsidRPr="00907927">
        <w:rPr>
          <w:rFonts w:ascii="Verdana" w:eastAsia="Times New Roman" w:hAnsi="Verdana" w:cs="Arial"/>
          <w:b/>
          <w:bCs/>
          <w:color w:val="343434"/>
          <w:sz w:val="24"/>
          <w:szCs w:val="24"/>
        </w:rPr>
        <w:t>Step 4: </w:t>
      </w:r>
      <w:r w:rsidRPr="00907927">
        <w:rPr>
          <w:rFonts w:ascii="Verdana" w:eastAsia="Times New Roman" w:hAnsi="Verdana" w:cs="Arial"/>
          <w:color w:val="343434"/>
          <w:sz w:val="24"/>
          <w:szCs w:val="24"/>
        </w:rPr>
        <w:t xml:space="preserve">Use the </w:t>
      </w:r>
      <w:proofErr w:type="gramStart"/>
      <w:r w:rsidRPr="00907927">
        <w:rPr>
          <w:rFonts w:ascii="Verdana" w:eastAsia="Times New Roman" w:hAnsi="Verdana" w:cs="Arial"/>
          <w:color w:val="343434"/>
          <w:sz w:val="24"/>
          <w:szCs w:val="24"/>
        </w:rPr>
        <w:t>perform(</w:t>
      </w:r>
      <w:proofErr w:type="gramEnd"/>
      <w:r w:rsidRPr="00907927">
        <w:rPr>
          <w:rFonts w:ascii="Verdana" w:eastAsia="Times New Roman" w:hAnsi="Verdana" w:cs="Arial"/>
          <w:color w:val="343434"/>
          <w:sz w:val="24"/>
          <w:szCs w:val="24"/>
        </w:rPr>
        <w:t>) method when executing the Action object we designed in Step 3.</w:t>
      </w:r>
    </w:p>
    <w:p w:rsidR="006A212D" w:rsidRPr="00907927" w:rsidRDefault="006A212D" w:rsidP="006A212D">
      <w:pPr>
        <w:shd w:val="clear" w:color="auto" w:fill="FFFFFF"/>
        <w:spacing w:before="100" w:beforeAutospacing="1" w:after="100" w:afterAutospacing="1"/>
        <w:jc w:val="center"/>
        <w:rPr>
          <w:rFonts w:ascii="Verdana" w:eastAsia="Times New Roman" w:hAnsi="Verdana" w:cs="Arial"/>
          <w:color w:val="343434"/>
          <w:sz w:val="24"/>
          <w:szCs w:val="24"/>
        </w:rPr>
      </w:pPr>
      <w:r w:rsidRPr="00907927">
        <w:rPr>
          <w:rFonts w:ascii="Verdana" w:eastAsia="Times New Roman" w:hAnsi="Verdana" w:cs="Arial"/>
          <w:noProof/>
          <w:color w:val="40A2B5"/>
          <w:sz w:val="24"/>
          <w:szCs w:val="24"/>
        </w:rPr>
        <w:drawing>
          <wp:inline distT="0" distB="0" distL="0" distR="0" wp14:anchorId="7AB68148" wp14:editId="468AADE1">
            <wp:extent cx="1742440" cy="276225"/>
            <wp:effectExtent l="0" t="0" r="0" b="9525"/>
            <wp:docPr id="18" name="Picture 18" descr="Keyboard &amp; Mouse Event using Action Class in Selenium Webdriv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Keyboard &amp; Mouse Event using Action Class in Selenium Webdriv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2440" cy="276225"/>
                    </a:xfrm>
                    <a:prstGeom prst="rect">
                      <a:avLst/>
                    </a:prstGeom>
                    <a:noFill/>
                    <a:ln>
                      <a:noFill/>
                    </a:ln>
                  </pic:spPr>
                </pic:pic>
              </a:graphicData>
            </a:graphic>
          </wp:inline>
        </w:drawing>
      </w:r>
    </w:p>
    <w:p w:rsidR="00C820F7" w:rsidRPr="00907927" w:rsidRDefault="00C820F7" w:rsidP="0076727C">
      <w:pPr>
        <w:pBdr>
          <w:bottom w:val="single" w:sz="6" w:space="1" w:color="auto"/>
        </w:pBdr>
        <w:rPr>
          <w:rFonts w:ascii="Verdana" w:hAnsi="Verdana"/>
          <w:sz w:val="24"/>
          <w:szCs w:val="24"/>
        </w:rPr>
      </w:pPr>
    </w:p>
    <w:p w:rsidR="006A212D" w:rsidRPr="00907927" w:rsidRDefault="006A212D" w:rsidP="0076727C">
      <w:pPr>
        <w:pBdr>
          <w:bottom w:val="single" w:sz="6" w:space="1" w:color="auto"/>
        </w:pBdr>
        <w:rPr>
          <w:rFonts w:ascii="Verdana" w:hAnsi="Verdana"/>
          <w:sz w:val="24"/>
          <w:szCs w:val="24"/>
        </w:rPr>
      </w:pPr>
    </w:p>
    <w:p w:rsidR="006A212D" w:rsidRPr="00907927" w:rsidRDefault="006A212D" w:rsidP="0076727C">
      <w:pPr>
        <w:pBdr>
          <w:bottom w:val="single" w:sz="6" w:space="1" w:color="auto"/>
        </w:pBdr>
        <w:rPr>
          <w:rFonts w:ascii="Verdana" w:hAnsi="Verdana"/>
          <w:sz w:val="24"/>
          <w:szCs w:val="24"/>
        </w:rPr>
      </w:pPr>
    </w:p>
    <w:p w:rsidR="00C820F7" w:rsidRPr="00907927" w:rsidRDefault="00C820F7" w:rsidP="00C820F7">
      <w:pPr>
        <w:spacing w:after="0"/>
        <w:rPr>
          <w:rFonts w:ascii="Verdana" w:eastAsia="Times New Roman" w:hAnsi="Verdana" w:cs="Times New Roman"/>
          <w:color w:val="303030"/>
          <w:sz w:val="24"/>
          <w:szCs w:val="24"/>
        </w:rPr>
      </w:pPr>
      <w:r w:rsidRPr="00907927">
        <w:rPr>
          <w:rFonts w:ascii="Verdana" w:eastAsia="Times New Roman" w:hAnsi="Verdana" w:cs="Times New Roman"/>
          <w:color w:val="303030"/>
          <w:sz w:val="24"/>
          <w:szCs w:val="24"/>
        </w:rPr>
        <w:t> Selenium has provided a separate “Actions” class to handle these advanced user interactions.</w:t>
      </w:r>
    </w:p>
    <w:p w:rsidR="00C820F7" w:rsidRPr="00907927" w:rsidRDefault="00C820F7" w:rsidP="00C820F7">
      <w:pPr>
        <w:spacing w:after="0"/>
        <w:rPr>
          <w:rFonts w:ascii="Verdana" w:eastAsia="Times New Roman" w:hAnsi="Verdana" w:cs="Times New Roman"/>
          <w:color w:val="303030"/>
          <w:sz w:val="24"/>
          <w:szCs w:val="24"/>
        </w:rPr>
      </w:pPr>
      <w:r w:rsidRPr="00907927">
        <w:rPr>
          <w:rFonts w:ascii="Verdana" w:eastAsia="Times New Roman" w:hAnsi="Verdana" w:cs="Times New Roman"/>
          <w:b/>
          <w:bCs/>
          <w:color w:val="303030"/>
          <w:sz w:val="24"/>
          <w:szCs w:val="24"/>
        </w:rPr>
        <w:t>How it works</w:t>
      </w:r>
      <w:proofErr w:type="gramStart"/>
      <w:r w:rsidRPr="00907927">
        <w:rPr>
          <w:rFonts w:ascii="Verdana" w:eastAsia="Times New Roman" w:hAnsi="Verdana" w:cs="Times New Roman"/>
          <w:b/>
          <w:bCs/>
          <w:color w:val="303030"/>
          <w:sz w:val="24"/>
          <w:szCs w:val="24"/>
        </w:rPr>
        <w:t>:</w:t>
      </w:r>
      <w:r w:rsidRPr="00907927">
        <w:rPr>
          <w:rFonts w:ascii="Verdana" w:eastAsia="Times New Roman" w:hAnsi="Verdana" w:cs="Times New Roman"/>
          <w:color w:val="303030"/>
          <w:sz w:val="24"/>
          <w:szCs w:val="24"/>
        </w:rPr>
        <w:t>The</w:t>
      </w:r>
      <w:proofErr w:type="gramEnd"/>
      <w:r w:rsidRPr="00907927">
        <w:rPr>
          <w:rFonts w:ascii="Verdana" w:eastAsia="Times New Roman" w:hAnsi="Verdana" w:cs="Times New Roman"/>
          <w:color w:val="303030"/>
          <w:sz w:val="24"/>
          <w:szCs w:val="24"/>
        </w:rPr>
        <w:t xml:space="preserve"> action chain generator implements the </w:t>
      </w:r>
      <w:r w:rsidRPr="00907927">
        <w:rPr>
          <w:rFonts w:ascii="Verdana" w:eastAsia="Times New Roman" w:hAnsi="Verdana" w:cs="Times New Roman"/>
          <w:b/>
          <w:bCs/>
          <w:color w:val="303030"/>
          <w:sz w:val="24"/>
          <w:szCs w:val="24"/>
        </w:rPr>
        <w:t>Builder </w:t>
      </w:r>
      <w:r w:rsidRPr="00907927">
        <w:rPr>
          <w:rFonts w:ascii="Verdana" w:eastAsia="Times New Roman" w:hAnsi="Verdana" w:cs="Times New Roman"/>
          <w:color w:val="303030"/>
          <w:sz w:val="24"/>
          <w:szCs w:val="24"/>
        </w:rPr>
        <w:t>pattern to create a Composite Action containing a group of other actions. This should ease building actions by configuring an </w:t>
      </w:r>
      <w:r w:rsidRPr="00907927">
        <w:rPr>
          <w:rFonts w:ascii="Verdana" w:eastAsia="Times New Roman" w:hAnsi="Verdana" w:cs="Times New Roman"/>
          <w:b/>
          <w:bCs/>
          <w:color w:val="303030"/>
          <w:sz w:val="24"/>
          <w:szCs w:val="24"/>
        </w:rPr>
        <w:t>Actions</w:t>
      </w:r>
      <w:r w:rsidRPr="00907927">
        <w:rPr>
          <w:rFonts w:ascii="Verdana" w:eastAsia="Times New Roman" w:hAnsi="Verdana" w:cs="Times New Roman"/>
          <w:color w:val="303030"/>
          <w:sz w:val="24"/>
          <w:szCs w:val="24"/>
        </w:rPr>
        <w:t> chains generator instance and invoking its </w:t>
      </w:r>
      <w:proofErr w:type="gramStart"/>
      <w:r w:rsidRPr="00907927">
        <w:rPr>
          <w:rFonts w:ascii="Verdana" w:eastAsia="Times New Roman" w:hAnsi="Verdana" w:cs="Times New Roman"/>
          <w:b/>
          <w:bCs/>
          <w:color w:val="303030"/>
          <w:sz w:val="24"/>
          <w:szCs w:val="24"/>
        </w:rPr>
        <w:t>build(</w:t>
      </w:r>
      <w:proofErr w:type="gramEnd"/>
      <w:r w:rsidRPr="00907927">
        <w:rPr>
          <w:rFonts w:ascii="Verdana" w:eastAsia="Times New Roman" w:hAnsi="Verdana" w:cs="Times New Roman"/>
          <w:b/>
          <w:bCs/>
          <w:color w:val="303030"/>
          <w:sz w:val="24"/>
          <w:szCs w:val="24"/>
        </w:rPr>
        <w:t xml:space="preserve"> )</w:t>
      </w:r>
      <w:r w:rsidRPr="00907927">
        <w:rPr>
          <w:rFonts w:ascii="Verdana" w:eastAsia="Times New Roman" w:hAnsi="Verdana" w:cs="Times New Roman"/>
          <w:color w:val="303030"/>
          <w:sz w:val="24"/>
          <w:szCs w:val="24"/>
        </w:rPr>
        <w:t> method to get the complex action.</w:t>
      </w:r>
    </w:p>
    <w:p w:rsidR="00C820F7" w:rsidRPr="00907927" w:rsidRDefault="00C820F7" w:rsidP="00C820F7">
      <w:pPr>
        <w:spacing w:after="0"/>
        <w:rPr>
          <w:rFonts w:ascii="Verdana" w:eastAsia="Times New Roman" w:hAnsi="Verdana" w:cs="Times New Roman"/>
          <w:color w:val="303030"/>
          <w:sz w:val="24"/>
          <w:szCs w:val="24"/>
        </w:rPr>
      </w:pPr>
      <w:r w:rsidRPr="00907927">
        <w:rPr>
          <w:rFonts w:ascii="Verdana" w:eastAsia="Times New Roman" w:hAnsi="Verdana" w:cs="Times New Roman"/>
          <w:color w:val="303030"/>
          <w:sz w:val="24"/>
          <w:szCs w:val="24"/>
        </w:rPr>
        <w:t>It was really very hard for me to search for a website where I can try ‘Drag n drop’ feature of WebDriver. I was lucky to find two website. </w:t>
      </w:r>
    </w:p>
    <w:p w:rsidR="006A212D" w:rsidRPr="00907927" w:rsidRDefault="006A212D" w:rsidP="00C820F7">
      <w:pPr>
        <w:spacing w:after="180"/>
        <w:rPr>
          <w:rFonts w:ascii="Verdana" w:eastAsia="Times New Roman" w:hAnsi="Verdana" w:cs="Times New Roman"/>
          <w:b/>
          <w:bCs/>
          <w:color w:val="303030"/>
          <w:sz w:val="24"/>
          <w:szCs w:val="24"/>
        </w:rPr>
      </w:pPr>
    </w:p>
    <w:p w:rsidR="00C820F7" w:rsidRPr="00907927" w:rsidRDefault="00C820F7" w:rsidP="00C820F7">
      <w:pPr>
        <w:spacing w:after="180"/>
        <w:rPr>
          <w:rFonts w:ascii="Verdana" w:eastAsia="Times New Roman" w:hAnsi="Verdana" w:cs="Courier New"/>
          <w:color w:val="303030"/>
          <w:sz w:val="24"/>
          <w:szCs w:val="24"/>
        </w:rPr>
      </w:pPr>
      <w:r w:rsidRPr="00907927">
        <w:rPr>
          <w:rFonts w:ascii="Verdana" w:eastAsia="Times New Roman" w:hAnsi="Verdana" w:cs="Times New Roman"/>
          <w:b/>
          <w:bCs/>
          <w:color w:val="303030"/>
          <w:sz w:val="24"/>
          <w:szCs w:val="24"/>
        </w:rPr>
        <w:t>Example 1:</w:t>
      </w:r>
      <w:r w:rsidRPr="00907927">
        <w:rPr>
          <w:rFonts w:ascii="Verdana" w:eastAsia="Times New Roman" w:hAnsi="Verdana" w:cs="Times New Roman"/>
          <w:color w:val="303030"/>
          <w:sz w:val="24"/>
          <w:szCs w:val="24"/>
        </w:rPr>
        <w:t> In this example we will drag the </w:t>
      </w:r>
      <w:r w:rsidRPr="00907927">
        <w:rPr>
          <w:rFonts w:ascii="Verdana" w:eastAsia="Times New Roman" w:hAnsi="Verdana" w:cs="Times New Roman"/>
          <w:b/>
          <w:bCs/>
          <w:color w:val="303030"/>
          <w:sz w:val="24"/>
          <w:szCs w:val="24"/>
        </w:rPr>
        <w:t>Thriller</w:t>
      </w:r>
      <w:r w:rsidRPr="00907927">
        <w:rPr>
          <w:rFonts w:ascii="Verdana" w:eastAsia="Times New Roman" w:hAnsi="Verdana" w:cs="Times New Roman"/>
          <w:color w:val="303030"/>
          <w:sz w:val="24"/>
          <w:szCs w:val="24"/>
        </w:rPr>
        <w:t> folder from the left table on to the </w:t>
      </w:r>
      <w:r w:rsidRPr="00907927">
        <w:rPr>
          <w:rFonts w:ascii="Verdana" w:eastAsia="Times New Roman" w:hAnsi="Verdana" w:cs="Times New Roman"/>
          <w:b/>
          <w:bCs/>
          <w:color w:val="303030"/>
          <w:sz w:val="24"/>
          <w:szCs w:val="24"/>
        </w:rPr>
        <w:t>Bestsellers</w:t>
      </w:r>
      <w:r w:rsidRPr="00907927">
        <w:rPr>
          <w:rFonts w:ascii="Verdana" w:eastAsia="Times New Roman" w:hAnsi="Verdana" w:cs="Times New Roman"/>
          <w:color w:val="303030"/>
          <w:sz w:val="24"/>
          <w:szCs w:val="24"/>
        </w:rPr>
        <w:t xml:space="preserve"> folder of the right side </w:t>
      </w:r>
      <w:r w:rsidRPr="00907927">
        <w:rPr>
          <w:rFonts w:ascii="Verdana" w:eastAsia="Times New Roman" w:hAnsi="Verdana" w:cs="Times New Roman"/>
          <w:color w:val="303030"/>
          <w:sz w:val="24"/>
          <w:szCs w:val="24"/>
        </w:rPr>
        <w:lastRenderedPageBreak/>
        <w:t>table. </w:t>
      </w:r>
      <w:r w:rsidRPr="00907927">
        <w:rPr>
          <w:rFonts w:ascii="Verdana" w:eastAsia="Times New Roman" w:hAnsi="Verdana" w:cs="Times New Roman"/>
          <w:noProof/>
          <w:color w:val="303030"/>
          <w:sz w:val="24"/>
          <w:szCs w:val="24"/>
        </w:rPr>
        <w:drawing>
          <wp:inline distT="0" distB="0" distL="0" distR="0" wp14:anchorId="513D5AFE" wp14:editId="39D89C57">
            <wp:extent cx="6331585" cy="3183255"/>
            <wp:effectExtent l="0" t="0" r="0" b="0"/>
            <wp:docPr id="13" name="Picture 13" descr="DragND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ragNDrop-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18325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
        <w:gridCol w:w="9372"/>
      </w:tblGrid>
      <w:tr w:rsidR="00C820F7" w:rsidRPr="00907927" w:rsidTr="006A212D">
        <w:trPr>
          <w:tblCellSpacing w:w="15" w:type="dxa"/>
        </w:trPr>
        <w:tc>
          <w:tcPr>
            <w:tcW w:w="0" w:type="auto"/>
            <w:tcBorders>
              <w:top w:val="nil"/>
              <w:left w:val="nil"/>
              <w:bottom w:val="nil"/>
            </w:tcBorders>
            <w:vAlign w:val="center"/>
          </w:tcPr>
          <w:p w:rsidR="00C820F7" w:rsidRPr="00907927" w:rsidRDefault="00C820F7" w:rsidP="00C820F7">
            <w:pPr>
              <w:spacing w:after="0"/>
              <w:jc w:val="center"/>
              <w:rPr>
                <w:rFonts w:ascii="Verdana" w:eastAsia="Times New Roman" w:hAnsi="Verdana" w:cs="Times New Roman"/>
                <w:sz w:val="24"/>
                <w:szCs w:val="24"/>
              </w:rPr>
            </w:pPr>
          </w:p>
        </w:tc>
        <w:tc>
          <w:tcPr>
            <w:tcW w:w="17385" w:type="dxa"/>
            <w:tcBorders>
              <w:top w:val="nil"/>
              <w:left w:val="nil"/>
              <w:bottom w:val="nil"/>
              <w:right w:val="nil"/>
            </w:tcBorders>
            <w:vAlign w:val="center"/>
            <w:hideMark/>
          </w:tcPr>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package practiceTestCases;</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java.util.concurrent.TimeUnit;</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org.openqa.selenium.By;</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org.openqa.selenium.WebDriver;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org.openqa.selenium.WebElement;</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org.openqa.selenium.firefox.FirefoxDriver;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org.openqa.selenium.interactions.Action;</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org.openqa.selenium.interactions.Actions;</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public class DragAndDrop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public static void main(String[] args) throws InterruptedException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WebDriver driver = new FirefoxDriver();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String URL = "http://www.dhtmlx.com/docs/products/dhtmlxTree/index.shtml";</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lastRenderedPageBreak/>
              <w:t>driver.get(URL);</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It is always advisable to Maximize the window before performing DragNDrop action</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driver.manage().window().maximize();</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driver.manage().timeouts().implicitlyWait(10000, TimeUnit.MILLISECONDS);</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WebElement From = driver.findElement(By.xpath(".//*[@id='treebox1']/div/table/tbody/tr[2]/td[2]/table/tbody/tr[2]/td[2]/table/tbody/tr[1]/td[4]/span"));</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WebElement To = driver.findElement(By.xpath(".//*[@id='treebox2']/div/table/tbody/tr[2]/td[2]/table/tbody/tr[2]/td[2]/table/tbody/tr[2]/td[2]/table/tbody/tr[1]/td[4]/span"));</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Actions builder = new Actions(driver);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Action dragAndDrop = builder.clickAndHold(From)</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.moveToElement(To)</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.release(To)</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.build();</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dragAndDrop.perform();</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w:t>
            </w:r>
          </w:p>
        </w:tc>
      </w:tr>
    </w:tbl>
    <w:p w:rsidR="00C820F7" w:rsidRPr="00907927" w:rsidRDefault="00C820F7" w:rsidP="00C820F7">
      <w:pPr>
        <w:spacing w:after="150"/>
        <w:rPr>
          <w:rFonts w:ascii="Verdana" w:eastAsia="Times New Roman" w:hAnsi="Verdana" w:cs="Times New Roman"/>
          <w:color w:val="303030"/>
          <w:sz w:val="24"/>
          <w:szCs w:val="24"/>
        </w:rPr>
      </w:pPr>
      <w:r w:rsidRPr="00907927">
        <w:rPr>
          <w:rFonts w:ascii="Verdana" w:eastAsia="Times New Roman" w:hAnsi="Verdana" w:cs="Times New Roman"/>
          <w:color w:val="303030"/>
          <w:sz w:val="24"/>
          <w:szCs w:val="24"/>
        </w:rPr>
        <w:lastRenderedPageBreak/>
        <w:t xml:space="preserve">Now if you carefully look at the folder, you will notice that the Thrillers folder is been moved to Bestsellers folder. The new folder structure will look like </w:t>
      </w:r>
      <w:r w:rsidRPr="00907927">
        <w:rPr>
          <w:rFonts w:ascii="Verdana" w:eastAsia="Times New Roman" w:hAnsi="Verdana" w:cs="Times New Roman"/>
          <w:color w:val="303030"/>
          <w:sz w:val="24"/>
          <w:szCs w:val="24"/>
        </w:rPr>
        <w:lastRenderedPageBreak/>
        <w:t>this:</w:t>
      </w:r>
      <w:r w:rsidRPr="00907927">
        <w:rPr>
          <w:rFonts w:ascii="Verdana" w:eastAsia="Times New Roman" w:hAnsi="Verdana" w:cs="Times New Roman"/>
          <w:noProof/>
          <w:color w:val="303030"/>
          <w:sz w:val="24"/>
          <w:szCs w:val="24"/>
        </w:rPr>
        <w:drawing>
          <wp:inline distT="0" distB="0" distL="0" distR="0" wp14:anchorId="45F275D2" wp14:editId="019EC652">
            <wp:extent cx="6391910" cy="3088005"/>
            <wp:effectExtent l="0" t="0" r="0" b="0"/>
            <wp:docPr id="12" name="Picture 12" descr="DragNDr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agNDrop-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1910" cy="3088005"/>
                    </a:xfrm>
                    <a:prstGeom prst="rect">
                      <a:avLst/>
                    </a:prstGeom>
                    <a:noFill/>
                    <a:ln>
                      <a:noFill/>
                    </a:ln>
                  </pic:spPr>
                </pic:pic>
              </a:graphicData>
            </a:graphic>
          </wp:inline>
        </w:drawing>
      </w:r>
    </w:p>
    <w:p w:rsidR="00C820F7" w:rsidRPr="00907927" w:rsidRDefault="00C820F7" w:rsidP="00C820F7">
      <w:pPr>
        <w:spacing w:after="0"/>
        <w:rPr>
          <w:rFonts w:ascii="Verdana" w:eastAsia="Times New Roman" w:hAnsi="Verdana" w:cs="Times New Roman"/>
          <w:color w:val="303030"/>
          <w:sz w:val="24"/>
          <w:szCs w:val="24"/>
        </w:rPr>
      </w:pPr>
      <w:r w:rsidRPr="00907927">
        <w:rPr>
          <w:rFonts w:ascii="Verdana" w:eastAsia="Times New Roman" w:hAnsi="Verdana" w:cs="Times New Roman"/>
          <w:b/>
          <w:bCs/>
          <w:color w:val="303030"/>
          <w:sz w:val="24"/>
          <w:szCs w:val="24"/>
        </w:rPr>
        <w:t>Example 2: </w:t>
      </w:r>
      <w:r w:rsidRPr="00907927">
        <w:rPr>
          <w:rFonts w:ascii="Verdana" w:eastAsia="Times New Roman" w:hAnsi="Verdana" w:cs="Times New Roman"/>
          <w:color w:val="303030"/>
          <w:sz w:val="24"/>
          <w:szCs w:val="24"/>
        </w:rPr>
        <w:t>In this example there is a </w:t>
      </w:r>
      <w:r w:rsidRPr="00907927">
        <w:rPr>
          <w:rFonts w:ascii="Verdana" w:eastAsia="Times New Roman" w:hAnsi="Verdana" w:cs="Times New Roman"/>
          <w:b/>
          <w:bCs/>
          <w:color w:val="303030"/>
          <w:sz w:val="24"/>
          <w:szCs w:val="24"/>
        </w:rPr>
        <w:t>Checklist</w:t>
      </w:r>
      <w:r w:rsidRPr="00907927">
        <w:rPr>
          <w:rFonts w:ascii="Verdana" w:eastAsia="Times New Roman" w:hAnsi="Verdana" w:cs="Times New Roman"/>
          <w:color w:val="303030"/>
          <w:sz w:val="24"/>
          <w:szCs w:val="24"/>
        </w:rPr>
        <w:t> on the left side and there are four sub menus with the name of DragAndDrop-[1-3]. We will login to this website and then drag DragAndDrop-1 to DragAndDrop-4 of the left side sub menu.</w:t>
      </w:r>
    </w:p>
    <w:p w:rsidR="00C820F7" w:rsidRPr="00907927" w:rsidRDefault="00C820F7" w:rsidP="00C820F7">
      <w:pPr>
        <w:spacing w:after="150"/>
        <w:rPr>
          <w:rFonts w:ascii="Verdana" w:eastAsia="Times New Roman" w:hAnsi="Verdana" w:cs="Times New Roman"/>
          <w:color w:val="303030"/>
          <w:sz w:val="24"/>
          <w:szCs w:val="24"/>
        </w:rPr>
      </w:pPr>
      <w:r w:rsidRPr="00907927">
        <w:rPr>
          <w:rFonts w:ascii="Verdana" w:eastAsia="Times New Roman" w:hAnsi="Verdana" w:cs="Times New Roman"/>
          <w:noProof/>
          <w:color w:val="303030"/>
          <w:sz w:val="24"/>
          <w:szCs w:val="24"/>
        </w:rPr>
        <w:lastRenderedPageBreak/>
        <w:drawing>
          <wp:inline distT="0" distB="0" distL="0" distR="0" wp14:anchorId="432AE0C6" wp14:editId="5EFDF37B">
            <wp:extent cx="8298815" cy="4209415"/>
            <wp:effectExtent l="0" t="0" r="0" b="0"/>
            <wp:docPr id="11" name="Picture 11" descr="DragNDr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ragNDrop-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98815" cy="4209415"/>
                    </a:xfrm>
                    <a:prstGeom prst="rect">
                      <a:avLst/>
                    </a:prstGeom>
                    <a:noFill/>
                    <a:ln>
                      <a:noFill/>
                    </a:ln>
                  </pic:spPr>
                </pic:pic>
              </a:graphicData>
            </a:graphic>
          </wp:inline>
        </w:drawing>
      </w:r>
    </w:p>
    <w:p w:rsidR="00C820F7" w:rsidRPr="00907927" w:rsidRDefault="00C820F7" w:rsidP="00C820F7">
      <w:pPr>
        <w:spacing w:after="180"/>
        <w:rPr>
          <w:rFonts w:ascii="Verdana" w:eastAsia="Times New Roman" w:hAnsi="Verdana"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
        <w:gridCol w:w="9078"/>
      </w:tblGrid>
      <w:tr w:rsidR="00C820F7" w:rsidRPr="00907927" w:rsidTr="00C820F7">
        <w:trPr>
          <w:tblCellSpacing w:w="15" w:type="dxa"/>
        </w:trPr>
        <w:tc>
          <w:tcPr>
            <w:tcW w:w="0" w:type="auto"/>
            <w:tcBorders>
              <w:top w:val="nil"/>
              <w:left w:val="nil"/>
              <w:bottom w:val="nil"/>
            </w:tcBorders>
            <w:vAlign w:val="center"/>
            <w:hideMark/>
          </w:tcPr>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5</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6</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7</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8</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9</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10</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11</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12</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13</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14</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lastRenderedPageBreak/>
              <w:t>15</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16</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17</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18</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19</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20</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21</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22</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23</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24</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25</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26</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27</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28</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29</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30</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31</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32</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33</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34</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35</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36</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lastRenderedPageBreak/>
              <w:t>37</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38</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39</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40</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41</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42</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43</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44</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45</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46</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47</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48</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49</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50</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51</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52</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53</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54</w:t>
            </w:r>
          </w:p>
          <w:p w:rsidR="00C820F7" w:rsidRPr="00907927" w:rsidRDefault="00C820F7" w:rsidP="00C820F7">
            <w:pPr>
              <w:spacing w:after="0"/>
              <w:jc w:val="center"/>
              <w:rPr>
                <w:rFonts w:ascii="Verdana" w:eastAsia="Times New Roman" w:hAnsi="Verdana" w:cs="Times New Roman"/>
                <w:sz w:val="24"/>
                <w:szCs w:val="24"/>
              </w:rPr>
            </w:pPr>
            <w:r w:rsidRPr="00907927">
              <w:rPr>
                <w:rFonts w:ascii="Verdana" w:eastAsia="Times New Roman" w:hAnsi="Verdana" w:cs="Times New Roman"/>
                <w:sz w:val="24"/>
                <w:szCs w:val="24"/>
              </w:rPr>
              <w:t>55</w:t>
            </w:r>
          </w:p>
        </w:tc>
        <w:tc>
          <w:tcPr>
            <w:tcW w:w="10065" w:type="dxa"/>
            <w:tcBorders>
              <w:top w:val="nil"/>
              <w:left w:val="nil"/>
              <w:bottom w:val="nil"/>
              <w:right w:val="nil"/>
            </w:tcBorders>
            <w:vAlign w:val="center"/>
            <w:hideMark/>
          </w:tcPr>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lastRenderedPageBreak/>
              <w:t>package practiceTestCases;</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java.util.concurrent.TimeUnit;</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org.openqa.selenium.By;</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org.openqa.selenium.WebDriver;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org.openqa.selenium.WebElement;</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org.openqa.selenium.firefox.FirefoxDriver;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org.openqa.selenium.interactions.Action;</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import org.openqa.selenium.interactions.Actions;</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public class DragAndDrop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t>public static void main(String[] args) throws InterruptedException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lastRenderedPageBreak/>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WebDriver driver = new FirefoxDriver();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String URL = "http://sandbox.checklist.com/account/";</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driver.get(URL);</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driver.findElement(By.name("j_username")).sendKeys("Username");</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driver.findElement(By.name("j_password")).sendKeys("Password);</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driver.findElement(By.name("login")).click();</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driver.manage().window().maximize();</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driver.manage().timeouts().implicitlyWait(10000, TimeUnit.MILLISECONDS);</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WebElement From = driver.findElement(By.xpath(".//*[@id='userChecklists']/li[1]/a/span"));</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WebElement To = driver.findElement(By.xpath(".//*[@id='userChecklists']/li[4]/a/span"));</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Actions builder = new Actions(driver);</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xml:space="preserve"> </w:t>
            </w:r>
            <w:r w:rsidRPr="00907927">
              <w:rPr>
                <w:rFonts w:ascii="Verdana" w:eastAsia="Times New Roman" w:hAnsi="Verdana" w:cs="Times New Roman"/>
                <w:color w:val="000000"/>
                <w:sz w:val="24"/>
                <w:szCs w:val="24"/>
              </w:rPr>
              <w:tab/>
              <w:t>      Action dragAndDrop = builder.clickAndHold(From)</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.moveToElement(To)</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.release(To)</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.build();</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dragAndDrop.perform();</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t>}</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820F7" w:rsidRPr="00907927" w:rsidRDefault="00C820F7" w:rsidP="00C820F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w:t>
            </w:r>
          </w:p>
        </w:tc>
      </w:tr>
    </w:tbl>
    <w:p w:rsidR="00C820F7" w:rsidRPr="00907927" w:rsidRDefault="00C820F7" w:rsidP="0076727C">
      <w:pPr>
        <w:rPr>
          <w:rFonts w:ascii="Verdana" w:hAnsi="Verdana"/>
          <w:sz w:val="24"/>
          <w:szCs w:val="24"/>
        </w:rPr>
      </w:pPr>
    </w:p>
    <w:p w:rsidR="00D13D89" w:rsidRPr="00907927" w:rsidRDefault="00D13D89" w:rsidP="00D13D89">
      <w:pPr>
        <w:pStyle w:val="Heading1"/>
        <w:spacing w:before="75" w:after="75" w:line="585" w:lineRule="atLeast"/>
        <w:jc w:val="center"/>
        <w:rPr>
          <w:rFonts w:ascii="Verdana" w:hAnsi="Verdana"/>
          <w:b w:val="0"/>
          <w:bCs w:val="0"/>
          <w:color w:val="3366FF"/>
          <w:sz w:val="24"/>
          <w:szCs w:val="24"/>
        </w:rPr>
      </w:pPr>
      <w:r w:rsidRPr="00907927">
        <w:rPr>
          <w:rFonts w:ascii="Verdana" w:hAnsi="Verdana"/>
          <w:b w:val="0"/>
          <w:bCs w:val="0"/>
          <w:color w:val="3366FF"/>
          <w:sz w:val="24"/>
          <w:szCs w:val="24"/>
        </w:rPr>
        <w:t>Mouse Hover action in Selenium Webdriver</w:t>
      </w:r>
    </w:p>
    <w:p w:rsidR="00D13D89" w:rsidRPr="00907927" w:rsidRDefault="00D13D89" w:rsidP="0076727C">
      <w:pPr>
        <w:rPr>
          <w:rFonts w:ascii="Verdana" w:hAnsi="Verdana"/>
          <w:sz w:val="24"/>
          <w:szCs w:val="24"/>
        </w:rPr>
      </w:pPr>
    </w:p>
    <w:p w:rsidR="00D13D89" w:rsidRPr="00907927" w:rsidRDefault="00D13D89" w:rsidP="00D13D89">
      <w:pPr>
        <w:pStyle w:val="NormalWeb"/>
        <w:spacing w:before="0" w:beforeAutospacing="0" w:after="0" w:afterAutospacing="0"/>
        <w:rPr>
          <w:rFonts w:ascii="Verdana" w:hAnsi="Verdana"/>
          <w:color w:val="303030"/>
        </w:rPr>
      </w:pPr>
      <w:r w:rsidRPr="00907927">
        <w:rPr>
          <w:rFonts w:ascii="Verdana" w:hAnsi="Verdana"/>
          <w:color w:val="303030"/>
        </w:rPr>
        <w:lastRenderedPageBreak/>
        <w:t>There will be situations where it is required to click on the item of the drop down menu for e.g. Go to</w:t>
      </w:r>
      <w:r w:rsidRPr="00907927">
        <w:rPr>
          <w:rStyle w:val="apple-converted-space"/>
          <w:rFonts w:ascii="Verdana" w:hAnsi="Verdana"/>
          <w:b/>
          <w:bCs/>
          <w:color w:val="303030"/>
        </w:rPr>
        <w:t> </w:t>
      </w:r>
      <w:hyperlink r:id="rId27" w:tgtFrame="_blank" w:tooltip="Demo Online Store" w:history="1">
        <w:r w:rsidRPr="00907927">
          <w:rPr>
            <w:rStyle w:val="Hyperlink"/>
            <w:rFonts w:ascii="Verdana" w:hAnsi="Verdana"/>
            <w:b/>
            <w:bCs/>
            <w:color w:val="1E73BE"/>
          </w:rPr>
          <w:t>ToolsQA demo online store</w:t>
        </w:r>
      </w:hyperlink>
      <w:r w:rsidRPr="00907927">
        <w:rPr>
          <w:rStyle w:val="apple-converted-space"/>
          <w:rFonts w:ascii="Verdana" w:hAnsi="Verdana"/>
          <w:color w:val="303030"/>
        </w:rPr>
        <w:t> </w:t>
      </w:r>
      <w:r w:rsidRPr="00907927">
        <w:rPr>
          <w:rFonts w:ascii="Verdana" w:hAnsi="Verdana"/>
          <w:color w:val="303030"/>
        </w:rPr>
        <w:t>&gt; Click on Product category link on the top menu &gt; Then select any of the items from the drop down menu:</w:t>
      </w:r>
    </w:p>
    <w:p w:rsidR="00D13D89" w:rsidRPr="00907927" w:rsidRDefault="00D13D89" w:rsidP="00D13D89">
      <w:pPr>
        <w:pStyle w:val="NormalWeb"/>
        <w:spacing w:before="0" w:beforeAutospacing="0" w:after="150" w:afterAutospacing="0"/>
        <w:rPr>
          <w:rFonts w:ascii="Verdana" w:hAnsi="Verdana"/>
          <w:color w:val="303030"/>
        </w:rPr>
      </w:pPr>
      <w:r w:rsidRPr="00907927">
        <w:rPr>
          <w:rFonts w:ascii="Verdana" w:hAnsi="Verdana"/>
          <w:color w:val="303030"/>
        </w:rPr>
        <w:t>See the screen shot below:</w:t>
      </w:r>
    </w:p>
    <w:p w:rsidR="00D13D89" w:rsidRPr="00907927" w:rsidRDefault="00D13D89" w:rsidP="00D13D89">
      <w:pPr>
        <w:pStyle w:val="NormalWeb"/>
        <w:spacing w:before="0" w:beforeAutospacing="0" w:after="150" w:afterAutospacing="0"/>
        <w:rPr>
          <w:rFonts w:ascii="Verdana" w:hAnsi="Verdana"/>
          <w:color w:val="303030"/>
        </w:rPr>
      </w:pPr>
      <w:r w:rsidRPr="00907927">
        <w:rPr>
          <w:rFonts w:ascii="Verdana" w:hAnsi="Verdana"/>
          <w:noProof/>
          <w:color w:val="303030"/>
        </w:rPr>
        <w:drawing>
          <wp:inline distT="0" distB="0" distL="0" distR="0" wp14:anchorId="4F729C09" wp14:editId="7AD8E3C0">
            <wp:extent cx="9558020" cy="3838575"/>
            <wp:effectExtent l="0" t="0" r="0" b="0"/>
            <wp:docPr id="22" name="Picture 22" descr="Mouse_H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ouse_Ho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58020" cy="3838575"/>
                    </a:xfrm>
                    <a:prstGeom prst="rect">
                      <a:avLst/>
                    </a:prstGeom>
                    <a:noFill/>
                    <a:ln>
                      <a:noFill/>
                    </a:ln>
                  </pic:spPr>
                </pic:pic>
              </a:graphicData>
            </a:graphic>
          </wp:inline>
        </w:drawing>
      </w:r>
    </w:p>
    <w:p w:rsidR="00D13D89" w:rsidRPr="00907927" w:rsidRDefault="00D13D89" w:rsidP="00D13D89">
      <w:pPr>
        <w:rPr>
          <w:rFonts w:ascii="Verdana" w:hAnsi="Verdana" w:cs="Courier New"/>
          <w:color w:val="303030"/>
          <w:sz w:val="24"/>
          <w:szCs w:val="24"/>
        </w:rPr>
      </w:pPr>
      <w:r w:rsidRPr="00907927">
        <w:rPr>
          <w:rFonts w:ascii="Verdana" w:hAnsi="Verdana"/>
          <w:color w:val="303030"/>
          <w:sz w:val="24"/>
          <w:szCs w:val="24"/>
        </w:rPr>
        <w:t>One way of doing this is by using</w:t>
      </w:r>
      <w:r w:rsidRPr="00907927">
        <w:rPr>
          <w:rStyle w:val="apple-converted-space"/>
          <w:rFonts w:ascii="Verdana" w:hAnsi="Verdana"/>
          <w:color w:val="303030"/>
          <w:sz w:val="24"/>
          <w:szCs w:val="24"/>
        </w:rPr>
        <w:t> </w:t>
      </w:r>
      <w:r w:rsidRPr="00907927">
        <w:rPr>
          <w:rStyle w:val="Strong"/>
          <w:rFonts w:ascii="Verdana" w:hAnsi="Verdana"/>
          <w:color w:val="303030"/>
          <w:sz w:val="24"/>
          <w:szCs w:val="24"/>
        </w:rPr>
        <w:t>Action</w:t>
      </w:r>
      <w:r w:rsidRPr="00907927">
        <w:rPr>
          <w:rStyle w:val="apple-converted-space"/>
          <w:rFonts w:ascii="Verdana" w:hAnsi="Verdana"/>
          <w:color w:val="303030"/>
          <w:sz w:val="24"/>
          <w:szCs w:val="24"/>
        </w:rPr>
        <w:t> </w:t>
      </w:r>
      <w:r w:rsidRPr="00907927">
        <w:rPr>
          <w:rFonts w:ascii="Verdana" w:hAnsi="Verdana"/>
          <w:color w:val="303030"/>
          <w:sz w:val="24"/>
          <w:szCs w:val="24"/>
        </w:rPr>
        <w:t>class:</w:t>
      </w:r>
      <w:r w:rsidRPr="00907927">
        <w:rPr>
          <w:rFonts w:ascii="Verdana" w:hAnsi="Verdana" w:cs="Courier New"/>
          <w:color w:val="30303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45"/>
      </w:tblGrid>
      <w:tr w:rsidR="00D13D89" w:rsidRPr="00907927" w:rsidTr="00D13D89">
        <w:trPr>
          <w:tblCellSpacing w:w="15" w:type="dxa"/>
        </w:trPr>
        <w:tc>
          <w:tcPr>
            <w:tcW w:w="0" w:type="auto"/>
            <w:tcBorders>
              <w:top w:val="nil"/>
              <w:left w:val="nil"/>
              <w:bottom w:val="nil"/>
            </w:tcBorders>
            <w:vAlign w:val="center"/>
          </w:tcPr>
          <w:p w:rsidR="00D13D89" w:rsidRPr="00907927" w:rsidRDefault="00D13D89">
            <w:pPr>
              <w:jc w:val="center"/>
              <w:rPr>
                <w:rFonts w:ascii="Verdana" w:hAnsi="Verdana"/>
                <w:sz w:val="24"/>
                <w:szCs w:val="24"/>
              </w:rPr>
            </w:pPr>
          </w:p>
        </w:tc>
        <w:tc>
          <w:tcPr>
            <w:tcW w:w="8400" w:type="dxa"/>
            <w:tcBorders>
              <w:top w:val="nil"/>
              <w:left w:val="nil"/>
              <w:bottom w:val="nil"/>
              <w:right w:val="nil"/>
            </w:tcBorders>
            <w:vAlign w:val="center"/>
            <w:hideMark/>
          </w:tcPr>
          <w:p w:rsidR="00D13D89" w:rsidRPr="00907927" w:rsidRDefault="00D13D89">
            <w:pPr>
              <w:rPr>
                <w:rFonts w:ascii="Verdana" w:hAnsi="Verdana"/>
                <w:color w:val="000000"/>
                <w:sz w:val="24"/>
                <w:szCs w:val="24"/>
              </w:rPr>
            </w:pPr>
            <w:r w:rsidRPr="00907927">
              <w:rPr>
                <w:rStyle w:val="crayon-t"/>
                <w:rFonts w:ascii="Verdana" w:hAnsi="Verdana"/>
                <w:color w:val="000000"/>
                <w:sz w:val="24"/>
                <w:szCs w:val="24"/>
              </w:rPr>
              <w:t>package</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automationFramework</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 xml:space="preserve">import </w:t>
            </w:r>
            <w:r w:rsidRPr="00907927">
              <w:rPr>
                <w:rStyle w:val="crayon-v"/>
                <w:rFonts w:ascii="Verdana" w:hAnsi="Verdana"/>
                <w:color w:val="000000"/>
                <w:sz w:val="24"/>
                <w:szCs w:val="24"/>
              </w:rPr>
              <w:t>java</w:t>
            </w:r>
            <w:r w:rsidRPr="00907927">
              <w:rPr>
                <w:rStyle w:val="crayon-sy"/>
                <w:rFonts w:ascii="Verdana" w:hAnsi="Verdana"/>
                <w:color w:val="000000"/>
                <w:sz w:val="24"/>
                <w:szCs w:val="24"/>
              </w:rPr>
              <w:t>.</w:t>
            </w:r>
            <w:r w:rsidRPr="00907927">
              <w:rPr>
                <w:rStyle w:val="crayon-v"/>
                <w:rFonts w:ascii="Verdana" w:hAnsi="Verdana"/>
                <w:color w:val="000000"/>
                <w:sz w:val="24"/>
                <w:szCs w:val="24"/>
              </w:rPr>
              <w:t>util</w:t>
            </w:r>
            <w:r w:rsidRPr="00907927">
              <w:rPr>
                <w:rStyle w:val="crayon-sy"/>
                <w:rFonts w:ascii="Verdana" w:hAnsi="Verdana"/>
                <w:color w:val="000000"/>
                <w:sz w:val="24"/>
                <w:szCs w:val="24"/>
              </w:rPr>
              <w:t>.</w:t>
            </w:r>
            <w:r w:rsidRPr="00907927">
              <w:rPr>
                <w:rStyle w:val="crayon-v"/>
                <w:rFonts w:ascii="Verdana" w:hAnsi="Verdana"/>
                <w:color w:val="000000"/>
                <w:sz w:val="24"/>
                <w:szCs w:val="24"/>
              </w:rPr>
              <w:t>concurrent</w:t>
            </w:r>
            <w:r w:rsidRPr="00907927">
              <w:rPr>
                <w:rStyle w:val="crayon-sy"/>
                <w:rFonts w:ascii="Verdana" w:hAnsi="Verdana"/>
                <w:color w:val="000000"/>
                <w:sz w:val="24"/>
                <w:szCs w:val="24"/>
              </w:rPr>
              <w:t>.</w:t>
            </w:r>
            <w:r w:rsidRPr="00907927">
              <w:rPr>
                <w:rStyle w:val="crayon-v"/>
                <w:rFonts w:ascii="Verdana" w:hAnsi="Verdana"/>
                <w:color w:val="000000"/>
                <w:sz w:val="24"/>
                <w:szCs w:val="24"/>
              </w:rPr>
              <w:t>TimeUnit</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Style w:val="crayon-h"/>
                <w:rFonts w:ascii="Verdana" w:hAnsi="Verdana"/>
                <w:color w:val="000000"/>
                <w:sz w:val="24"/>
                <w:szCs w:val="24"/>
              </w:rPr>
              <w:t xml:space="preserve"> </w:t>
            </w:r>
            <w:proofErr w:type="gramStart"/>
            <w:r w:rsidRPr="00907927">
              <w:rPr>
                <w:rStyle w:val="crayon-e"/>
                <w:rFonts w:ascii="Verdana" w:hAnsi="Verdana"/>
                <w:color w:val="000000"/>
                <w:sz w:val="24"/>
                <w:szCs w:val="24"/>
              </w:rPr>
              <w:t>import</w:t>
            </w:r>
            <w:proofErr w:type="gramEnd"/>
            <w:r w:rsidRPr="00907927">
              <w:rPr>
                <w:rStyle w:val="crayon-e"/>
                <w:rFonts w:ascii="Verdana" w:hAnsi="Verdana"/>
                <w:color w:val="000000"/>
                <w:sz w:val="24"/>
                <w:szCs w:val="24"/>
              </w:rPr>
              <w:t xml:space="preserve"> </w:t>
            </w:r>
            <w:r w:rsidRPr="00907927">
              <w:rPr>
                <w:rStyle w:val="crayon-v"/>
                <w:rFonts w:ascii="Verdana" w:hAnsi="Verdana"/>
                <w:color w:val="000000"/>
                <w:sz w:val="24"/>
                <w:szCs w:val="24"/>
              </w:rPr>
              <w:t>org</w:t>
            </w:r>
            <w:r w:rsidRPr="00907927">
              <w:rPr>
                <w:rStyle w:val="crayon-sy"/>
                <w:rFonts w:ascii="Verdana" w:hAnsi="Verdana"/>
                <w:color w:val="000000"/>
                <w:sz w:val="24"/>
                <w:szCs w:val="24"/>
              </w:rPr>
              <w:t>.</w:t>
            </w:r>
            <w:r w:rsidRPr="00907927">
              <w:rPr>
                <w:rStyle w:val="crayon-v"/>
                <w:rFonts w:ascii="Verdana" w:hAnsi="Verdana"/>
                <w:color w:val="000000"/>
                <w:sz w:val="24"/>
                <w:szCs w:val="24"/>
              </w:rPr>
              <w:t>openqa</w:t>
            </w:r>
            <w:r w:rsidRPr="00907927">
              <w:rPr>
                <w:rStyle w:val="crayon-sy"/>
                <w:rFonts w:ascii="Verdana" w:hAnsi="Verdana"/>
                <w:color w:val="000000"/>
                <w:sz w:val="24"/>
                <w:szCs w:val="24"/>
              </w:rPr>
              <w:t>.</w:t>
            </w:r>
            <w:r w:rsidRPr="00907927">
              <w:rPr>
                <w:rStyle w:val="crayon-v"/>
                <w:rFonts w:ascii="Verdana" w:hAnsi="Verdana"/>
                <w:color w:val="000000"/>
                <w:sz w:val="24"/>
                <w:szCs w:val="24"/>
              </w:rPr>
              <w:t>selenium</w:t>
            </w:r>
            <w:r w:rsidRPr="00907927">
              <w:rPr>
                <w:rStyle w:val="crayon-sy"/>
                <w:rFonts w:ascii="Verdana" w:hAnsi="Verdana"/>
                <w:color w:val="000000"/>
                <w:sz w:val="24"/>
                <w:szCs w:val="24"/>
              </w:rPr>
              <w:t>.</w:t>
            </w:r>
            <w:r w:rsidRPr="00907927">
              <w:rPr>
                <w:rStyle w:val="crayon-o"/>
                <w:rFonts w:ascii="Verdana" w:hAnsi="Verdana"/>
                <w:color w:val="000000"/>
                <w:sz w:val="24"/>
                <w:szCs w:val="24"/>
              </w:rPr>
              <w:t>*</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 xml:space="preserve">import </w:t>
            </w:r>
            <w:r w:rsidRPr="00907927">
              <w:rPr>
                <w:rStyle w:val="crayon-v"/>
                <w:rFonts w:ascii="Verdana" w:hAnsi="Verdana"/>
                <w:color w:val="000000"/>
                <w:sz w:val="24"/>
                <w:szCs w:val="24"/>
              </w:rPr>
              <w:t>org</w:t>
            </w:r>
            <w:r w:rsidRPr="00907927">
              <w:rPr>
                <w:rStyle w:val="crayon-sy"/>
                <w:rFonts w:ascii="Verdana" w:hAnsi="Verdana"/>
                <w:color w:val="000000"/>
                <w:sz w:val="24"/>
                <w:szCs w:val="24"/>
              </w:rPr>
              <w:t>.</w:t>
            </w:r>
            <w:r w:rsidRPr="00907927">
              <w:rPr>
                <w:rStyle w:val="crayon-v"/>
                <w:rFonts w:ascii="Verdana" w:hAnsi="Verdana"/>
                <w:color w:val="000000"/>
                <w:sz w:val="24"/>
                <w:szCs w:val="24"/>
              </w:rPr>
              <w:t>openqa</w:t>
            </w:r>
            <w:r w:rsidRPr="00907927">
              <w:rPr>
                <w:rStyle w:val="crayon-sy"/>
                <w:rFonts w:ascii="Verdana" w:hAnsi="Verdana"/>
                <w:color w:val="000000"/>
                <w:sz w:val="24"/>
                <w:szCs w:val="24"/>
              </w:rPr>
              <w:t>.</w:t>
            </w:r>
            <w:r w:rsidRPr="00907927">
              <w:rPr>
                <w:rStyle w:val="crayon-v"/>
                <w:rFonts w:ascii="Verdana" w:hAnsi="Verdana"/>
                <w:color w:val="000000"/>
                <w:sz w:val="24"/>
                <w:szCs w:val="24"/>
              </w:rPr>
              <w:t>selenium</w:t>
            </w:r>
            <w:r w:rsidRPr="00907927">
              <w:rPr>
                <w:rStyle w:val="crayon-sy"/>
                <w:rFonts w:ascii="Verdana" w:hAnsi="Verdana"/>
                <w:color w:val="000000"/>
                <w:sz w:val="24"/>
                <w:szCs w:val="24"/>
              </w:rPr>
              <w:t>.</w:t>
            </w:r>
            <w:r w:rsidRPr="00907927">
              <w:rPr>
                <w:rStyle w:val="crayon-v"/>
                <w:rFonts w:ascii="Verdana" w:hAnsi="Verdana"/>
                <w:color w:val="000000"/>
                <w:sz w:val="24"/>
                <w:szCs w:val="24"/>
              </w:rPr>
              <w:t>interactions</w:t>
            </w:r>
            <w:r w:rsidRPr="00907927">
              <w:rPr>
                <w:rStyle w:val="crayon-sy"/>
                <w:rFonts w:ascii="Verdana" w:hAnsi="Verdana"/>
                <w:color w:val="000000"/>
                <w:sz w:val="24"/>
                <w:szCs w:val="24"/>
              </w:rPr>
              <w:t>.</w:t>
            </w:r>
            <w:r w:rsidRPr="00907927">
              <w:rPr>
                <w:rStyle w:val="crayon-v"/>
                <w:rFonts w:ascii="Verdana" w:hAnsi="Verdana"/>
                <w:color w:val="000000"/>
                <w:sz w:val="24"/>
                <w:szCs w:val="24"/>
              </w:rPr>
              <w:t>Actions</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Style w:val="crayon-m"/>
                <w:rFonts w:ascii="Verdana" w:hAnsi="Verdana"/>
                <w:color w:val="000000"/>
                <w:sz w:val="24"/>
                <w:szCs w:val="24"/>
              </w:rPr>
              <w:t>public</w:t>
            </w:r>
            <w:r w:rsidRPr="00907927">
              <w:rPr>
                <w:rStyle w:val="crayon-h"/>
                <w:rFonts w:ascii="Verdana" w:hAnsi="Verdana"/>
                <w:color w:val="000000"/>
                <w:sz w:val="24"/>
                <w:szCs w:val="24"/>
              </w:rPr>
              <w:t xml:space="preserve"> </w:t>
            </w:r>
            <w:r w:rsidRPr="00907927">
              <w:rPr>
                <w:rStyle w:val="crayon-t"/>
                <w:rFonts w:ascii="Verdana" w:hAnsi="Verdana"/>
                <w:color w:val="000000"/>
                <w:sz w:val="24"/>
                <w:szCs w:val="24"/>
              </w:rPr>
              <w:t>class</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mouseHover</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r w:rsidRPr="00907927">
              <w:rPr>
                <w:rStyle w:val="crayon-m"/>
                <w:rFonts w:ascii="Verdana" w:hAnsi="Verdana"/>
                <w:color w:val="000000"/>
                <w:sz w:val="24"/>
                <w:szCs w:val="24"/>
              </w:rPr>
              <w:t>public</w:t>
            </w:r>
            <w:r w:rsidRPr="00907927">
              <w:rPr>
                <w:rStyle w:val="crayon-h"/>
                <w:rFonts w:ascii="Verdana" w:hAnsi="Verdana"/>
                <w:color w:val="000000"/>
                <w:sz w:val="24"/>
                <w:szCs w:val="24"/>
              </w:rPr>
              <w:t xml:space="preserve"> </w:t>
            </w:r>
            <w:r w:rsidRPr="00907927">
              <w:rPr>
                <w:rStyle w:val="crayon-m"/>
                <w:rFonts w:ascii="Verdana" w:hAnsi="Verdana"/>
                <w:color w:val="000000"/>
                <w:sz w:val="24"/>
                <w:szCs w:val="24"/>
              </w:rPr>
              <w:t>static</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 xml:space="preserve">WebDriver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Style w:val="crayon-h"/>
                <w:rFonts w:ascii="Verdana" w:hAnsi="Verdana"/>
                <w:color w:val="000000"/>
                <w:sz w:val="24"/>
                <w:szCs w:val="24"/>
              </w:rPr>
              <w:t xml:space="preserve"> </w:t>
            </w:r>
            <w:r w:rsidRPr="00907927">
              <w:rPr>
                <w:rStyle w:val="crayon-m"/>
                <w:rFonts w:ascii="Verdana" w:hAnsi="Verdana"/>
                <w:color w:val="000000"/>
                <w:sz w:val="24"/>
                <w:szCs w:val="24"/>
              </w:rPr>
              <w:t>public</w:t>
            </w:r>
            <w:r w:rsidRPr="00907927">
              <w:rPr>
                <w:rStyle w:val="crayon-h"/>
                <w:rFonts w:ascii="Verdana" w:hAnsi="Verdana"/>
                <w:color w:val="000000"/>
                <w:sz w:val="24"/>
                <w:szCs w:val="24"/>
              </w:rPr>
              <w:t xml:space="preserve"> </w:t>
            </w:r>
            <w:r w:rsidRPr="00907927">
              <w:rPr>
                <w:rStyle w:val="crayon-m"/>
                <w:rFonts w:ascii="Verdana" w:hAnsi="Verdana"/>
                <w:color w:val="000000"/>
                <w:sz w:val="24"/>
                <w:szCs w:val="24"/>
              </w:rPr>
              <w:t>static</w:t>
            </w:r>
            <w:r w:rsidRPr="00907927">
              <w:rPr>
                <w:rStyle w:val="crayon-h"/>
                <w:rFonts w:ascii="Verdana" w:hAnsi="Verdana"/>
                <w:color w:val="000000"/>
                <w:sz w:val="24"/>
                <w:szCs w:val="24"/>
              </w:rPr>
              <w:t xml:space="preserve"> </w:t>
            </w:r>
            <w:r w:rsidRPr="00907927">
              <w:rPr>
                <w:rStyle w:val="crayon-t"/>
                <w:rFonts w:ascii="Verdana" w:hAnsi="Verdana"/>
                <w:color w:val="000000"/>
                <w:sz w:val="24"/>
                <w:szCs w:val="24"/>
              </w:rPr>
              <w:t>void</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main</w:t>
            </w:r>
            <w:r w:rsidRPr="00907927">
              <w:rPr>
                <w:rStyle w:val="crayon-sy"/>
                <w:rFonts w:ascii="Verdana" w:hAnsi="Verdana"/>
                <w:color w:val="000000"/>
                <w:sz w:val="24"/>
                <w:szCs w:val="24"/>
              </w:rPr>
              <w:t>(</w:t>
            </w:r>
            <w:r w:rsidRPr="00907927">
              <w:rPr>
                <w:rStyle w:val="crayon-t"/>
                <w:rFonts w:ascii="Verdana" w:hAnsi="Verdana"/>
                <w:color w:val="000000"/>
                <w:sz w:val="24"/>
                <w:szCs w:val="24"/>
              </w:rPr>
              <w:t>String</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args</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r w:rsidRPr="00907927">
              <w:rPr>
                <w:rStyle w:val="crayon-v"/>
                <w:rFonts w:ascii="Verdana" w:hAnsi="Verdana"/>
                <w:color w:val="000000"/>
                <w:sz w:val="24"/>
                <w:szCs w:val="24"/>
              </w:rPr>
              <w:t>driver</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r"/>
                <w:rFonts w:ascii="Verdana" w:hAnsi="Verdana"/>
                <w:color w:val="000000"/>
                <w:sz w:val="24"/>
                <w:szCs w:val="24"/>
              </w:rPr>
              <w:t>new</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FirefoxDriver</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e"/>
                <w:rFonts w:ascii="Verdana" w:hAnsi="Verdana"/>
                <w:color w:val="000000"/>
                <w:sz w:val="24"/>
                <w:szCs w:val="24"/>
              </w:rPr>
              <w:t>manage</w:t>
            </w:r>
            <w:r w:rsidRPr="00907927">
              <w:rPr>
                <w:rStyle w:val="crayon-sy"/>
                <w:rFonts w:ascii="Verdana" w:hAnsi="Verdana"/>
                <w:color w:val="000000"/>
                <w:sz w:val="24"/>
                <w:szCs w:val="24"/>
              </w:rPr>
              <w:t>().</w:t>
            </w:r>
            <w:r w:rsidRPr="00907927">
              <w:rPr>
                <w:rStyle w:val="crayon-e"/>
                <w:rFonts w:ascii="Verdana" w:hAnsi="Verdana"/>
                <w:color w:val="000000"/>
                <w:sz w:val="24"/>
                <w:szCs w:val="24"/>
              </w:rPr>
              <w:t>timeouts</w:t>
            </w:r>
            <w:r w:rsidRPr="00907927">
              <w:rPr>
                <w:rStyle w:val="crayon-sy"/>
                <w:rFonts w:ascii="Verdana" w:hAnsi="Verdana"/>
                <w:color w:val="000000"/>
                <w:sz w:val="24"/>
                <w:szCs w:val="24"/>
              </w:rPr>
              <w:t>().</w:t>
            </w:r>
            <w:r w:rsidRPr="00907927">
              <w:rPr>
                <w:rStyle w:val="crayon-e"/>
                <w:rFonts w:ascii="Verdana" w:hAnsi="Verdana"/>
                <w:color w:val="000000"/>
                <w:sz w:val="24"/>
                <w:szCs w:val="24"/>
              </w:rPr>
              <w:t>implicitlyWait</w:t>
            </w:r>
            <w:r w:rsidRPr="00907927">
              <w:rPr>
                <w:rStyle w:val="crayon-sy"/>
                <w:rFonts w:ascii="Verdana" w:hAnsi="Verdana"/>
                <w:color w:val="000000"/>
                <w:sz w:val="24"/>
                <w:szCs w:val="24"/>
              </w:rPr>
              <w:t>(</w:t>
            </w:r>
            <w:r w:rsidRPr="00907927">
              <w:rPr>
                <w:rStyle w:val="crayon-cn"/>
                <w:rFonts w:ascii="Verdana" w:hAnsi="Verdana"/>
                <w:color w:val="000000"/>
                <w:sz w:val="24"/>
                <w:szCs w:val="24"/>
              </w:rPr>
              <w:t>10</w:t>
            </w:r>
            <w:r w:rsidRPr="00907927">
              <w:rPr>
                <w:rStyle w:val="crayon-sy"/>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TimeUnit</w:t>
            </w:r>
            <w:r w:rsidRPr="00907927">
              <w:rPr>
                <w:rStyle w:val="crayon-sy"/>
                <w:rFonts w:ascii="Verdana" w:hAnsi="Verdana"/>
                <w:color w:val="000000"/>
                <w:sz w:val="24"/>
                <w:szCs w:val="24"/>
              </w:rPr>
              <w:t>.</w:t>
            </w:r>
            <w:r w:rsidRPr="00907927">
              <w:rPr>
                <w:rStyle w:val="crayon-v"/>
                <w:rFonts w:ascii="Verdana" w:hAnsi="Verdana"/>
                <w:color w:val="000000"/>
                <w:sz w:val="24"/>
                <w:szCs w:val="24"/>
              </w:rPr>
              <w:t>SECONDS</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lastRenderedPageBreak/>
              <w:t>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e"/>
                <w:rFonts w:ascii="Verdana" w:hAnsi="Verdana"/>
                <w:color w:val="000000"/>
                <w:sz w:val="24"/>
                <w:szCs w:val="24"/>
              </w:rPr>
              <w:t>get</w:t>
            </w:r>
            <w:r w:rsidRPr="00907927">
              <w:rPr>
                <w:rStyle w:val="crayon-sy"/>
                <w:rFonts w:ascii="Verdana" w:hAnsi="Verdana"/>
                <w:color w:val="000000"/>
                <w:sz w:val="24"/>
                <w:szCs w:val="24"/>
              </w:rPr>
              <w:t>(</w:t>
            </w:r>
            <w:r w:rsidRPr="00907927">
              <w:rPr>
                <w:rStyle w:val="crayon-s"/>
                <w:rFonts w:ascii="Verdana" w:hAnsi="Verdana"/>
                <w:color w:val="000000"/>
                <w:sz w:val="24"/>
                <w:szCs w:val="24"/>
              </w:rPr>
              <w:t>"http://www.onlinestore.toolsqa.wpengine.com"</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r w:rsidRPr="00907927">
              <w:rPr>
                <w:rStyle w:val="crayon-e"/>
                <w:rFonts w:ascii="Verdana" w:hAnsi="Verdana"/>
                <w:color w:val="000000"/>
                <w:sz w:val="24"/>
                <w:szCs w:val="24"/>
              </w:rPr>
              <w:t xml:space="preserve">WebElement </w:t>
            </w:r>
            <w:r w:rsidRPr="00907927">
              <w:rPr>
                <w:rStyle w:val="crayon-v"/>
                <w:rFonts w:ascii="Verdana" w:hAnsi="Verdana"/>
                <w:color w:val="000000"/>
                <w:sz w:val="24"/>
                <w:szCs w:val="24"/>
              </w:rPr>
              <w:t>element</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e"/>
                <w:rFonts w:ascii="Verdana" w:hAnsi="Verdana"/>
                <w:color w:val="000000"/>
                <w:sz w:val="24"/>
                <w:szCs w:val="24"/>
              </w:rPr>
              <w:t>findElement</w:t>
            </w:r>
            <w:r w:rsidRPr="00907927">
              <w:rPr>
                <w:rStyle w:val="crayon-sy"/>
                <w:rFonts w:ascii="Verdana" w:hAnsi="Verdana"/>
                <w:color w:val="000000"/>
                <w:sz w:val="24"/>
                <w:szCs w:val="24"/>
              </w:rPr>
              <w:t>(</w:t>
            </w:r>
            <w:r w:rsidRPr="00907927">
              <w:rPr>
                <w:rStyle w:val="crayon-v"/>
                <w:rFonts w:ascii="Verdana" w:hAnsi="Verdana"/>
                <w:color w:val="000000"/>
                <w:sz w:val="24"/>
                <w:szCs w:val="24"/>
              </w:rPr>
              <w:t>By</w:t>
            </w:r>
            <w:r w:rsidRPr="00907927">
              <w:rPr>
                <w:rStyle w:val="crayon-sy"/>
                <w:rFonts w:ascii="Verdana" w:hAnsi="Verdana"/>
                <w:color w:val="000000"/>
                <w:sz w:val="24"/>
                <w:szCs w:val="24"/>
              </w:rPr>
              <w:t>.</w:t>
            </w:r>
            <w:r w:rsidRPr="00907927">
              <w:rPr>
                <w:rStyle w:val="crayon-e"/>
                <w:rFonts w:ascii="Verdana" w:hAnsi="Verdana"/>
                <w:color w:val="000000"/>
                <w:sz w:val="24"/>
                <w:szCs w:val="24"/>
              </w:rPr>
              <w:t>linkText</w:t>
            </w:r>
            <w:r w:rsidRPr="00907927">
              <w:rPr>
                <w:rStyle w:val="crayon-sy"/>
                <w:rFonts w:ascii="Verdana" w:hAnsi="Verdana"/>
                <w:color w:val="000000"/>
                <w:sz w:val="24"/>
                <w:szCs w:val="24"/>
              </w:rPr>
              <w:t>(</w:t>
            </w:r>
            <w:r w:rsidRPr="00907927">
              <w:rPr>
                <w:rStyle w:val="crayon-s"/>
                <w:rFonts w:ascii="Verdana" w:hAnsi="Verdana"/>
                <w:color w:val="000000"/>
                <w:sz w:val="24"/>
                <w:szCs w:val="24"/>
              </w:rPr>
              <w:t>"Product Category"</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r w:rsidRPr="00907927">
              <w:rPr>
                <w:rStyle w:val="crayon-e"/>
                <w:rFonts w:ascii="Verdana" w:hAnsi="Verdana"/>
                <w:color w:val="000000"/>
                <w:sz w:val="24"/>
                <w:szCs w:val="24"/>
              </w:rPr>
              <w:t xml:space="preserve">Actions </w:t>
            </w:r>
            <w:r w:rsidRPr="00907927">
              <w:rPr>
                <w:rStyle w:val="crayon-v"/>
                <w:rFonts w:ascii="Verdana" w:hAnsi="Verdana"/>
                <w:color w:val="000000"/>
                <w:sz w:val="24"/>
                <w:szCs w:val="24"/>
              </w:rPr>
              <w:t>action</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r"/>
                <w:rFonts w:ascii="Verdana" w:hAnsi="Verdana"/>
                <w:color w:val="000000"/>
                <w:sz w:val="24"/>
                <w:szCs w:val="24"/>
              </w:rPr>
              <w:t>new</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Actions</w:t>
            </w:r>
            <w:r w:rsidRPr="00907927">
              <w:rPr>
                <w:rStyle w:val="crayon-sy"/>
                <w:rFonts w:ascii="Verdana" w:hAnsi="Verdana"/>
                <w:color w:val="000000"/>
                <w:sz w:val="24"/>
                <w:szCs w:val="24"/>
              </w:rPr>
              <w:t>(</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r w:rsidRPr="00907927">
              <w:rPr>
                <w:rStyle w:val="crayon-v"/>
                <w:rFonts w:ascii="Verdana" w:hAnsi="Verdana"/>
                <w:color w:val="000000"/>
                <w:sz w:val="24"/>
                <w:szCs w:val="24"/>
              </w:rPr>
              <w:t>action</w:t>
            </w:r>
            <w:r w:rsidRPr="00907927">
              <w:rPr>
                <w:rStyle w:val="crayon-sy"/>
                <w:rFonts w:ascii="Verdana" w:hAnsi="Verdana"/>
                <w:color w:val="000000"/>
                <w:sz w:val="24"/>
                <w:szCs w:val="24"/>
              </w:rPr>
              <w:t>.</w:t>
            </w:r>
            <w:r w:rsidRPr="00907927">
              <w:rPr>
                <w:rStyle w:val="crayon-e"/>
                <w:rFonts w:ascii="Verdana" w:hAnsi="Verdana"/>
                <w:color w:val="000000"/>
                <w:sz w:val="24"/>
                <w:szCs w:val="24"/>
              </w:rPr>
              <w:t>moveToElement</w:t>
            </w:r>
            <w:r w:rsidRPr="00907927">
              <w:rPr>
                <w:rStyle w:val="crayon-sy"/>
                <w:rFonts w:ascii="Verdana" w:hAnsi="Verdana"/>
                <w:color w:val="000000"/>
                <w:sz w:val="24"/>
                <w:szCs w:val="24"/>
              </w:rPr>
              <w:t>(</w:t>
            </w:r>
            <w:r w:rsidRPr="00907927">
              <w:rPr>
                <w:rStyle w:val="crayon-v"/>
                <w:rFonts w:ascii="Verdana" w:hAnsi="Verdana"/>
                <w:color w:val="000000"/>
                <w:sz w:val="24"/>
                <w:szCs w:val="24"/>
              </w:rPr>
              <w:t>element</w:t>
            </w:r>
            <w:r w:rsidRPr="00907927">
              <w:rPr>
                <w:rStyle w:val="crayon-sy"/>
                <w:rFonts w:ascii="Verdana" w:hAnsi="Verdana"/>
                <w:color w:val="000000"/>
                <w:sz w:val="24"/>
                <w:szCs w:val="24"/>
              </w:rPr>
              <w:t>).</w:t>
            </w:r>
            <w:r w:rsidRPr="00907927">
              <w:rPr>
                <w:rStyle w:val="crayon-e"/>
                <w:rFonts w:ascii="Verdana" w:hAnsi="Verdana"/>
                <w:color w:val="000000"/>
                <w:sz w:val="24"/>
                <w:szCs w:val="24"/>
              </w:rPr>
              <w:t>build</w:t>
            </w:r>
            <w:r w:rsidRPr="00907927">
              <w:rPr>
                <w:rStyle w:val="crayon-sy"/>
                <w:rFonts w:ascii="Verdana" w:hAnsi="Verdana"/>
                <w:color w:val="000000"/>
                <w:sz w:val="24"/>
                <w:szCs w:val="24"/>
              </w:rPr>
              <w:t>().</w:t>
            </w:r>
            <w:r w:rsidRPr="00907927">
              <w:rPr>
                <w:rStyle w:val="crayon-e"/>
                <w:rFonts w:ascii="Verdana" w:hAnsi="Verdana"/>
                <w:color w:val="000000"/>
                <w:sz w:val="24"/>
                <w:szCs w:val="24"/>
              </w:rPr>
              <w:t>perform</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e"/>
                <w:rFonts w:ascii="Verdana" w:hAnsi="Verdana"/>
                <w:color w:val="000000"/>
                <w:sz w:val="24"/>
                <w:szCs w:val="24"/>
              </w:rPr>
              <w:t>findElement</w:t>
            </w:r>
            <w:r w:rsidRPr="00907927">
              <w:rPr>
                <w:rStyle w:val="crayon-sy"/>
                <w:rFonts w:ascii="Verdana" w:hAnsi="Verdana"/>
                <w:color w:val="000000"/>
                <w:sz w:val="24"/>
                <w:szCs w:val="24"/>
              </w:rPr>
              <w:t>(</w:t>
            </w:r>
            <w:r w:rsidRPr="00907927">
              <w:rPr>
                <w:rStyle w:val="crayon-v"/>
                <w:rFonts w:ascii="Verdana" w:hAnsi="Verdana"/>
                <w:color w:val="000000"/>
                <w:sz w:val="24"/>
                <w:szCs w:val="24"/>
              </w:rPr>
              <w:t>By</w:t>
            </w:r>
            <w:r w:rsidRPr="00907927">
              <w:rPr>
                <w:rStyle w:val="crayon-sy"/>
                <w:rFonts w:ascii="Verdana" w:hAnsi="Verdana"/>
                <w:color w:val="000000"/>
                <w:sz w:val="24"/>
                <w:szCs w:val="24"/>
              </w:rPr>
              <w:t>.</w:t>
            </w:r>
            <w:r w:rsidRPr="00907927">
              <w:rPr>
                <w:rStyle w:val="crayon-e"/>
                <w:rFonts w:ascii="Verdana" w:hAnsi="Verdana"/>
                <w:color w:val="000000"/>
                <w:sz w:val="24"/>
                <w:szCs w:val="24"/>
              </w:rPr>
              <w:t>linkText</w:t>
            </w:r>
            <w:r w:rsidRPr="00907927">
              <w:rPr>
                <w:rStyle w:val="crayon-sy"/>
                <w:rFonts w:ascii="Verdana" w:hAnsi="Verdana"/>
                <w:color w:val="000000"/>
                <w:sz w:val="24"/>
                <w:szCs w:val="24"/>
              </w:rPr>
              <w:t>(</w:t>
            </w:r>
            <w:r w:rsidRPr="00907927">
              <w:rPr>
                <w:rStyle w:val="crayon-s"/>
                <w:rFonts w:ascii="Verdana" w:hAnsi="Verdana"/>
                <w:color w:val="000000"/>
                <w:sz w:val="24"/>
                <w:szCs w:val="24"/>
              </w:rPr>
              <w:t>"iPads"</w:t>
            </w:r>
            <w:r w:rsidRPr="00907927">
              <w:rPr>
                <w:rStyle w:val="crayon-sy"/>
                <w:rFonts w:ascii="Verdana" w:hAnsi="Verdana"/>
                <w:color w:val="000000"/>
                <w:sz w:val="24"/>
                <w:szCs w:val="24"/>
              </w:rPr>
              <w:t>)).</w:t>
            </w:r>
            <w:r w:rsidRPr="00907927">
              <w:rPr>
                <w:rStyle w:val="crayon-e"/>
                <w:rFonts w:ascii="Verdana" w:hAnsi="Verdana"/>
                <w:color w:val="000000"/>
                <w:sz w:val="24"/>
                <w:szCs w:val="24"/>
              </w:rPr>
              <w:t>click</w:t>
            </w:r>
            <w:r w:rsidRPr="00907927">
              <w:rPr>
                <w:rStyle w:val="crayon-sy"/>
                <w:rFonts w:ascii="Verdana" w:hAnsi="Verdana"/>
                <w:color w:val="000000"/>
                <w:sz w:val="24"/>
                <w:szCs w:val="24"/>
              </w:rPr>
              <w:t>();</w:t>
            </w:r>
          </w:p>
          <w:p w:rsidR="00BC33A7" w:rsidRPr="00907927" w:rsidRDefault="00D13D89">
            <w:pPr>
              <w:rPr>
                <w:rFonts w:ascii="Verdana" w:hAnsi="Verdana"/>
                <w:color w:val="000000"/>
                <w:sz w:val="24"/>
                <w:szCs w:val="24"/>
              </w:rPr>
            </w:pPr>
            <w:r w:rsidRPr="00907927">
              <w:rPr>
                <w:rStyle w:val="crayon-sy"/>
                <w:rFonts w:ascii="Verdana" w:hAnsi="Verdana"/>
                <w:color w:val="000000"/>
                <w:sz w:val="24"/>
                <w:szCs w:val="24"/>
              </w:rPr>
              <w:t>}</w:t>
            </w:r>
            <w:r w:rsidR="00BC33A7"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Fonts w:ascii="Verdana" w:hAnsi="Verdana"/>
                <w:color w:val="000000"/>
                <w:sz w:val="24"/>
                <w:szCs w:val="24"/>
              </w:rPr>
              <w:t> </w:t>
            </w:r>
          </w:p>
          <w:p w:rsidR="00D13D89" w:rsidRPr="00907927" w:rsidRDefault="00D13D89">
            <w:pPr>
              <w:rPr>
                <w:rFonts w:ascii="Verdana" w:hAnsi="Verdana"/>
                <w:color w:val="000000"/>
                <w:sz w:val="24"/>
                <w:szCs w:val="24"/>
              </w:rPr>
            </w:pPr>
          </w:p>
        </w:tc>
      </w:tr>
    </w:tbl>
    <w:p w:rsidR="00D13D89" w:rsidRPr="00907927" w:rsidRDefault="00D13D89" w:rsidP="00D13D89">
      <w:pPr>
        <w:rPr>
          <w:rFonts w:ascii="Verdana" w:hAnsi="Verdana" w:cs="Courier New"/>
          <w:color w:val="303030"/>
          <w:sz w:val="24"/>
          <w:szCs w:val="24"/>
        </w:rPr>
      </w:pPr>
      <w:r w:rsidRPr="00907927">
        <w:rPr>
          <w:rFonts w:ascii="Verdana" w:hAnsi="Verdana"/>
          <w:color w:val="303030"/>
          <w:sz w:val="24"/>
          <w:szCs w:val="24"/>
        </w:rPr>
        <w:lastRenderedPageBreak/>
        <w:t>It can be done differently like this:</w:t>
      </w:r>
      <w:r w:rsidR="00BC33A7" w:rsidRPr="00907927">
        <w:rPr>
          <w:rFonts w:ascii="Verdana" w:hAnsi="Verdana" w:cs="Courier New"/>
          <w:color w:val="30303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9371"/>
      </w:tblGrid>
      <w:tr w:rsidR="00D13D89" w:rsidRPr="00907927" w:rsidTr="00BC33A7">
        <w:trPr>
          <w:tblCellSpacing w:w="15" w:type="dxa"/>
        </w:trPr>
        <w:tc>
          <w:tcPr>
            <w:tcW w:w="0" w:type="auto"/>
            <w:tcBorders>
              <w:top w:val="nil"/>
              <w:left w:val="nil"/>
              <w:bottom w:val="nil"/>
            </w:tcBorders>
            <w:vAlign w:val="center"/>
          </w:tcPr>
          <w:p w:rsidR="00D13D89" w:rsidRPr="00907927" w:rsidRDefault="00D13D89">
            <w:pPr>
              <w:jc w:val="center"/>
              <w:rPr>
                <w:rFonts w:ascii="Verdana" w:hAnsi="Verdana"/>
                <w:sz w:val="24"/>
                <w:szCs w:val="24"/>
              </w:rPr>
            </w:pPr>
          </w:p>
        </w:tc>
        <w:tc>
          <w:tcPr>
            <w:tcW w:w="11250" w:type="dxa"/>
            <w:tcBorders>
              <w:top w:val="nil"/>
              <w:left w:val="nil"/>
              <w:bottom w:val="nil"/>
              <w:right w:val="nil"/>
            </w:tcBorders>
            <w:vAlign w:val="center"/>
            <w:hideMark/>
          </w:tcPr>
          <w:p w:rsidR="00D13D89" w:rsidRPr="00907927" w:rsidRDefault="00D13D89">
            <w:pPr>
              <w:rPr>
                <w:rFonts w:ascii="Verdana" w:hAnsi="Verdana"/>
                <w:color w:val="000000"/>
                <w:sz w:val="24"/>
                <w:szCs w:val="24"/>
              </w:rPr>
            </w:pP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 xml:space="preserve">WebElement </w:t>
            </w:r>
            <w:r w:rsidRPr="00907927">
              <w:rPr>
                <w:rStyle w:val="crayon-v"/>
                <w:rFonts w:ascii="Verdana" w:hAnsi="Verdana"/>
                <w:color w:val="000000"/>
                <w:sz w:val="24"/>
                <w:szCs w:val="24"/>
              </w:rPr>
              <w:t>element</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e"/>
                <w:rFonts w:ascii="Verdana" w:hAnsi="Verdana"/>
                <w:color w:val="000000"/>
                <w:sz w:val="24"/>
                <w:szCs w:val="24"/>
              </w:rPr>
              <w:t>findElement</w:t>
            </w:r>
            <w:r w:rsidRPr="00907927">
              <w:rPr>
                <w:rStyle w:val="crayon-sy"/>
                <w:rFonts w:ascii="Verdana" w:hAnsi="Verdana"/>
                <w:color w:val="000000"/>
                <w:sz w:val="24"/>
                <w:szCs w:val="24"/>
              </w:rPr>
              <w:t>(</w:t>
            </w:r>
            <w:r w:rsidRPr="00907927">
              <w:rPr>
                <w:rStyle w:val="crayon-v"/>
                <w:rFonts w:ascii="Verdana" w:hAnsi="Verdana"/>
                <w:color w:val="000000"/>
                <w:sz w:val="24"/>
                <w:szCs w:val="24"/>
              </w:rPr>
              <w:t>By</w:t>
            </w:r>
            <w:r w:rsidRPr="00907927">
              <w:rPr>
                <w:rStyle w:val="crayon-sy"/>
                <w:rFonts w:ascii="Verdana" w:hAnsi="Verdana"/>
                <w:color w:val="000000"/>
                <w:sz w:val="24"/>
                <w:szCs w:val="24"/>
              </w:rPr>
              <w:t>.</w:t>
            </w:r>
            <w:r w:rsidRPr="00907927">
              <w:rPr>
                <w:rStyle w:val="crayon-e"/>
                <w:rFonts w:ascii="Verdana" w:hAnsi="Verdana"/>
                <w:color w:val="000000"/>
                <w:sz w:val="24"/>
                <w:szCs w:val="24"/>
              </w:rPr>
              <w:t>linkText</w:t>
            </w:r>
            <w:r w:rsidRPr="00907927">
              <w:rPr>
                <w:rStyle w:val="crayon-sy"/>
                <w:rFonts w:ascii="Verdana" w:hAnsi="Verdana"/>
                <w:color w:val="000000"/>
                <w:sz w:val="24"/>
                <w:szCs w:val="24"/>
              </w:rPr>
              <w:t>(</w:t>
            </w:r>
            <w:r w:rsidRPr="00907927">
              <w:rPr>
                <w:rStyle w:val="crayon-s"/>
                <w:rFonts w:ascii="Verdana" w:hAnsi="Verdana"/>
                <w:color w:val="000000"/>
                <w:sz w:val="24"/>
                <w:szCs w:val="24"/>
              </w:rPr>
              <w:t>"Product Category"</w:t>
            </w:r>
            <w:r w:rsidRPr="00907927">
              <w:rPr>
                <w:rStyle w:val="crayon-sy"/>
                <w:rFonts w:ascii="Verdana" w:hAnsi="Verdana"/>
                <w:color w:val="000000"/>
                <w:sz w:val="24"/>
                <w:szCs w:val="24"/>
              </w:rPr>
              <w:t>));</w:t>
            </w:r>
          </w:p>
          <w:p w:rsidR="00D13D89" w:rsidRPr="00907927" w:rsidRDefault="00D13D89">
            <w:pPr>
              <w:rPr>
                <w:rFonts w:ascii="Verdana" w:hAnsi="Verdana"/>
                <w:color w:val="000000"/>
                <w:sz w:val="24"/>
                <w:szCs w:val="24"/>
              </w:rPr>
            </w:pPr>
            <w:r w:rsidRPr="00907927">
              <w:rPr>
                <w:rStyle w:val="crayon-e"/>
                <w:rFonts w:ascii="Verdana" w:hAnsi="Verdana"/>
                <w:color w:val="000000"/>
                <w:sz w:val="24"/>
                <w:szCs w:val="24"/>
              </w:rPr>
              <w:t xml:space="preserve">Actions </w:t>
            </w:r>
            <w:r w:rsidRPr="00907927">
              <w:rPr>
                <w:rStyle w:val="crayon-v"/>
                <w:rFonts w:ascii="Verdana" w:hAnsi="Verdana"/>
                <w:color w:val="000000"/>
                <w:sz w:val="24"/>
                <w:szCs w:val="24"/>
              </w:rPr>
              <w:t>action</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r"/>
                <w:rFonts w:ascii="Verdana" w:hAnsi="Verdana"/>
                <w:color w:val="000000"/>
                <w:sz w:val="24"/>
                <w:szCs w:val="24"/>
              </w:rPr>
              <w:t>new</w:t>
            </w:r>
            <w:r w:rsidRPr="00907927">
              <w:rPr>
                <w:rStyle w:val="crayon-h"/>
                <w:rFonts w:ascii="Verdana" w:hAnsi="Verdana"/>
                <w:color w:val="000000"/>
                <w:sz w:val="24"/>
                <w:szCs w:val="24"/>
              </w:rPr>
              <w:t xml:space="preserve"> </w:t>
            </w:r>
            <w:r w:rsidRPr="00907927">
              <w:rPr>
                <w:rStyle w:val="crayon-e"/>
                <w:rFonts w:ascii="Verdana" w:hAnsi="Verdana"/>
                <w:color w:val="000000"/>
                <w:sz w:val="24"/>
                <w:szCs w:val="24"/>
              </w:rPr>
              <w:t>Actions</w:t>
            </w:r>
            <w:r w:rsidRPr="00907927">
              <w:rPr>
                <w:rStyle w:val="crayon-sy"/>
                <w:rFonts w:ascii="Verdana" w:hAnsi="Verdana"/>
                <w:color w:val="000000"/>
                <w:sz w:val="24"/>
                <w:szCs w:val="24"/>
              </w:rPr>
              <w:t>(</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p>
          <w:p w:rsidR="00D13D89" w:rsidRPr="00907927" w:rsidRDefault="00BC33A7">
            <w:pPr>
              <w:rPr>
                <w:rFonts w:ascii="Verdana" w:hAnsi="Verdana"/>
                <w:color w:val="000000"/>
                <w:sz w:val="24"/>
                <w:szCs w:val="24"/>
              </w:rPr>
            </w:pPr>
            <w:r w:rsidRPr="00907927">
              <w:rPr>
                <w:rFonts w:ascii="Verdana" w:hAnsi="Verdana"/>
                <w:color w:val="000000"/>
                <w:sz w:val="24"/>
                <w:szCs w:val="24"/>
              </w:rPr>
              <w:t> </w:t>
            </w:r>
            <w:r w:rsidR="00D13D89" w:rsidRPr="00907927">
              <w:rPr>
                <w:rStyle w:val="crayon-v"/>
                <w:rFonts w:ascii="Verdana" w:hAnsi="Verdana"/>
                <w:color w:val="000000"/>
                <w:sz w:val="24"/>
                <w:szCs w:val="24"/>
              </w:rPr>
              <w:t>action</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moveToElement</w:t>
            </w:r>
            <w:r w:rsidR="00D13D89" w:rsidRPr="00907927">
              <w:rPr>
                <w:rStyle w:val="crayon-sy"/>
                <w:rFonts w:ascii="Verdana" w:hAnsi="Verdana"/>
                <w:color w:val="000000"/>
                <w:sz w:val="24"/>
                <w:szCs w:val="24"/>
              </w:rPr>
              <w:t>(</w:t>
            </w:r>
            <w:r w:rsidR="00D13D89" w:rsidRPr="00907927">
              <w:rPr>
                <w:rStyle w:val="crayon-v"/>
                <w:rFonts w:ascii="Verdana" w:hAnsi="Verdana"/>
                <w:color w:val="000000"/>
                <w:sz w:val="24"/>
                <w:szCs w:val="24"/>
              </w:rPr>
              <w:t>element</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moveToElement</w:t>
            </w:r>
            <w:r w:rsidR="00D13D89" w:rsidRPr="00907927">
              <w:rPr>
                <w:rStyle w:val="crayon-sy"/>
                <w:rFonts w:ascii="Verdana" w:hAnsi="Verdana"/>
                <w:color w:val="000000"/>
                <w:sz w:val="24"/>
                <w:szCs w:val="24"/>
              </w:rPr>
              <w:t>(</w:t>
            </w:r>
            <w:r w:rsidR="00D13D89" w:rsidRPr="00907927">
              <w:rPr>
                <w:rStyle w:val="crayon-v"/>
                <w:rFonts w:ascii="Verdana" w:hAnsi="Verdana"/>
                <w:color w:val="000000"/>
                <w:sz w:val="24"/>
                <w:szCs w:val="24"/>
              </w:rPr>
              <w:t>driver</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findElement</w:t>
            </w:r>
            <w:r w:rsidR="00D13D89" w:rsidRPr="00907927">
              <w:rPr>
                <w:rStyle w:val="crayon-sy"/>
                <w:rFonts w:ascii="Verdana" w:hAnsi="Verdana"/>
                <w:color w:val="000000"/>
                <w:sz w:val="24"/>
                <w:szCs w:val="24"/>
              </w:rPr>
              <w:t>(</w:t>
            </w:r>
            <w:r w:rsidR="00D13D89" w:rsidRPr="00907927">
              <w:rPr>
                <w:rStyle w:val="crayon-v"/>
                <w:rFonts w:ascii="Verdana" w:hAnsi="Verdana"/>
                <w:color w:val="000000"/>
                <w:sz w:val="24"/>
                <w:szCs w:val="24"/>
              </w:rPr>
              <w:t>By</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linkText</w:t>
            </w:r>
            <w:r w:rsidR="00D13D89" w:rsidRPr="00907927">
              <w:rPr>
                <w:rStyle w:val="crayon-sy"/>
                <w:rFonts w:ascii="Verdana" w:hAnsi="Verdana"/>
                <w:color w:val="000000"/>
                <w:sz w:val="24"/>
                <w:szCs w:val="24"/>
              </w:rPr>
              <w:t>(</w:t>
            </w:r>
            <w:r w:rsidR="00D13D89" w:rsidRPr="00907927">
              <w:rPr>
                <w:rStyle w:val="crayon-s"/>
                <w:rFonts w:ascii="Verdana" w:hAnsi="Verdana"/>
                <w:color w:val="000000"/>
                <w:sz w:val="24"/>
                <w:szCs w:val="24"/>
              </w:rPr>
              <w:t>"iPads"</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click</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build</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perform</w:t>
            </w:r>
            <w:r w:rsidR="00D13D89" w:rsidRPr="00907927">
              <w:rPr>
                <w:rStyle w:val="crayon-sy"/>
                <w:rFonts w:ascii="Verdana" w:hAnsi="Verdana"/>
                <w:color w:val="000000"/>
                <w:sz w:val="24"/>
                <w:szCs w:val="24"/>
              </w:rPr>
              <w:t>();</w:t>
            </w:r>
          </w:p>
        </w:tc>
      </w:tr>
    </w:tbl>
    <w:p w:rsidR="00D13D89" w:rsidRPr="00907927" w:rsidRDefault="00D13D89" w:rsidP="00BC33A7">
      <w:pPr>
        <w:pStyle w:val="NormalWeb"/>
        <w:spacing w:before="0" w:beforeAutospacing="0" w:after="150" w:afterAutospacing="0"/>
        <w:rPr>
          <w:rFonts w:ascii="Verdana" w:hAnsi="Verdana" w:cs="Courier New"/>
          <w:color w:val="303030"/>
        </w:rPr>
      </w:pPr>
      <w:r w:rsidRPr="00907927">
        <w:rPr>
          <w:rFonts w:ascii="Verdana" w:hAnsi="Verdana"/>
          <w:color w:val="303030"/>
        </w:rPr>
        <w:t xml:space="preserve">With some of the browser it happens that once mouse hover action is performed, the menu list disappear with in the fractions of seconds before Selenium identify the next submenu item and perform click action on it. In that case it is better to use </w:t>
      </w:r>
      <w:proofErr w:type="gramStart"/>
      <w:r w:rsidRPr="00907927">
        <w:rPr>
          <w:rFonts w:ascii="Verdana" w:hAnsi="Verdana"/>
          <w:color w:val="303030"/>
        </w:rPr>
        <w:t>‘perform(</w:t>
      </w:r>
      <w:proofErr w:type="gramEnd"/>
      <w:r w:rsidRPr="00907927">
        <w:rPr>
          <w:rFonts w:ascii="Verdana" w:hAnsi="Verdana"/>
          <w:color w:val="303030"/>
        </w:rPr>
        <w:t>)’ action on the main menu to hold the menu list till the time Selenium identify the sub menu item and click on it.</w:t>
      </w:r>
      <w:r w:rsidR="00BC33A7" w:rsidRPr="00907927">
        <w:rPr>
          <w:rFonts w:ascii="Verdana" w:hAnsi="Verdana" w:cs="Courier New"/>
          <w:color w:val="3030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13D89" w:rsidRPr="00907927" w:rsidTr="00BC33A7">
        <w:trPr>
          <w:tblCellSpacing w:w="15" w:type="dxa"/>
        </w:trPr>
        <w:tc>
          <w:tcPr>
            <w:tcW w:w="0" w:type="auto"/>
            <w:tcBorders>
              <w:top w:val="nil"/>
              <w:left w:val="nil"/>
              <w:bottom w:val="nil"/>
            </w:tcBorders>
            <w:vAlign w:val="center"/>
          </w:tcPr>
          <w:p w:rsidR="00D13D89" w:rsidRPr="00907927" w:rsidRDefault="00D13D89">
            <w:pPr>
              <w:jc w:val="center"/>
              <w:rPr>
                <w:rFonts w:ascii="Verdana" w:hAnsi="Verdana"/>
                <w:sz w:val="24"/>
                <w:szCs w:val="24"/>
              </w:rPr>
            </w:pPr>
          </w:p>
        </w:tc>
        <w:tc>
          <w:tcPr>
            <w:tcW w:w="8400" w:type="dxa"/>
            <w:tcBorders>
              <w:top w:val="nil"/>
              <w:left w:val="nil"/>
              <w:bottom w:val="nil"/>
              <w:right w:val="nil"/>
            </w:tcBorders>
            <w:vAlign w:val="center"/>
            <w:hideMark/>
          </w:tcPr>
          <w:p w:rsidR="00D13D89" w:rsidRPr="00907927" w:rsidRDefault="00D13D89">
            <w:pPr>
              <w:rPr>
                <w:rFonts w:ascii="Verdana" w:hAnsi="Verdana"/>
                <w:color w:val="000000"/>
                <w:sz w:val="24"/>
                <w:szCs w:val="24"/>
              </w:rPr>
            </w:pPr>
            <w:r w:rsidRPr="00907927">
              <w:rPr>
                <w:rStyle w:val="crayon-e"/>
                <w:rFonts w:ascii="Verdana" w:hAnsi="Verdana"/>
                <w:color w:val="000000"/>
                <w:sz w:val="24"/>
                <w:szCs w:val="24"/>
              </w:rPr>
              <w:t xml:space="preserve">WebElement </w:t>
            </w:r>
            <w:r w:rsidRPr="00907927">
              <w:rPr>
                <w:rStyle w:val="crayon-v"/>
                <w:rFonts w:ascii="Verdana" w:hAnsi="Verdana"/>
                <w:color w:val="000000"/>
                <w:sz w:val="24"/>
                <w:szCs w:val="24"/>
              </w:rPr>
              <w:t>element</w:t>
            </w:r>
            <w:r w:rsidRPr="00907927">
              <w:rPr>
                <w:rStyle w:val="crayon-h"/>
                <w:rFonts w:ascii="Verdana" w:hAnsi="Verdana"/>
                <w:color w:val="000000"/>
                <w:sz w:val="24"/>
                <w:szCs w:val="24"/>
              </w:rPr>
              <w:t xml:space="preserve"> </w:t>
            </w:r>
            <w:r w:rsidRPr="00907927">
              <w:rPr>
                <w:rStyle w:val="crayon-o"/>
                <w:rFonts w:ascii="Verdana" w:hAnsi="Verdana"/>
                <w:color w:val="000000"/>
                <w:sz w:val="24"/>
                <w:szCs w:val="24"/>
              </w:rPr>
              <w:t>=</w:t>
            </w:r>
            <w:r w:rsidRPr="00907927">
              <w:rPr>
                <w:rStyle w:val="crayon-h"/>
                <w:rFonts w:ascii="Verdana" w:hAnsi="Verdana"/>
                <w:color w:val="000000"/>
                <w:sz w:val="24"/>
                <w:szCs w:val="24"/>
              </w:rPr>
              <w:t xml:space="preserve"> </w:t>
            </w:r>
            <w:r w:rsidRPr="00907927">
              <w:rPr>
                <w:rStyle w:val="crayon-v"/>
                <w:rFonts w:ascii="Verdana" w:hAnsi="Verdana"/>
                <w:color w:val="000000"/>
                <w:sz w:val="24"/>
                <w:szCs w:val="24"/>
              </w:rPr>
              <w:t>driver</w:t>
            </w:r>
            <w:r w:rsidRPr="00907927">
              <w:rPr>
                <w:rStyle w:val="crayon-sy"/>
                <w:rFonts w:ascii="Verdana" w:hAnsi="Verdana"/>
                <w:color w:val="000000"/>
                <w:sz w:val="24"/>
                <w:szCs w:val="24"/>
              </w:rPr>
              <w:t>.</w:t>
            </w:r>
            <w:r w:rsidRPr="00907927">
              <w:rPr>
                <w:rStyle w:val="crayon-e"/>
                <w:rFonts w:ascii="Verdana" w:hAnsi="Verdana"/>
                <w:color w:val="000000"/>
                <w:sz w:val="24"/>
                <w:szCs w:val="24"/>
              </w:rPr>
              <w:t>findElement</w:t>
            </w:r>
            <w:r w:rsidRPr="00907927">
              <w:rPr>
                <w:rStyle w:val="crayon-sy"/>
                <w:rFonts w:ascii="Verdana" w:hAnsi="Verdana"/>
                <w:color w:val="000000"/>
                <w:sz w:val="24"/>
                <w:szCs w:val="24"/>
              </w:rPr>
              <w:t>(</w:t>
            </w:r>
            <w:r w:rsidRPr="00907927">
              <w:rPr>
                <w:rStyle w:val="crayon-v"/>
                <w:rFonts w:ascii="Verdana" w:hAnsi="Verdana"/>
                <w:color w:val="000000"/>
                <w:sz w:val="24"/>
                <w:szCs w:val="24"/>
              </w:rPr>
              <w:t>By</w:t>
            </w:r>
            <w:r w:rsidRPr="00907927">
              <w:rPr>
                <w:rStyle w:val="crayon-sy"/>
                <w:rFonts w:ascii="Verdana" w:hAnsi="Verdana"/>
                <w:color w:val="000000"/>
                <w:sz w:val="24"/>
                <w:szCs w:val="24"/>
              </w:rPr>
              <w:t>.</w:t>
            </w:r>
            <w:r w:rsidRPr="00907927">
              <w:rPr>
                <w:rStyle w:val="crayon-e"/>
                <w:rFonts w:ascii="Verdana" w:hAnsi="Verdana"/>
                <w:color w:val="000000"/>
                <w:sz w:val="24"/>
                <w:szCs w:val="24"/>
              </w:rPr>
              <w:t>linkText</w:t>
            </w:r>
            <w:r w:rsidRPr="00907927">
              <w:rPr>
                <w:rStyle w:val="crayon-sy"/>
                <w:rFonts w:ascii="Verdana" w:hAnsi="Verdana"/>
                <w:color w:val="000000"/>
                <w:sz w:val="24"/>
                <w:szCs w:val="24"/>
              </w:rPr>
              <w:t>(</w:t>
            </w:r>
            <w:r w:rsidRPr="00907927">
              <w:rPr>
                <w:rStyle w:val="crayon-s"/>
                <w:rFonts w:ascii="Verdana" w:hAnsi="Verdana"/>
                <w:color w:val="000000"/>
                <w:sz w:val="24"/>
                <w:szCs w:val="24"/>
              </w:rPr>
              <w:t>"Product Category"</w:t>
            </w:r>
            <w:r w:rsidRPr="00907927">
              <w:rPr>
                <w:rStyle w:val="crayon-sy"/>
                <w:rFonts w:ascii="Verdana" w:hAnsi="Verdana"/>
                <w:color w:val="000000"/>
                <w:sz w:val="24"/>
                <w:szCs w:val="24"/>
              </w:rPr>
              <w:t>));</w:t>
            </w:r>
          </w:p>
          <w:p w:rsidR="00D13D89" w:rsidRPr="00907927" w:rsidRDefault="00BC33A7">
            <w:pPr>
              <w:rPr>
                <w:rFonts w:ascii="Verdana" w:hAnsi="Verdana"/>
                <w:color w:val="000000"/>
                <w:sz w:val="24"/>
                <w:szCs w:val="24"/>
              </w:rPr>
            </w:pPr>
            <w:r w:rsidRPr="00907927">
              <w:rPr>
                <w:rFonts w:ascii="Verdana" w:hAnsi="Verdana"/>
                <w:color w:val="000000"/>
                <w:sz w:val="24"/>
                <w:szCs w:val="24"/>
              </w:rPr>
              <w:t> </w:t>
            </w:r>
            <w:r w:rsidR="00D13D89" w:rsidRPr="00907927">
              <w:rPr>
                <w:rStyle w:val="crayon-e"/>
                <w:rFonts w:ascii="Verdana" w:hAnsi="Verdana"/>
                <w:color w:val="000000"/>
                <w:sz w:val="24"/>
                <w:szCs w:val="24"/>
              </w:rPr>
              <w:t xml:space="preserve">Actions </w:t>
            </w:r>
            <w:r w:rsidR="00D13D89" w:rsidRPr="00907927">
              <w:rPr>
                <w:rStyle w:val="crayon-v"/>
                <w:rFonts w:ascii="Verdana" w:hAnsi="Verdana"/>
                <w:color w:val="000000"/>
                <w:sz w:val="24"/>
                <w:szCs w:val="24"/>
              </w:rPr>
              <w:t>action</w:t>
            </w:r>
            <w:r w:rsidR="00D13D89" w:rsidRPr="00907927">
              <w:rPr>
                <w:rStyle w:val="crayon-h"/>
                <w:rFonts w:ascii="Verdana" w:hAnsi="Verdana"/>
                <w:color w:val="000000"/>
                <w:sz w:val="24"/>
                <w:szCs w:val="24"/>
              </w:rPr>
              <w:t xml:space="preserve"> </w:t>
            </w:r>
            <w:r w:rsidR="00D13D89" w:rsidRPr="00907927">
              <w:rPr>
                <w:rStyle w:val="crayon-o"/>
                <w:rFonts w:ascii="Verdana" w:hAnsi="Verdana"/>
                <w:color w:val="000000"/>
                <w:sz w:val="24"/>
                <w:szCs w:val="24"/>
              </w:rPr>
              <w:t>=</w:t>
            </w:r>
            <w:r w:rsidR="00D13D89" w:rsidRPr="00907927">
              <w:rPr>
                <w:rStyle w:val="crayon-h"/>
                <w:rFonts w:ascii="Verdana" w:hAnsi="Verdana"/>
                <w:color w:val="000000"/>
                <w:sz w:val="24"/>
                <w:szCs w:val="24"/>
              </w:rPr>
              <w:t xml:space="preserve"> </w:t>
            </w:r>
            <w:r w:rsidR="00D13D89" w:rsidRPr="00907927">
              <w:rPr>
                <w:rStyle w:val="crayon-r"/>
                <w:rFonts w:ascii="Verdana" w:hAnsi="Verdana"/>
                <w:color w:val="000000"/>
                <w:sz w:val="24"/>
                <w:szCs w:val="24"/>
              </w:rPr>
              <w:t>new</w:t>
            </w:r>
            <w:r w:rsidR="00D13D89" w:rsidRPr="00907927">
              <w:rPr>
                <w:rStyle w:val="crayon-h"/>
                <w:rFonts w:ascii="Verdana" w:hAnsi="Verdana"/>
                <w:color w:val="000000"/>
                <w:sz w:val="24"/>
                <w:szCs w:val="24"/>
              </w:rPr>
              <w:t xml:space="preserve"> </w:t>
            </w:r>
            <w:r w:rsidR="00D13D89" w:rsidRPr="00907927">
              <w:rPr>
                <w:rStyle w:val="crayon-e"/>
                <w:rFonts w:ascii="Verdana" w:hAnsi="Verdana"/>
                <w:color w:val="000000"/>
                <w:sz w:val="24"/>
                <w:szCs w:val="24"/>
              </w:rPr>
              <w:t>Actions</w:t>
            </w:r>
            <w:r w:rsidR="00D13D89" w:rsidRPr="00907927">
              <w:rPr>
                <w:rStyle w:val="crayon-sy"/>
                <w:rFonts w:ascii="Verdana" w:hAnsi="Verdana"/>
                <w:color w:val="000000"/>
                <w:sz w:val="24"/>
                <w:szCs w:val="24"/>
              </w:rPr>
              <w:t>(</w:t>
            </w:r>
            <w:r w:rsidR="00D13D89" w:rsidRPr="00907927">
              <w:rPr>
                <w:rStyle w:val="crayon-v"/>
                <w:rFonts w:ascii="Verdana" w:hAnsi="Verdana"/>
                <w:color w:val="000000"/>
                <w:sz w:val="24"/>
                <w:szCs w:val="24"/>
              </w:rPr>
              <w:t>driver</w:t>
            </w:r>
            <w:r w:rsidR="00D13D89" w:rsidRPr="00907927">
              <w:rPr>
                <w:rStyle w:val="crayon-sy"/>
                <w:rFonts w:ascii="Verdana" w:hAnsi="Verdana"/>
                <w:color w:val="000000"/>
                <w:sz w:val="24"/>
                <w:szCs w:val="24"/>
              </w:rPr>
              <w:t>);</w:t>
            </w:r>
          </w:p>
          <w:p w:rsidR="00D13D89" w:rsidRPr="00907927" w:rsidRDefault="00BC33A7">
            <w:pPr>
              <w:rPr>
                <w:rFonts w:ascii="Verdana" w:hAnsi="Verdana"/>
                <w:color w:val="000000"/>
                <w:sz w:val="24"/>
                <w:szCs w:val="24"/>
              </w:rPr>
            </w:pPr>
            <w:r w:rsidRPr="00907927">
              <w:rPr>
                <w:rFonts w:ascii="Verdana" w:hAnsi="Verdana"/>
                <w:color w:val="000000"/>
                <w:sz w:val="24"/>
                <w:szCs w:val="24"/>
              </w:rPr>
              <w:t> </w:t>
            </w:r>
            <w:r w:rsidR="00D13D89" w:rsidRPr="00907927">
              <w:rPr>
                <w:rStyle w:val="crayon-h"/>
                <w:rFonts w:ascii="Verdana" w:hAnsi="Verdana"/>
                <w:color w:val="000000"/>
                <w:sz w:val="24"/>
                <w:szCs w:val="24"/>
              </w:rPr>
              <w:t> </w:t>
            </w:r>
            <w:r w:rsidR="00D13D89" w:rsidRPr="00907927">
              <w:rPr>
                <w:rStyle w:val="crayon-v"/>
                <w:rFonts w:ascii="Verdana" w:hAnsi="Verdana"/>
                <w:color w:val="000000"/>
                <w:sz w:val="24"/>
                <w:szCs w:val="24"/>
              </w:rPr>
              <w:t>action</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moveToElement</w:t>
            </w:r>
            <w:r w:rsidR="00D13D89" w:rsidRPr="00907927">
              <w:rPr>
                <w:rStyle w:val="crayon-sy"/>
                <w:rFonts w:ascii="Verdana" w:hAnsi="Verdana"/>
                <w:color w:val="000000"/>
                <w:sz w:val="24"/>
                <w:szCs w:val="24"/>
              </w:rPr>
              <w:t>(</w:t>
            </w:r>
            <w:r w:rsidR="00D13D89" w:rsidRPr="00907927">
              <w:rPr>
                <w:rStyle w:val="crayon-v"/>
                <w:rFonts w:ascii="Verdana" w:hAnsi="Verdana"/>
                <w:color w:val="000000"/>
                <w:sz w:val="24"/>
                <w:szCs w:val="24"/>
              </w:rPr>
              <w:t>element</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perform</w:t>
            </w:r>
            <w:r w:rsidR="00D13D89" w:rsidRPr="00907927">
              <w:rPr>
                <w:rStyle w:val="crayon-sy"/>
                <w:rFonts w:ascii="Verdana" w:hAnsi="Verdana"/>
                <w:color w:val="000000"/>
                <w:sz w:val="24"/>
                <w:szCs w:val="24"/>
              </w:rPr>
              <w:t>();</w:t>
            </w:r>
          </w:p>
          <w:p w:rsidR="00D13D89" w:rsidRPr="00907927" w:rsidRDefault="00BC33A7">
            <w:pPr>
              <w:rPr>
                <w:rFonts w:ascii="Verdana" w:hAnsi="Verdana"/>
                <w:color w:val="000000"/>
                <w:sz w:val="24"/>
                <w:szCs w:val="24"/>
              </w:rPr>
            </w:pPr>
            <w:r w:rsidRPr="00907927">
              <w:rPr>
                <w:rFonts w:ascii="Verdana" w:hAnsi="Verdana"/>
                <w:color w:val="000000"/>
                <w:sz w:val="24"/>
                <w:szCs w:val="24"/>
              </w:rPr>
              <w:t> </w:t>
            </w:r>
            <w:r w:rsidR="00D13D89" w:rsidRPr="00907927">
              <w:rPr>
                <w:rStyle w:val="crayon-h"/>
                <w:rFonts w:ascii="Verdana" w:hAnsi="Verdana"/>
                <w:color w:val="000000"/>
                <w:sz w:val="24"/>
                <w:szCs w:val="24"/>
              </w:rPr>
              <w:t> </w:t>
            </w:r>
            <w:r w:rsidR="00D13D89" w:rsidRPr="00907927">
              <w:rPr>
                <w:rStyle w:val="crayon-e"/>
                <w:rFonts w:ascii="Verdana" w:hAnsi="Verdana"/>
                <w:color w:val="000000"/>
                <w:sz w:val="24"/>
                <w:szCs w:val="24"/>
              </w:rPr>
              <w:t xml:space="preserve">WebElement </w:t>
            </w:r>
            <w:r w:rsidR="00D13D89" w:rsidRPr="00907927">
              <w:rPr>
                <w:rStyle w:val="crayon-v"/>
                <w:rFonts w:ascii="Verdana" w:hAnsi="Verdana"/>
                <w:color w:val="000000"/>
                <w:sz w:val="24"/>
                <w:szCs w:val="24"/>
              </w:rPr>
              <w:t>subElement</w:t>
            </w:r>
            <w:r w:rsidR="00D13D89" w:rsidRPr="00907927">
              <w:rPr>
                <w:rStyle w:val="crayon-h"/>
                <w:rFonts w:ascii="Verdana" w:hAnsi="Verdana"/>
                <w:color w:val="000000"/>
                <w:sz w:val="24"/>
                <w:szCs w:val="24"/>
              </w:rPr>
              <w:t xml:space="preserve"> </w:t>
            </w:r>
            <w:r w:rsidR="00D13D89" w:rsidRPr="00907927">
              <w:rPr>
                <w:rStyle w:val="crayon-o"/>
                <w:rFonts w:ascii="Verdana" w:hAnsi="Verdana"/>
                <w:color w:val="000000"/>
                <w:sz w:val="24"/>
                <w:szCs w:val="24"/>
              </w:rPr>
              <w:t>=</w:t>
            </w:r>
            <w:r w:rsidR="00D13D89" w:rsidRPr="00907927">
              <w:rPr>
                <w:rStyle w:val="crayon-h"/>
                <w:rFonts w:ascii="Verdana" w:hAnsi="Verdana"/>
                <w:color w:val="000000"/>
                <w:sz w:val="24"/>
                <w:szCs w:val="24"/>
              </w:rPr>
              <w:t xml:space="preserve"> </w:t>
            </w:r>
            <w:r w:rsidR="00D13D89" w:rsidRPr="00907927">
              <w:rPr>
                <w:rStyle w:val="crayon-v"/>
                <w:rFonts w:ascii="Verdana" w:hAnsi="Verdana"/>
                <w:color w:val="000000"/>
                <w:sz w:val="24"/>
                <w:szCs w:val="24"/>
              </w:rPr>
              <w:t>driver</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findElement</w:t>
            </w:r>
            <w:r w:rsidR="00D13D89" w:rsidRPr="00907927">
              <w:rPr>
                <w:rStyle w:val="crayon-sy"/>
                <w:rFonts w:ascii="Verdana" w:hAnsi="Verdana"/>
                <w:color w:val="000000"/>
                <w:sz w:val="24"/>
                <w:szCs w:val="24"/>
              </w:rPr>
              <w:t>(</w:t>
            </w:r>
            <w:r w:rsidR="00D13D89" w:rsidRPr="00907927">
              <w:rPr>
                <w:rStyle w:val="crayon-v"/>
                <w:rFonts w:ascii="Verdana" w:hAnsi="Verdana"/>
                <w:color w:val="000000"/>
                <w:sz w:val="24"/>
                <w:szCs w:val="24"/>
              </w:rPr>
              <w:t>By</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linkText</w:t>
            </w:r>
            <w:r w:rsidR="00D13D89" w:rsidRPr="00907927">
              <w:rPr>
                <w:rStyle w:val="crayon-sy"/>
                <w:rFonts w:ascii="Verdana" w:hAnsi="Verdana"/>
                <w:color w:val="000000"/>
                <w:sz w:val="24"/>
                <w:szCs w:val="24"/>
              </w:rPr>
              <w:t>(</w:t>
            </w:r>
            <w:r w:rsidR="00D13D89" w:rsidRPr="00907927">
              <w:rPr>
                <w:rStyle w:val="crayon-s"/>
                <w:rFonts w:ascii="Verdana" w:hAnsi="Verdana"/>
                <w:color w:val="000000"/>
                <w:sz w:val="24"/>
                <w:szCs w:val="24"/>
              </w:rPr>
              <w:t>"iPads"</w:t>
            </w:r>
            <w:r w:rsidR="00D13D89" w:rsidRPr="00907927">
              <w:rPr>
                <w:rStyle w:val="crayon-sy"/>
                <w:rFonts w:ascii="Verdana" w:hAnsi="Verdana"/>
                <w:color w:val="000000"/>
                <w:sz w:val="24"/>
                <w:szCs w:val="24"/>
              </w:rPr>
              <w:t>));</w:t>
            </w:r>
          </w:p>
          <w:p w:rsidR="00D13D89" w:rsidRPr="00907927" w:rsidRDefault="00BC33A7">
            <w:pPr>
              <w:rPr>
                <w:rFonts w:ascii="Verdana" w:hAnsi="Verdana"/>
                <w:color w:val="000000"/>
                <w:sz w:val="24"/>
                <w:szCs w:val="24"/>
              </w:rPr>
            </w:pPr>
            <w:r w:rsidRPr="00907927">
              <w:rPr>
                <w:rFonts w:ascii="Verdana" w:hAnsi="Verdana"/>
                <w:color w:val="000000"/>
                <w:sz w:val="24"/>
                <w:szCs w:val="24"/>
              </w:rPr>
              <w:t> </w:t>
            </w:r>
            <w:r w:rsidR="00D13D89" w:rsidRPr="00907927">
              <w:rPr>
                <w:rStyle w:val="crayon-v"/>
                <w:rFonts w:ascii="Verdana" w:hAnsi="Verdana"/>
                <w:color w:val="000000"/>
                <w:sz w:val="24"/>
                <w:szCs w:val="24"/>
              </w:rPr>
              <w:t>action</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moveToElement</w:t>
            </w:r>
            <w:r w:rsidR="00D13D89" w:rsidRPr="00907927">
              <w:rPr>
                <w:rStyle w:val="crayon-sy"/>
                <w:rFonts w:ascii="Verdana" w:hAnsi="Verdana"/>
                <w:color w:val="000000"/>
                <w:sz w:val="24"/>
                <w:szCs w:val="24"/>
              </w:rPr>
              <w:t>(</w:t>
            </w:r>
            <w:r w:rsidR="00D13D89" w:rsidRPr="00907927">
              <w:rPr>
                <w:rStyle w:val="crayon-v"/>
                <w:rFonts w:ascii="Verdana" w:hAnsi="Verdana"/>
                <w:color w:val="000000"/>
                <w:sz w:val="24"/>
                <w:szCs w:val="24"/>
              </w:rPr>
              <w:t>subElement</w:t>
            </w:r>
            <w:r w:rsidR="00D13D89" w:rsidRPr="00907927">
              <w:rPr>
                <w:rStyle w:val="crayon-sy"/>
                <w:rFonts w:ascii="Verdana" w:hAnsi="Verdana"/>
                <w:color w:val="000000"/>
                <w:sz w:val="24"/>
                <w:szCs w:val="24"/>
              </w:rPr>
              <w:t>);</w:t>
            </w:r>
          </w:p>
          <w:p w:rsidR="00D13D89" w:rsidRPr="00907927" w:rsidRDefault="00BC33A7">
            <w:pPr>
              <w:rPr>
                <w:rFonts w:ascii="Verdana" w:hAnsi="Verdana"/>
                <w:color w:val="000000"/>
                <w:sz w:val="24"/>
                <w:szCs w:val="24"/>
              </w:rPr>
            </w:pPr>
            <w:r w:rsidRPr="00907927">
              <w:rPr>
                <w:rFonts w:ascii="Verdana" w:hAnsi="Verdana"/>
                <w:color w:val="000000"/>
                <w:sz w:val="24"/>
                <w:szCs w:val="24"/>
              </w:rPr>
              <w:t> </w:t>
            </w:r>
            <w:r w:rsidR="00D13D89" w:rsidRPr="00907927">
              <w:rPr>
                <w:rStyle w:val="crayon-v"/>
                <w:rFonts w:ascii="Verdana" w:hAnsi="Verdana"/>
                <w:color w:val="000000"/>
                <w:sz w:val="24"/>
                <w:szCs w:val="24"/>
              </w:rPr>
              <w:t>action</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click</w:t>
            </w:r>
            <w:r w:rsidR="00D13D89" w:rsidRPr="00907927">
              <w:rPr>
                <w:rStyle w:val="crayon-sy"/>
                <w:rFonts w:ascii="Verdana" w:hAnsi="Verdana"/>
                <w:color w:val="000000"/>
                <w:sz w:val="24"/>
                <w:szCs w:val="24"/>
              </w:rPr>
              <w:t>();</w:t>
            </w:r>
          </w:p>
          <w:p w:rsidR="00D13D89" w:rsidRPr="00907927" w:rsidRDefault="00BC33A7">
            <w:pPr>
              <w:rPr>
                <w:rStyle w:val="crayon-sy"/>
                <w:rFonts w:ascii="Verdana" w:hAnsi="Verdana"/>
                <w:color w:val="000000"/>
                <w:sz w:val="24"/>
                <w:szCs w:val="24"/>
              </w:rPr>
            </w:pPr>
            <w:r w:rsidRPr="00907927">
              <w:rPr>
                <w:rFonts w:ascii="Verdana" w:hAnsi="Verdana"/>
                <w:color w:val="000000"/>
                <w:sz w:val="24"/>
                <w:szCs w:val="24"/>
              </w:rPr>
              <w:t> </w:t>
            </w:r>
            <w:r w:rsidR="00D13D89" w:rsidRPr="00907927">
              <w:rPr>
                <w:rStyle w:val="crayon-v"/>
                <w:rFonts w:ascii="Verdana" w:hAnsi="Verdana"/>
                <w:color w:val="000000"/>
                <w:sz w:val="24"/>
                <w:szCs w:val="24"/>
              </w:rPr>
              <w:t>action</w:t>
            </w:r>
            <w:r w:rsidR="00D13D89" w:rsidRPr="00907927">
              <w:rPr>
                <w:rStyle w:val="crayon-sy"/>
                <w:rFonts w:ascii="Verdana" w:hAnsi="Verdana"/>
                <w:color w:val="000000"/>
                <w:sz w:val="24"/>
                <w:szCs w:val="24"/>
              </w:rPr>
              <w:t>.</w:t>
            </w:r>
            <w:r w:rsidR="00D13D89" w:rsidRPr="00907927">
              <w:rPr>
                <w:rStyle w:val="crayon-e"/>
                <w:rFonts w:ascii="Verdana" w:hAnsi="Verdana"/>
                <w:color w:val="000000"/>
                <w:sz w:val="24"/>
                <w:szCs w:val="24"/>
              </w:rPr>
              <w:t>perform</w:t>
            </w:r>
            <w:r w:rsidR="00D13D89" w:rsidRPr="00907927">
              <w:rPr>
                <w:rStyle w:val="crayon-sy"/>
                <w:rFonts w:ascii="Verdana" w:hAnsi="Verdana"/>
                <w:color w:val="000000"/>
                <w:sz w:val="24"/>
                <w:szCs w:val="24"/>
              </w:rPr>
              <w:t>();</w:t>
            </w:r>
          </w:p>
          <w:p w:rsidR="00015EF1" w:rsidRPr="00907927" w:rsidRDefault="00015EF1" w:rsidP="00015EF1">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lastRenderedPageBreak/>
              <w:t>Handling alerts using Selenium WebDriver</w:t>
            </w:r>
          </w:p>
          <w:p w:rsidR="00015EF1" w:rsidRPr="00907927" w:rsidRDefault="00015EF1" w:rsidP="00015EF1">
            <w:pPr>
              <w:pStyle w:val="NormalWeb"/>
              <w:spacing w:before="0" w:beforeAutospacing="0" w:after="0" w:afterAutospacing="0"/>
              <w:rPr>
                <w:rFonts w:ascii="Verdana" w:hAnsi="Verdana"/>
                <w:color w:val="303030"/>
              </w:rPr>
            </w:pPr>
            <w:r w:rsidRPr="00907927">
              <w:rPr>
                <w:rFonts w:ascii="Verdana" w:hAnsi="Verdana"/>
                <w:color w:val="303030"/>
              </w:rPr>
              <w:t>Selenium provides us with an interface called</w:t>
            </w:r>
            <w:r w:rsidRPr="00907927">
              <w:rPr>
                <w:rStyle w:val="apple-converted-space"/>
                <w:rFonts w:ascii="Verdana" w:hAnsi="Verdana"/>
                <w:color w:val="303030"/>
              </w:rPr>
              <w:t> </w:t>
            </w:r>
            <w:r w:rsidRPr="00907927">
              <w:rPr>
                <w:rStyle w:val="Strong"/>
                <w:rFonts w:ascii="Verdana" w:hAnsi="Verdana"/>
                <w:i/>
                <w:iCs/>
                <w:color w:val="303030"/>
              </w:rPr>
              <w:t>Alert</w:t>
            </w:r>
            <w:r w:rsidRPr="00907927">
              <w:rPr>
                <w:rFonts w:ascii="Verdana" w:hAnsi="Verdana"/>
                <w:color w:val="303030"/>
              </w:rPr>
              <w:t>. It is present in the</w:t>
            </w:r>
            <w:r w:rsidRPr="00907927">
              <w:rPr>
                <w:rStyle w:val="apple-converted-space"/>
                <w:rFonts w:ascii="Verdana" w:hAnsi="Verdana"/>
                <w:color w:val="303030"/>
              </w:rPr>
              <w:t> </w:t>
            </w:r>
            <w:r w:rsidRPr="00907927">
              <w:rPr>
                <w:rStyle w:val="Strong"/>
                <w:rFonts w:ascii="Verdana" w:hAnsi="Verdana"/>
                <w:i/>
                <w:iCs/>
                <w:color w:val="303030"/>
              </w:rPr>
              <w:t>org.openqa.selenium.Alert</w:t>
            </w:r>
            <w:r w:rsidRPr="00907927">
              <w:rPr>
                <w:rStyle w:val="apple-converted-space"/>
                <w:rFonts w:ascii="Verdana" w:hAnsi="Verdana"/>
                <w:i/>
                <w:iCs/>
                <w:color w:val="303030"/>
              </w:rPr>
              <w:t> </w:t>
            </w:r>
            <w:r w:rsidRPr="00907927">
              <w:rPr>
                <w:rFonts w:ascii="Verdana" w:hAnsi="Verdana"/>
                <w:color w:val="303030"/>
              </w:rPr>
              <w:t>package. Alert interface gives us following methods to deal with the alert:</w:t>
            </w:r>
          </w:p>
          <w:p w:rsidR="00015EF1" w:rsidRPr="00907927" w:rsidRDefault="00015EF1" w:rsidP="00015EF1">
            <w:pPr>
              <w:numPr>
                <w:ilvl w:val="0"/>
                <w:numId w:val="23"/>
              </w:numPr>
              <w:spacing w:after="0"/>
              <w:ind w:left="300"/>
              <w:rPr>
                <w:rFonts w:ascii="Verdana" w:hAnsi="Verdana"/>
                <w:color w:val="303030"/>
                <w:sz w:val="24"/>
                <w:szCs w:val="24"/>
              </w:rPr>
            </w:pPr>
            <w:r w:rsidRPr="00907927">
              <w:rPr>
                <w:rStyle w:val="Strong"/>
                <w:rFonts w:ascii="Verdana" w:hAnsi="Verdana"/>
                <w:i/>
                <w:iCs/>
                <w:color w:val="303030"/>
                <w:sz w:val="24"/>
                <w:szCs w:val="24"/>
              </w:rPr>
              <w:t>accept()</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To accept the alert</w:t>
            </w:r>
          </w:p>
          <w:p w:rsidR="00015EF1" w:rsidRPr="00907927" w:rsidRDefault="00015EF1" w:rsidP="00015EF1">
            <w:pPr>
              <w:numPr>
                <w:ilvl w:val="0"/>
                <w:numId w:val="23"/>
              </w:numPr>
              <w:spacing w:after="0"/>
              <w:ind w:left="300"/>
              <w:rPr>
                <w:rFonts w:ascii="Verdana" w:hAnsi="Verdana"/>
                <w:color w:val="303030"/>
                <w:sz w:val="24"/>
                <w:szCs w:val="24"/>
              </w:rPr>
            </w:pPr>
            <w:r w:rsidRPr="00907927">
              <w:rPr>
                <w:rStyle w:val="Strong"/>
                <w:rFonts w:ascii="Verdana" w:hAnsi="Verdana"/>
                <w:i/>
                <w:iCs/>
                <w:color w:val="303030"/>
                <w:sz w:val="24"/>
                <w:szCs w:val="24"/>
              </w:rPr>
              <w:t>dismiss()</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To dismiss the alert</w:t>
            </w:r>
          </w:p>
          <w:p w:rsidR="00015EF1" w:rsidRPr="00907927" w:rsidRDefault="00015EF1" w:rsidP="00015EF1">
            <w:pPr>
              <w:numPr>
                <w:ilvl w:val="0"/>
                <w:numId w:val="23"/>
              </w:numPr>
              <w:spacing w:after="0"/>
              <w:ind w:left="300"/>
              <w:rPr>
                <w:rFonts w:ascii="Verdana" w:hAnsi="Verdana"/>
                <w:color w:val="303030"/>
                <w:sz w:val="24"/>
                <w:szCs w:val="24"/>
              </w:rPr>
            </w:pPr>
            <w:r w:rsidRPr="00907927">
              <w:rPr>
                <w:rStyle w:val="Strong"/>
                <w:rFonts w:ascii="Verdana" w:hAnsi="Verdana"/>
                <w:i/>
                <w:iCs/>
                <w:color w:val="303030"/>
                <w:sz w:val="24"/>
                <w:szCs w:val="24"/>
              </w:rPr>
              <w:t>getText()</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To get the text of the alert</w:t>
            </w:r>
          </w:p>
          <w:p w:rsidR="00CA2BB5" w:rsidRPr="00907927" w:rsidRDefault="00015EF1" w:rsidP="00CA2BB5">
            <w:pPr>
              <w:numPr>
                <w:ilvl w:val="0"/>
                <w:numId w:val="23"/>
              </w:numPr>
              <w:spacing w:after="0"/>
              <w:ind w:left="300"/>
              <w:rPr>
                <w:rStyle w:val="Emphasis"/>
                <w:rFonts w:ascii="Verdana" w:hAnsi="Verdana"/>
                <w:i w:val="0"/>
                <w:iCs w:val="0"/>
                <w:color w:val="303030"/>
                <w:sz w:val="24"/>
                <w:szCs w:val="24"/>
              </w:rPr>
            </w:pPr>
            <w:r w:rsidRPr="00907927">
              <w:rPr>
                <w:rStyle w:val="Strong"/>
                <w:rFonts w:ascii="Verdana" w:hAnsi="Verdana"/>
                <w:i/>
                <w:iCs/>
                <w:color w:val="303030"/>
                <w:sz w:val="24"/>
                <w:szCs w:val="24"/>
              </w:rPr>
              <w:t>sendKeys()</w:t>
            </w:r>
            <w:r w:rsidRPr="00907927">
              <w:rPr>
                <w:rStyle w:val="apple-converted-space"/>
                <w:rFonts w:ascii="Verdana" w:hAnsi="Verdana"/>
                <w:i/>
                <w:iCs/>
                <w:color w:val="303030"/>
                <w:sz w:val="24"/>
                <w:szCs w:val="24"/>
              </w:rPr>
              <w:t> </w:t>
            </w:r>
            <w:r w:rsidRPr="00907927">
              <w:rPr>
                <w:rStyle w:val="Emphasis"/>
                <w:rFonts w:ascii="Verdana" w:hAnsi="Verdana"/>
                <w:color w:val="303030"/>
                <w:sz w:val="24"/>
                <w:szCs w:val="24"/>
              </w:rPr>
              <w:t>To write some text to the aler</w:t>
            </w:r>
            <w:r w:rsidR="00CA2BB5" w:rsidRPr="00907927">
              <w:rPr>
                <w:rStyle w:val="Emphasis"/>
                <w:rFonts w:ascii="Verdana" w:hAnsi="Verdana"/>
                <w:color w:val="303030"/>
                <w:sz w:val="24"/>
                <w:szCs w:val="24"/>
              </w:rPr>
              <w:t>t</w:t>
            </w:r>
          </w:p>
          <w:p w:rsidR="00015EF1" w:rsidRPr="00907927" w:rsidRDefault="00015EF1" w:rsidP="00CA2BB5">
            <w:pPr>
              <w:spacing w:after="0"/>
              <w:ind w:left="300"/>
              <w:rPr>
                <w:rFonts w:ascii="Verdana" w:hAnsi="Verdana"/>
                <w:color w:val="303030"/>
                <w:sz w:val="24"/>
                <w:szCs w:val="24"/>
              </w:rPr>
            </w:pPr>
            <w:r w:rsidRPr="00907927">
              <w:rPr>
                <w:rFonts w:ascii="Verdana" w:hAnsi="Verdana"/>
                <w:color w:val="303030"/>
                <w:sz w:val="24"/>
                <w:szCs w:val="24"/>
              </w:rPr>
              <w:t> </w:t>
            </w:r>
          </w:p>
          <w:p w:rsidR="00015EF1" w:rsidRPr="00907927" w:rsidRDefault="00015EF1" w:rsidP="00015EF1">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Simple alert</w:t>
            </w:r>
          </w:p>
          <w:p w:rsidR="00CA2BB5" w:rsidRPr="00907927" w:rsidRDefault="00015EF1" w:rsidP="00CA2BB5">
            <w:pPr>
              <w:pStyle w:val="NormalWeb"/>
              <w:spacing w:before="0" w:beforeAutospacing="0" w:after="0" w:afterAutospacing="0"/>
              <w:rPr>
                <w:rFonts w:ascii="Verdana" w:hAnsi="Verdana"/>
                <w:color w:val="303030"/>
              </w:rPr>
            </w:pPr>
            <w:r w:rsidRPr="00907927">
              <w:rPr>
                <w:rFonts w:ascii="Verdana" w:hAnsi="Verdana"/>
                <w:color w:val="303030"/>
              </w:rPr>
              <w:t xml:space="preserve">Simple alerts just have </w:t>
            </w:r>
            <w:proofErr w:type="gramStart"/>
            <w:r w:rsidRPr="00907927">
              <w:rPr>
                <w:rFonts w:ascii="Verdana" w:hAnsi="Verdana"/>
                <w:color w:val="303030"/>
              </w:rPr>
              <w:t>a</w:t>
            </w:r>
            <w:proofErr w:type="gramEnd"/>
            <w:r w:rsidRPr="00907927">
              <w:rPr>
                <w:rStyle w:val="apple-converted-space"/>
                <w:rFonts w:ascii="Verdana" w:hAnsi="Verdana"/>
                <w:b/>
                <w:bCs/>
                <w:i/>
                <w:iCs/>
                <w:color w:val="303030"/>
              </w:rPr>
              <w:t> </w:t>
            </w:r>
            <w:r w:rsidRPr="00907927">
              <w:rPr>
                <w:rStyle w:val="Strong"/>
                <w:rFonts w:ascii="Verdana" w:hAnsi="Verdana"/>
                <w:i/>
                <w:iCs/>
                <w:color w:val="303030"/>
              </w:rPr>
              <w:t>OK</w:t>
            </w:r>
            <w:r w:rsidRPr="00907927">
              <w:rPr>
                <w:rStyle w:val="apple-converted-space"/>
                <w:rFonts w:ascii="Verdana" w:hAnsi="Verdana"/>
                <w:color w:val="303030"/>
              </w:rPr>
              <w:t> </w:t>
            </w:r>
            <w:r w:rsidRPr="00907927">
              <w:rPr>
                <w:rFonts w:ascii="Verdana" w:hAnsi="Verdana"/>
                <w:color w:val="303030"/>
              </w:rPr>
              <w:t>button on them. They are mainly used to display some information to the user. The first alert on our test page is a simple alert. Following code will read the text from the Alert and then accept the alert. Important point to note is that we can switch from main window to an alert using the</w:t>
            </w:r>
            <w:r w:rsidRPr="00907927">
              <w:rPr>
                <w:rStyle w:val="apple-converted-space"/>
                <w:rFonts w:ascii="Verdana" w:hAnsi="Verdana"/>
                <w:b/>
                <w:bCs/>
                <w:i/>
                <w:iCs/>
                <w:color w:val="303030"/>
              </w:rPr>
              <w:t> </w:t>
            </w:r>
            <w:proofErr w:type="gramStart"/>
            <w:r w:rsidRPr="00907927">
              <w:rPr>
                <w:rStyle w:val="Strong"/>
                <w:rFonts w:ascii="Verdana" w:hAnsi="Verdana"/>
                <w:i/>
                <w:iCs/>
                <w:color w:val="303030"/>
              </w:rPr>
              <w:t>driver.switchTo(</w:t>
            </w:r>
            <w:proofErr w:type="gramEnd"/>
            <w:r w:rsidRPr="00907927">
              <w:rPr>
                <w:rStyle w:val="Strong"/>
                <w:rFonts w:ascii="Verdana" w:hAnsi="Verdana"/>
                <w:i/>
                <w:iCs/>
                <w:color w:val="303030"/>
              </w:rPr>
              <w:t>).alert().</w:t>
            </w:r>
            <w:r w:rsidRPr="00907927">
              <w:rPr>
                <w:rStyle w:val="apple-converted-space"/>
                <w:rFonts w:ascii="Verdana" w:hAnsi="Verdana"/>
                <w:color w:val="303030"/>
              </w:rPr>
              <w:t> </w:t>
            </w:r>
            <w:r w:rsidRPr="00907927">
              <w:rPr>
                <w:rFonts w:ascii="Verdana" w:hAnsi="Verdana"/>
                <w:color w:val="303030"/>
              </w:rPr>
              <w:t>Below is the usage of that also:</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public static void main(String[] args) {</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WebDriver driver = new FirefoxDriver();</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driver.get("http://toolsqa.wpengine.com/handling-alerts-using-selenium-webdriver/");</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driver.manage().window().maximize();</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This step will result in an alert on screen</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driver.findElement(By.xpath("//*[@id='content']/p[4]/button")).click();</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Alert simpleAlert = driver.switchTo().alert();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String alertText = simpleAlert.getText();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System.out.println("Alert text is " + alertText);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simpleAlert.accept();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t>}</w:t>
            </w:r>
          </w:p>
          <w:p w:rsidR="00CA2BB5" w:rsidRPr="00907927" w:rsidRDefault="00CA2BB5" w:rsidP="00CA2BB5">
            <w:pPr>
              <w:pStyle w:val="NormalWeb"/>
              <w:spacing w:before="0" w:beforeAutospacing="0" w:after="0" w:afterAutospacing="0"/>
              <w:rPr>
                <w:rFonts w:ascii="Verdana" w:hAnsi="Verdana"/>
                <w:color w:val="303030"/>
              </w:rPr>
            </w:pPr>
          </w:p>
          <w:p w:rsidR="00015EF1" w:rsidRPr="00907927" w:rsidRDefault="00015EF1" w:rsidP="00015EF1">
            <w:pPr>
              <w:pStyle w:val="NormalWeb"/>
              <w:spacing w:before="0" w:beforeAutospacing="0" w:after="150" w:afterAutospacing="0"/>
              <w:rPr>
                <w:rFonts w:ascii="Verdana" w:hAnsi="Verdana"/>
                <w:color w:val="303030"/>
              </w:rPr>
            </w:pPr>
          </w:p>
          <w:p w:rsidR="00015EF1" w:rsidRPr="00907927" w:rsidRDefault="00015EF1" w:rsidP="00015EF1">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Confirmation Alert</w:t>
            </w:r>
          </w:p>
          <w:p w:rsidR="00CA2BB5" w:rsidRPr="00907927" w:rsidRDefault="00015EF1" w:rsidP="00CA2BB5">
            <w:pPr>
              <w:pStyle w:val="NormalWeb"/>
              <w:spacing w:before="0" w:beforeAutospacing="0" w:after="0" w:afterAutospacing="0"/>
              <w:rPr>
                <w:rFonts w:ascii="Verdana" w:hAnsi="Verdana"/>
                <w:color w:val="303030"/>
              </w:rPr>
            </w:pPr>
            <w:r w:rsidRPr="00907927">
              <w:rPr>
                <w:rFonts w:ascii="Verdana" w:hAnsi="Verdana"/>
                <w:color w:val="303030"/>
              </w:rPr>
              <w:t>This alert comes with an option to accept or dismiss the alert. To accept the alert you can use</w:t>
            </w:r>
            <w:r w:rsidRPr="00907927">
              <w:rPr>
                <w:rStyle w:val="apple-converted-space"/>
                <w:rFonts w:ascii="Verdana" w:hAnsi="Verdana"/>
                <w:color w:val="303030"/>
              </w:rPr>
              <w:t> </w:t>
            </w:r>
            <w:proofErr w:type="gramStart"/>
            <w:r w:rsidRPr="00907927">
              <w:rPr>
                <w:rStyle w:val="Emphasis"/>
                <w:rFonts w:ascii="Verdana" w:hAnsi="Verdana"/>
                <w:b/>
                <w:bCs/>
                <w:color w:val="303030"/>
              </w:rPr>
              <w:t>Alert.accept(</w:t>
            </w:r>
            <w:proofErr w:type="gramEnd"/>
            <w:r w:rsidRPr="00907927">
              <w:rPr>
                <w:rStyle w:val="Emphasis"/>
                <w:rFonts w:ascii="Verdana" w:hAnsi="Verdana"/>
                <w:b/>
                <w:bCs/>
                <w:color w:val="303030"/>
              </w:rPr>
              <w:t>)</w:t>
            </w:r>
            <w:r w:rsidRPr="00907927">
              <w:rPr>
                <w:rStyle w:val="apple-converted-space"/>
                <w:rFonts w:ascii="Verdana" w:hAnsi="Verdana"/>
                <w:color w:val="303030"/>
              </w:rPr>
              <w:t> </w:t>
            </w:r>
            <w:r w:rsidRPr="00907927">
              <w:rPr>
                <w:rFonts w:ascii="Verdana" w:hAnsi="Verdana"/>
                <w:color w:val="303030"/>
              </w:rPr>
              <w:t>and to dismiss you can use the</w:t>
            </w:r>
            <w:r w:rsidRPr="00907927">
              <w:rPr>
                <w:rStyle w:val="apple-converted-space"/>
                <w:rFonts w:ascii="Verdana" w:hAnsi="Verdana"/>
                <w:b/>
                <w:bCs/>
                <w:i/>
                <w:iCs/>
                <w:color w:val="303030"/>
              </w:rPr>
              <w:t> </w:t>
            </w:r>
            <w:r w:rsidRPr="00907927">
              <w:rPr>
                <w:rStyle w:val="Strong"/>
                <w:rFonts w:ascii="Verdana" w:hAnsi="Verdana"/>
                <w:i/>
                <w:iCs/>
                <w:color w:val="303030"/>
              </w:rPr>
              <w:t>Alert.dismiss()</w:t>
            </w:r>
            <w:r w:rsidRPr="00907927">
              <w:rPr>
                <w:rFonts w:ascii="Verdana" w:hAnsi="Verdana"/>
                <w:color w:val="303030"/>
              </w:rPr>
              <w:t>. Here is the code to dismiss a prompt alert.</w:t>
            </w:r>
          </w:p>
          <w:p w:rsidR="00CA2BB5" w:rsidRPr="00907927" w:rsidRDefault="00CA2BB5" w:rsidP="00CA2BB5">
            <w:pPr>
              <w:pStyle w:val="NormalWeb"/>
              <w:spacing w:before="0" w:beforeAutospacing="0" w:after="0" w:afterAutospacing="0"/>
              <w:rPr>
                <w:rFonts w:ascii="Verdana" w:hAnsi="Verdana"/>
                <w:color w:val="3030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4"/>
            </w:tblGrid>
            <w:tr w:rsidR="00CA2BB5" w:rsidRPr="00907927" w:rsidTr="00CA2BB5">
              <w:trPr>
                <w:tblCellSpacing w:w="15" w:type="dxa"/>
              </w:trPr>
              <w:tc>
                <w:tcPr>
                  <w:tcW w:w="9375" w:type="dxa"/>
                  <w:tcBorders>
                    <w:top w:val="nil"/>
                    <w:left w:val="nil"/>
                    <w:bottom w:val="nil"/>
                    <w:right w:val="nil"/>
                  </w:tcBorders>
                  <w:vAlign w:val="center"/>
                  <w:hideMark/>
                </w:tcPr>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public static void main(String[] args) {</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lastRenderedPageBreak/>
                    <w:tab/>
                  </w:r>
                  <w:r w:rsidRPr="00907927">
                    <w:rPr>
                      <w:rFonts w:ascii="Verdana" w:eastAsia="Times New Roman" w:hAnsi="Verdana" w:cs="Times New Roman"/>
                      <w:color w:val="000000"/>
                      <w:sz w:val="24"/>
                      <w:szCs w:val="24"/>
                    </w:rPr>
                    <w:tab/>
                    <w:t>WebDriver driver = new FirefoxDriver();</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driver.get("http://toolsqa.wpengine.com/handling-alerts-using-selenium-webdriver/");</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driver.manage().window().maximize();</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This step will result in an alert on screen</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WebElement element = driver.findElement(By.xpath("//*[@id='content']/p[11]/button"));</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((JavascriptExecutor) driver).executeScript("arguments[0].click()", element);</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Alert confirmationAlert = driver.switchTo().alert();</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String alertText = confirmationAlert.getText();</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System.out.println("Alert text is " + alertText);</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confirmationAlert.dismiss();</w:t>
                  </w:r>
                </w:p>
                <w:p w:rsidR="00CA2BB5" w:rsidRPr="00907927" w:rsidRDefault="00CA2BB5" w:rsidP="00CA2BB5">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t>}</w:t>
                  </w:r>
                </w:p>
              </w:tc>
            </w:tr>
          </w:tbl>
          <w:p w:rsidR="00CA2BB5" w:rsidRPr="00907927" w:rsidRDefault="00CA2BB5" w:rsidP="00CA2BB5">
            <w:pPr>
              <w:spacing w:after="150"/>
              <w:rPr>
                <w:rFonts w:ascii="Verdana" w:eastAsia="Times New Roman" w:hAnsi="Verdana" w:cs="Times New Roman"/>
                <w:color w:val="303030"/>
                <w:sz w:val="24"/>
                <w:szCs w:val="24"/>
              </w:rPr>
            </w:pPr>
            <w:r w:rsidRPr="00907927">
              <w:rPr>
                <w:rFonts w:ascii="Verdana" w:eastAsia="Times New Roman" w:hAnsi="Verdana" w:cs="Times New Roman"/>
                <w:color w:val="303030"/>
                <w:sz w:val="24"/>
                <w:szCs w:val="24"/>
              </w:rPr>
              <w:lastRenderedPageBreak/>
              <w:t> </w:t>
            </w:r>
          </w:p>
          <w:p w:rsidR="00015EF1" w:rsidRPr="00907927" w:rsidRDefault="00015EF1" w:rsidP="00CA2BB5">
            <w:pPr>
              <w:pStyle w:val="NormalWeb"/>
              <w:spacing w:before="0" w:beforeAutospacing="0" w:after="0" w:afterAutospacing="0"/>
              <w:rPr>
                <w:rFonts w:ascii="Verdana" w:hAnsi="Verdana"/>
                <w:color w:val="303030"/>
              </w:rPr>
            </w:pPr>
            <w:r w:rsidRPr="00907927">
              <w:rPr>
                <w:rFonts w:ascii="Verdana" w:hAnsi="Verdana"/>
                <w:color w:val="303030"/>
              </w:rPr>
              <w:t> </w:t>
            </w:r>
          </w:p>
          <w:p w:rsidR="00015EF1" w:rsidRPr="00907927" w:rsidRDefault="00015EF1" w:rsidP="00015EF1">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Prompt Alerts</w:t>
            </w:r>
          </w:p>
          <w:p w:rsidR="00CA2BB5" w:rsidRPr="00907927" w:rsidRDefault="00015EF1" w:rsidP="00CA2BB5">
            <w:pPr>
              <w:pStyle w:val="NormalWeb"/>
              <w:spacing w:before="0" w:beforeAutospacing="0" w:after="0" w:afterAutospacing="0"/>
              <w:rPr>
                <w:rFonts w:ascii="Verdana" w:hAnsi="Verdana"/>
                <w:color w:val="303030"/>
              </w:rPr>
            </w:pPr>
            <w:r w:rsidRPr="00907927">
              <w:rPr>
                <w:rFonts w:ascii="Verdana" w:hAnsi="Verdana"/>
                <w:color w:val="303030"/>
              </w:rPr>
              <w:t>In prompt alerts you get an option to add text to the alert box. This is specifically used when some input is required from the user. We will use the</w:t>
            </w:r>
            <w:r w:rsidRPr="00907927">
              <w:rPr>
                <w:rStyle w:val="apple-converted-space"/>
                <w:rFonts w:ascii="Verdana" w:hAnsi="Verdana"/>
                <w:color w:val="303030"/>
              </w:rPr>
              <w:t> </w:t>
            </w:r>
            <w:proofErr w:type="gramStart"/>
            <w:r w:rsidRPr="00907927">
              <w:rPr>
                <w:rStyle w:val="Strong"/>
                <w:rFonts w:ascii="Verdana" w:hAnsi="Verdana"/>
                <w:i/>
                <w:iCs/>
                <w:color w:val="303030"/>
              </w:rPr>
              <w:t>sendKeys(</w:t>
            </w:r>
            <w:proofErr w:type="gramEnd"/>
            <w:r w:rsidRPr="00907927">
              <w:rPr>
                <w:rStyle w:val="Strong"/>
                <w:rFonts w:ascii="Verdana" w:hAnsi="Verdana"/>
                <w:i/>
                <w:iCs/>
                <w:color w:val="303030"/>
              </w:rPr>
              <w:t>)</w:t>
            </w:r>
            <w:r w:rsidRPr="00907927">
              <w:rPr>
                <w:rFonts w:ascii="Verdana" w:hAnsi="Verdana"/>
                <w:color w:val="303030"/>
              </w:rPr>
              <w:t xml:space="preserve">method to type something in the Prompt alert box. </w:t>
            </w:r>
          </w:p>
          <w:p w:rsidR="00015EF1" w:rsidRPr="00907927" w:rsidRDefault="00CA2BB5" w:rsidP="00CA2BB5">
            <w:pPr>
              <w:pStyle w:val="NormalWeb"/>
              <w:spacing w:before="0" w:beforeAutospacing="0" w:after="0" w:afterAutospacing="0"/>
              <w:rPr>
                <w:rFonts w:ascii="Verdana" w:hAnsi="Verdana"/>
                <w:color w:val="000000"/>
              </w:rPr>
            </w:pPr>
            <w:r w:rsidRPr="00907927">
              <w:rPr>
                <w:rFonts w:ascii="Verdana" w:hAnsi="Verdana"/>
                <w:color w:val="303030"/>
              </w:rPr>
              <w:t>C</w:t>
            </w:r>
            <w:r w:rsidR="00015EF1" w:rsidRPr="00907927">
              <w:rPr>
                <w:rFonts w:ascii="Verdana" w:hAnsi="Verdana"/>
                <w:color w:val="303030"/>
              </w:rPr>
              <w:t>ode</w:t>
            </w:r>
            <w:r w:rsidRPr="00907927">
              <w:rPr>
                <w:rFonts w:ascii="Verdana" w:hAnsi="Verdana"/>
                <w:color w:val="303030"/>
              </w:rPr>
              <w:t>:</w:t>
            </w:r>
          </w:p>
        </w:tc>
      </w:tr>
    </w:tbl>
    <w:p w:rsidR="00CA2BB5" w:rsidRPr="00907927" w:rsidRDefault="00CA2BB5" w:rsidP="00CA2BB5">
      <w:pPr>
        <w:spacing w:after="0"/>
        <w:rPr>
          <w:rFonts w:ascii="Verdana" w:eastAsia="Times New Roman" w:hAnsi="Verdana" w:cs="Courier New"/>
          <w:color w:val="000000"/>
          <w:sz w:val="24"/>
          <w:szCs w:val="24"/>
        </w:rPr>
      </w:pPr>
      <w:proofErr w:type="gramStart"/>
      <w:r w:rsidRPr="00907927">
        <w:rPr>
          <w:rFonts w:ascii="Verdana" w:eastAsia="Times New Roman" w:hAnsi="Verdana" w:cs="Courier New"/>
          <w:color w:val="000000"/>
          <w:sz w:val="24"/>
          <w:szCs w:val="24"/>
        </w:rPr>
        <w:lastRenderedPageBreak/>
        <w:t>public</w:t>
      </w:r>
      <w:proofErr w:type="gramEnd"/>
      <w:r w:rsidRPr="00907927">
        <w:rPr>
          <w:rFonts w:ascii="Verdana" w:eastAsia="Times New Roman" w:hAnsi="Verdana" w:cs="Courier New"/>
          <w:color w:val="000000"/>
          <w:sz w:val="24"/>
          <w:szCs w:val="24"/>
        </w:rPr>
        <w:t xml:space="preserve"> static void main(String[] args) throws InterruptedException {</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WebDriver driver = new </w:t>
      </w:r>
      <w:proofErr w:type="gramStart"/>
      <w:r w:rsidRPr="00907927">
        <w:rPr>
          <w:rFonts w:ascii="Verdana" w:eastAsia="Times New Roman" w:hAnsi="Verdana" w:cs="Courier New"/>
          <w:color w:val="000000"/>
          <w:sz w:val="24"/>
          <w:szCs w:val="24"/>
        </w:rPr>
        <w:t>FirefoxDriver(</w:t>
      </w:r>
      <w:proofErr w:type="gramEnd"/>
      <w:r w:rsidRPr="00907927">
        <w:rPr>
          <w:rFonts w:ascii="Verdana" w:eastAsia="Times New Roman" w:hAnsi="Verdana" w:cs="Courier New"/>
          <w:color w:val="000000"/>
          <w:sz w:val="24"/>
          <w:szCs w:val="24"/>
        </w:rPr>
        <w: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driver.get(</w:t>
      </w:r>
      <w:proofErr w:type="gramEnd"/>
      <w:r w:rsidRPr="00907927">
        <w:rPr>
          <w:rFonts w:ascii="Verdana" w:eastAsia="Times New Roman" w:hAnsi="Verdana" w:cs="Courier New"/>
          <w:color w:val="000000"/>
          <w:sz w:val="24"/>
          <w:szCs w:val="24"/>
        </w:rPr>
        <w:t>"http://toolsqa.wpengine.com/handling-alerts-using-selenium-webdriver/");</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driver.manage(</w:t>
      </w:r>
      <w:proofErr w:type="gramEnd"/>
      <w:r w:rsidRPr="00907927">
        <w:rPr>
          <w:rFonts w:ascii="Verdana" w:eastAsia="Times New Roman" w:hAnsi="Verdana" w:cs="Courier New"/>
          <w:color w:val="000000"/>
          <w:sz w:val="24"/>
          <w:szCs w:val="24"/>
        </w:rPr>
        <w:t>).window().maximize();</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 </w:t>
      </w:r>
      <w:proofErr w:type="gramStart"/>
      <w:r w:rsidRPr="00907927">
        <w:rPr>
          <w:rFonts w:ascii="Verdana" w:eastAsia="Times New Roman" w:hAnsi="Verdana" w:cs="Courier New"/>
          <w:color w:val="000000"/>
          <w:sz w:val="24"/>
          <w:szCs w:val="24"/>
        </w:rPr>
        <w:t>This</w:t>
      </w:r>
      <w:proofErr w:type="gramEnd"/>
      <w:r w:rsidRPr="00907927">
        <w:rPr>
          <w:rFonts w:ascii="Verdana" w:eastAsia="Times New Roman" w:hAnsi="Verdana" w:cs="Courier New"/>
          <w:color w:val="000000"/>
          <w:sz w:val="24"/>
          <w:szCs w:val="24"/>
        </w:rPr>
        <w:t xml:space="preserve"> step will result in an alert on screen</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WebElement element = </w:t>
      </w:r>
      <w:proofErr w:type="gramStart"/>
      <w:r w:rsidRPr="00907927">
        <w:rPr>
          <w:rFonts w:ascii="Verdana" w:eastAsia="Times New Roman" w:hAnsi="Verdana" w:cs="Courier New"/>
          <w:color w:val="000000"/>
          <w:sz w:val="24"/>
          <w:szCs w:val="24"/>
        </w:rPr>
        <w:t>driver.findElement(</w:t>
      </w:r>
      <w:proofErr w:type="gramEnd"/>
      <w:r w:rsidRPr="00907927">
        <w:rPr>
          <w:rFonts w:ascii="Verdana" w:eastAsia="Times New Roman" w:hAnsi="Verdana" w:cs="Courier New"/>
          <w:color w:val="000000"/>
          <w:sz w:val="24"/>
          <w:szCs w:val="24"/>
        </w:rPr>
        <w:t>By.xpath("//*[@id='content']/p[16]/button"));</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((JavascriptExecutor) driver).</w:t>
      </w:r>
      <w:proofErr w:type="gramStart"/>
      <w:r w:rsidRPr="00907927">
        <w:rPr>
          <w:rFonts w:ascii="Verdana" w:eastAsia="Times New Roman" w:hAnsi="Verdana" w:cs="Courier New"/>
          <w:color w:val="000000"/>
          <w:sz w:val="24"/>
          <w:szCs w:val="24"/>
        </w:rPr>
        <w:t>executeScript(</w:t>
      </w:r>
      <w:proofErr w:type="gramEnd"/>
      <w:r w:rsidRPr="00907927">
        <w:rPr>
          <w:rFonts w:ascii="Verdana" w:eastAsia="Times New Roman" w:hAnsi="Verdana" w:cs="Courier New"/>
          <w:color w:val="000000"/>
          <w:sz w:val="24"/>
          <w:szCs w:val="24"/>
        </w:rPr>
        <w:t>"arguments[0].click()", element);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Alert promptAlert</w:t>
      </w:r>
      <w:proofErr w:type="gramStart"/>
      <w:r w:rsidRPr="00907927">
        <w:rPr>
          <w:rFonts w:ascii="Verdana" w:eastAsia="Times New Roman" w:hAnsi="Verdana" w:cs="Courier New"/>
          <w:color w:val="000000"/>
          <w:sz w:val="24"/>
          <w:szCs w:val="24"/>
        </w:rPr>
        <w:t>  =</w:t>
      </w:r>
      <w:proofErr w:type="gramEnd"/>
      <w:r w:rsidRPr="00907927">
        <w:rPr>
          <w:rFonts w:ascii="Verdana" w:eastAsia="Times New Roman" w:hAnsi="Verdana" w:cs="Courier New"/>
          <w:color w:val="000000"/>
          <w:sz w:val="24"/>
          <w:szCs w:val="24"/>
        </w:rPr>
        <w:t xml:space="preserve"> driver.switchTo().alert();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String alertText = promptAlert .</w:t>
      </w:r>
      <w:proofErr w:type="gramStart"/>
      <w:r w:rsidRPr="00907927">
        <w:rPr>
          <w:rFonts w:ascii="Verdana" w:eastAsia="Times New Roman" w:hAnsi="Verdana" w:cs="Courier New"/>
          <w:color w:val="000000"/>
          <w:sz w:val="24"/>
          <w:szCs w:val="24"/>
        </w:rPr>
        <w:t>getText(</w:t>
      </w:r>
      <w:proofErr w:type="gramEnd"/>
      <w:r w:rsidRPr="00907927">
        <w:rPr>
          <w:rFonts w:ascii="Verdana" w:eastAsia="Times New Roman" w:hAnsi="Verdana" w:cs="Courier New"/>
          <w:color w:val="000000"/>
          <w:sz w:val="24"/>
          <w:szCs w:val="24"/>
        </w:rPr>
        <w: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System.out.println(</w:t>
      </w:r>
      <w:proofErr w:type="gramEnd"/>
      <w:r w:rsidRPr="00907927">
        <w:rPr>
          <w:rFonts w:ascii="Verdana" w:eastAsia="Times New Roman" w:hAnsi="Verdana" w:cs="Courier New"/>
          <w:color w:val="000000"/>
          <w:sz w:val="24"/>
          <w:szCs w:val="24"/>
        </w:rPr>
        <w:t>"Alert text is " + alertText);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//Send some text to the alert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promptAlert</w:t>
      </w:r>
      <w:proofErr w:type="gramEnd"/>
      <w:r w:rsidRPr="00907927">
        <w:rPr>
          <w:rFonts w:ascii="Verdana" w:eastAsia="Times New Roman" w:hAnsi="Verdana" w:cs="Courier New"/>
          <w:color w:val="000000"/>
          <w:sz w:val="24"/>
          <w:szCs w:val="24"/>
        </w:rPr>
        <w:t xml:space="preserve"> .sendKeys("Accepting the alert");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Thread.sleep(</w:t>
      </w:r>
      <w:proofErr w:type="gramEnd"/>
      <w:r w:rsidRPr="00907927">
        <w:rPr>
          <w:rFonts w:ascii="Verdana" w:eastAsia="Times New Roman" w:hAnsi="Verdana" w:cs="Courier New"/>
          <w:color w:val="000000"/>
          <w:sz w:val="24"/>
          <w:szCs w:val="24"/>
        </w:rPr>
        <w:t>4000); //This sleep is not necessary, just for demonstration</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promptAlert</w:t>
      </w:r>
      <w:proofErr w:type="gramEnd"/>
      <w:r w:rsidRPr="00907927">
        <w:rPr>
          <w:rFonts w:ascii="Verdana" w:eastAsia="Times New Roman" w:hAnsi="Verdana" w:cs="Courier New"/>
          <w:color w:val="000000"/>
          <w:sz w:val="24"/>
          <w:szCs w:val="24"/>
        </w:rPr>
        <w:t xml:space="preserve"> .accept();</w:t>
      </w:r>
    </w:p>
    <w:p w:rsidR="00CA2BB5" w:rsidRPr="00907927" w:rsidRDefault="00CA2BB5" w:rsidP="00CA2BB5">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t>}</w:t>
      </w:r>
    </w:p>
    <w:p w:rsidR="00D13D89" w:rsidRPr="00907927" w:rsidRDefault="00D13D89" w:rsidP="0076727C">
      <w:pPr>
        <w:rPr>
          <w:rFonts w:ascii="Verdana" w:hAnsi="Verdana"/>
          <w:sz w:val="24"/>
          <w:szCs w:val="24"/>
        </w:rPr>
      </w:pPr>
    </w:p>
    <w:p w:rsidR="00E15E77" w:rsidRPr="00907927" w:rsidRDefault="00E15E77" w:rsidP="00E15E77">
      <w:pPr>
        <w:pStyle w:val="NormalWeb"/>
        <w:spacing w:before="0" w:beforeAutospacing="0" w:after="0" w:afterAutospacing="0"/>
        <w:rPr>
          <w:rFonts w:ascii="Verdana" w:hAnsi="Verdana"/>
          <w:color w:val="303030"/>
        </w:rPr>
      </w:pPr>
      <w:r w:rsidRPr="00907927">
        <w:rPr>
          <w:rStyle w:val="apple-converted-space"/>
          <w:rFonts w:ascii="Verdana" w:hAnsi="Verdana"/>
          <w:b/>
          <w:color w:val="303030"/>
        </w:rPr>
        <w:t xml:space="preserve"> FRAMES: </w:t>
      </w:r>
      <w:r w:rsidRPr="00907927">
        <w:rPr>
          <w:rFonts w:ascii="Verdana" w:hAnsi="Verdana"/>
          <w:color w:val="303030"/>
        </w:rPr>
        <w:t>To Switch between iFrames we have to use the driver’s</w:t>
      </w:r>
      <w:r w:rsidRPr="00907927">
        <w:rPr>
          <w:rStyle w:val="apple-converted-space"/>
          <w:rFonts w:ascii="Verdana" w:hAnsi="Verdana"/>
          <w:color w:val="303030"/>
        </w:rPr>
        <w:t> </w:t>
      </w:r>
      <w:proofErr w:type="gramStart"/>
      <w:r w:rsidRPr="00907927">
        <w:rPr>
          <w:rStyle w:val="Strong"/>
          <w:rFonts w:ascii="Verdana" w:hAnsi="Verdana"/>
          <w:i/>
          <w:iCs/>
          <w:color w:val="303030"/>
        </w:rPr>
        <w:t>switchTo(</w:t>
      </w:r>
      <w:proofErr w:type="gramEnd"/>
      <w:r w:rsidRPr="00907927">
        <w:rPr>
          <w:rStyle w:val="Strong"/>
          <w:rFonts w:ascii="Verdana" w:hAnsi="Verdana"/>
          <w:i/>
          <w:iCs/>
          <w:color w:val="303030"/>
        </w:rPr>
        <w:t>).frame</w:t>
      </w:r>
      <w:r w:rsidRPr="00907927">
        <w:rPr>
          <w:rStyle w:val="apple-converted-space"/>
          <w:rFonts w:ascii="Verdana" w:hAnsi="Verdana"/>
          <w:color w:val="303030"/>
        </w:rPr>
        <w:t> </w:t>
      </w:r>
      <w:r w:rsidRPr="00907927">
        <w:rPr>
          <w:rFonts w:ascii="Verdana" w:hAnsi="Verdana"/>
          <w:color w:val="303030"/>
        </w:rPr>
        <w:t>command. We can use the</w:t>
      </w:r>
      <w:r w:rsidRPr="00907927">
        <w:rPr>
          <w:rStyle w:val="apple-converted-space"/>
          <w:rFonts w:ascii="Verdana" w:hAnsi="Verdana"/>
          <w:color w:val="303030"/>
        </w:rPr>
        <w:t> </w:t>
      </w:r>
      <w:proofErr w:type="gramStart"/>
      <w:r w:rsidRPr="00907927">
        <w:rPr>
          <w:rStyle w:val="Emphasis"/>
          <w:rFonts w:ascii="Verdana" w:hAnsi="Verdana"/>
          <w:color w:val="303030"/>
        </w:rPr>
        <w:t>switchTo(</w:t>
      </w:r>
      <w:proofErr w:type="gramEnd"/>
      <w:r w:rsidRPr="00907927">
        <w:rPr>
          <w:rStyle w:val="Emphasis"/>
          <w:rFonts w:ascii="Verdana" w:hAnsi="Verdana"/>
          <w:color w:val="303030"/>
        </w:rPr>
        <w:t>).frame()</w:t>
      </w:r>
      <w:r w:rsidRPr="00907927">
        <w:rPr>
          <w:rStyle w:val="apple-converted-space"/>
          <w:rFonts w:ascii="Verdana" w:hAnsi="Verdana"/>
          <w:color w:val="303030"/>
        </w:rPr>
        <w:t> </w:t>
      </w:r>
      <w:r w:rsidRPr="00907927">
        <w:rPr>
          <w:rFonts w:ascii="Verdana" w:hAnsi="Verdana"/>
          <w:color w:val="303030"/>
        </w:rPr>
        <w:t>in three ways:</w:t>
      </w:r>
    </w:p>
    <w:p w:rsidR="00E15E77" w:rsidRPr="00907927" w:rsidRDefault="00E15E77" w:rsidP="00E15E77">
      <w:pPr>
        <w:numPr>
          <w:ilvl w:val="0"/>
          <w:numId w:val="25"/>
        </w:numPr>
        <w:spacing w:after="0"/>
        <w:ind w:left="300"/>
        <w:rPr>
          <w:rFonts w:ascii="Verdana" w:hAnsi="Verdana"/>
          <w:color w:val="303030"/>
          <w:sz w:val="24"/>
          <w:szCs w:val="24"/>
        </w:rPr>
      </w:pPr>
      <w:proofErr w:type="gramStart"/>
      <w:r w:rsidRPr="00907927">
        <w:rPr>
          <w:rStyle w:val="Emphasis"/>
          <w:rFonts w:ascii="Verdana" w:hAnsi="Verdana"/>
          <w:b/>
          <w:bCs/>
          <w:color w:val="303030"/>
          <w:sz w:val="24"/>
          <w:szCs w:val="24"/>
        </w:rPr>
        <w:t>switchTo.frame(</w:t>
      </w:r>
      <w:proofErr w:type="gramEnd"/>
      <w:r w:rsidRPr="00907927">
        <w:rPr>
          <w:rStyle w:val="Emphasis"/>
          <w:rFonts w:ascii="Verdana" w:hAnsi="Verdana"/>
          <w:b/>
          <w:bCs/>
          <w:color w:val="303030"/>
          <w:sz w:val="24"/>
          <w:szCs w:val="24"/>
        </w:rPr>
        <w:t>int frameNumber)</w:t>
      </w:r>
      <w:r w:rsidRPr="00907927">
        <w:rPr>
          <w:rStyle w:val="Strong"/>
          <w:rFonts w:ascii="Verdana" w:hAnsi="Verdana"/>
          <w:color w:val="303030"/>
          <w:sz w:val="24"/>
          <w:szCs w:val="24"/>
        </w:rPr>
        <w:t>:</w:t>
      </w:r>
      <w:r w:rsidRPr="00907927">
        <w:rPr>
          <w:rStyle w:val="apple-converted-space"/>
          <w:rFonts w:ascii="Verdana" w:hAnsi="Verdana"/>
          <w:b/>
          <w:bCs/>
          <w:color w:val="303030"/>
          <w:sz w:val="24"/>
          <w:szCs w:val="24"/>
        </w:rPr>
        <w:t> </w:t>
      </w:r>
      <w:r w:rsidRPr="00907927">
        <w:rPr>
          <w:rFonts w:ascii="Verdana" w:hAnsi="Verdana"/>
          <w:color w:val="303030"/>
          <w:sz w:val="24"/>
          <w:szCs w:val="24"/>
        </w:rPr>
        <w:t>Pass the frame index and driver will switch to that frame.</w:t>
      </w:r>
    </w:p>
    <w:p w:rsidR="00E15E77" w:rsidRPr="00907927" w:rsidRDefault="00E15E77" w:rsidP="00E15E77">
      <w:pPr>
        <w:numPr>
          <w:ilvl w:val="0"/>
          <w:numId w:val="25"/>
        </w:numPr>
        <w:spacing w:after="0"/>
        <w:ind w:left="300"/>
        <w:rPr>
          <w:rFonts w:ascii="Verdana" w:hAnsi="Verdana"/>
          <w:color w:val="303030"/>
          <w:sz w:val="24"/>
          <w:szCs w:val="24"/>
        </w:rPr>
      </w:pPr>
      <w:proofErr w:type="gramStart"/>
      <w:r w:rsidRPr="00907927">
        <w:rPr>
          <w:rStyle w:val="Emphasis"/>
          <w:rFonts w:ascii="Verdana" w:hAnsi="Verdana"/>
          <w:b/>
          <w:bCs/>
          <w:color w:val="303030"/>
          <w:sz w:val="24"/>
          <w:szCs w:val="24"/>
        </w:rPr>
        <w:t>switchTo.frame(</w:t>
      </w:r>
      <w:proofErr w:type="gramEnd"/>
      <w:r w:rsidRPr="00907927">
        <w:rPr>
          <w:rStyle w:val="Emphasis"/>
          <w:rFonts w:ascii="Verdana" w:hAnsi="Verdana"/>
          <w:b/>
          <w:bCs/>
          <w:color w:val="303030"/>
          <w:sz w:val="24"/>
          <w:szCs w:val="24"/>
        </w:rPr>
        <w:t>string frameNameOrId)</w:t>
      </w:r>
      <w:r w:rsidRPr="00907927">
        <w:rPr>
          <w:rStyle w:val="Strong"/>
          <w:rFonts w:ascii="Verdana" w:hAnsi="Verdana"/>
          <w:color w:val="303030"/>
          <w:sz w:val="24"/>
          <w:szCs w:val="24"/>
        </w:rPr>
        <w:t>:</w:t>
      </w:r>
      <w:r w:rsidRPr="00907927">
        <w:rPr>
          <w:rStyle w:val="apple-converted-space"/>
          <w:rFonts w:ascii="Verdana" w:hAnsi="Verdana"/>
          <w:b/>
          <w:bCs/>
          <w:color w:val="303030"/>
          <w:sz w:val="24"/>
          <w:szCs w:val="24"/>
        </w:rPr>
        <w:t> </w:t>
      </w:r>
      <w:r w:rsidRPr="00907927">
        <w:rPr>
          <w:rFonts w:ascii="Verdana" w:hAnsi="Verdana"/>
          <w:color w:val="303030"/>
          <w:sz w:val="24"/>
          <w:szCs w:val="24"/>
        </w:rPr>
        <w:t>Pass the frame element Name or ID and driver will switch to that frame.</w:t>
      </w:r>
    </w:p>
    <w:p w:rsidR="00E15E77" w:rsidRPr="00907927" w:rsidRDefault="00E15E77" w:rsidP="00E15E77">
      <w:pPr>
        <w:numPr>
          <w:ilvl w:val="0"/>
          <w:numId w:val="25"/>
        </w:numPr>
        <w:spacing w:after="0"/>
        <w:ind w:left="300"/>
        <w:rPr>
          <w:rFonts w:ascii="Verdana" w:hAnsi="Verdana"/>
          <w:color w:val="303030"/>
          <w:sz w:val="24"/>
          <w:szCs w:val="24"/>
        </w:rPr>
      </w:pPr>
      <w:proofErr w:type="gramStart"/>
      <w:r w:rsidRPr="00907927">
        <w:rPr>
          <w:rStyle w:val="Emphasis"/>
          <w:rFonts w:ascii="Verdana" w:hAnsi="Verdana"/>
          <w:b/>
          <w:bCs/>
          <w:color w:val="303030"/>
          <w:sz w:val="24"/>
          <w:szCs w:val="24"/>
        </w:rPr>
        <w:t>switchTo.frame(</w:t>
      </w:r>
      <w:proofErr w:type="gramEnd"/>
      <w:r w:rsidRPr="00907927">
        <w:rPr>
          <w:rStyle w:val="Emphasis"/>
          <w:rFonts w:ascii="Verdana" w:hAnsi="Verdana"/>
          <w:b/>
          <w:bCs/>
          <w:color w:val="303030"/>
          <w:sz w:val="24"/>
          <w:szCs w:val="24"/>
        </w:rPr>
        <w:t>WebElement frameElement)</w:t>
      </w:r>
      <w:r w:rsidRPr="00907927">
        <w:rPr>
          <w:rStyle w:val="Strong"/>
          <w:rFonts w:ascii="Verdana" w:hAnsi="Verdana"/>
          <w:color w:val="303030"/>
          <w:sz w:val="24"/>
          <w:szCs w:val="24"/>
        </w:rPr>
        <w:t>:</w:t>
      </w:r>
      <w:r w:rsidRPr="00907927">
        <w:rPr>
          <w:rStyle w:val="apple-converted-space"/>
          <w:rFonts w:ascii="Verdana" w:hAnsi="Verdana"/>
          <w:b/>
          <w:bCs/>
          <w:color w:val="303030"/>
          <w:sz w:val="24"/>
          <w:szCs w:val="24"/>
        </w:rPr>
        <w:t> </w:t>
      </w:r>
      <w:r w:rsidRPr="00907927">
        <w:rPr>
          <w:rFonts w:ascii="Verdana" w:hAnsi="Verdana"/>
          <w:color w:val="303030"/>
          <w:sz w:val="24"/>
          <w:szCs w:val="24"/>
        </w:rPr>
        <w:t>Pass the frame web element and driver will switch to that frame.</w:t>
      </w:r>
    </w:p>
    <w:p w:rsidR="00E15E77" w:rsidRPr="00907927" w:rsidRDefault="00E15E77" w:rsidP="00E15E77">
      <w:pPr>
        <w:pStyle w:val="NormalWeb"/>
        <w:spacing w:before="0" w:beforeAutospacing="0" w:after="0" w:afterAutospacing="0"/>
        <w:rPr>
          <w:rFonts w:ascii="Verdana" w:hAnsi="Verdana"/>
          <w:color w:val="303030"/>
        </w:rPr>
      </w:pPr>
      <w:r w:rsidRPr="00907927">
        <w:rPr>
          <w:rFonts w:ascii="Verdana" w:hAnsi="Verdana"/>
          <w:color w:val="303030"/>
        </w:rPr>
        <w:t>Here is the image showing all the three overloads:</w:t>
      </w:r>
      <w:r w:rsidRPr="00907927">
        <w:rPr>
          <w:rFonts w:ascii="Verdana" w:hAnsi="Verdana"/>
          <w:color w:val="303030"/>
        </w:rPr>
        <w:br/>
      </w:r>
      <w:r w:rsidRPr="00907927">
        <w:rPr>
          <w:rFonts w:ascii="Verdana" w:hAnsi="Verdana"/>
          <w:noProof/>
          <w:color w:val="1E73BE"/>
        </w:rPr>
        <w:drawing>
          <wp:inline distT="0" distB="0" distL="0" distR="0" wp14:anchorId="6DA63ED3" wp14:editId="1DC50B15">
            <wp:extent cx="7979410" cy="3761105"/>
            <wp:effectExtent l="0" t="0" r="2540" b="0"/>
            <wp:docPr id="23" name="Picture 23" descr="IframeOverloa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frameOverloa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79410" cy="3761105"/>
                    </a:xfrm>
                    <a:prstGeom prst="rect">
                      <a:avLst/>
                    </a:prstGeom>
                    <a:noFill/>
                    <a:ln>
                      <a:noFill/>
                    </a:ln>
                  </pic:spPr>
                </pic:pic>
              </a:graphicData>
            </a:graphic>
          </wp:inline>
        </w:drawing>
      </w:r>
    </w:p>
    <w:p w:rsidR="00E15E77" w:rsidRPr="00907927" w:rsidRDefault="00E15E77" w:rsidP="00E15E77">
      <w:pPr>
        <w:pStyle w:val="NormalWeb"/>
        <w:spacing w:before="0" w:beforeAutospacing="0" w:after="0" w:afterAutospacing="0"/>
        <w:rPr>
          <w:rFonts w:ascii="Verdana" w:hAnsi="Verdana"/>
          <w:color w:val="303030"/>
        </w:rPr>
      </w:pPr>
      <w:proofErr w:type="gramStart"/>
      <w:r w:rsidRPr="00907927">
        <w:rPr>
          <w:rFonts w:ascii="Verdana" w:hAnsi="Verdana"/>
          <w:color w:val="303030"/>
        </w:rPr>
        <w:t>Lets</w:t>
      </w:r>
      <w:proofErr w:type="gramEnd"/>
      <w:r w:rsidRPr="00907927">
        <w:rPr>
          <w:rFonts w:ascii="Verdana" w:hAnsi="Verdana"/>
          <w:color w:val="303030"/>
        </w:rPr>
        <w:t xml:space="preserve"> see how each of these work but before that we have to know answers to following questions</w:t>
      </w:r>
      <w:r w:rsidRPr="00907927">
        <w:rPr>
          <w:rFonts w:ascii="Verdana" w:hAnsi="Verdana"/>
          <w:color w:val="303030"/>
        </w:rPr>
        <w:br/>
        <w:t>– What is a frame index?</w:t>
      </w:r>
      <w:r w:rsidRPr="00907927">
        <w:rPr>
          <w:rFonts w:ascii="Verdana" w:hAnsi="Verdana"/>
          <w:color w:val="303030"/>
        </w:rPr>
        <w:br/>
        <w:t>– How to get total number of frames on a webpage?</w:t>
      </w:r>
    </w:p>
    <w:p w:rsidR="00E15E77" w:rsidRPr="00907927" w:rsidRDefault="00E15E77" w:rsidP="00E15E77">
      <w:pPr>
        <w:pStyle w:val="NormalWeb"/>
        <w:spacing w:before="0" w:beforeAutospacing="0" w:after="150" w:afterAutospacing="0"/>
        <w:rPr>
          <w:rFonts w:ascii="Verdana" w:hAnsi="Verdana"/>
          <w:color w:val="303030"/>
        </w:rPr>
      </w:pPr>
      <w:r w:rsidRPr="00907927">
        <w:rPr>
          <w:rFonts w:ascii="Verdana" w:hAnsi="Verdana"/>
          <w:color w:val="303030"/>
        </w:rPr>
        <w:t> </w:t>
      </w:r>
    </w:p>
    <w:p w:rsidR="00E15E77" w:rsidRPr="00907927" w:rsidRDefault="00E15E77" w:rsidP="00E15E77">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How to find total number of iFrames on a webpage</w:t>
      </w:r>
    </w:p>
    <w:p w:rsidR="00E15E77" w:rsidRPr="00907927" w:rsidRDefault="00E15E77" w:rsidP="00E15E77">
      <w:pPr>
        <w:pStyle w:val="NormalWeb"/>
        <w:spacing w:before="0" w:beforeAutospacing="0" w:after="150" w:afterAutospacing="0"/>
        <w:rPr>
          <w:rFonts w:ascii="Verdana" w:hAnsi="Verdana"/>
          <w:color w:val="303030"/>
        </w:rPr>
      </w:pPr>
      <w:r w:rsidRPr="00907927">
        <w:rPr>
          <w:rFonts w:ascii="Verdana" w:hAnsi="Verdana"/>
          <w:color w:val="303030"/>
        </w:rPr>
        <w:t>There are two ways to find total number of iFrames in a web page. First by executing a JavaScript and second is by finding total number of web elements with a tag name of iFrame. Here is the code using both these methods:</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lastRenderedPageBreak/>
        <w:t xml:space="preserve">WebDriver driver = new </w:t>
      </w:r>
      <w:proofErr w:type="gramStart"/>
      <w:r w:rsidRPr="00907927">
        <w:rPr>
          <w:rFonts w:ascii="Verdana" w:eastAsia="Times New Roman" w:hAnsi="Verdana" w:cs="Times New Roman"/>
          <w:color w:val="000000"/>
          <w:sz w:val="24"/>
          <w:szCs w:val="24"/>
        </w:rPr>
        <w:t>FirefoxDriver(</w:t>
      </w:r>
      <w:proofErr w:type="gramEnd"/>
      <w:r w:rsidRPr="00907927">
        <w:rPr>
          <w:rFonts w:ascii="Verdana" w:eastAsia="Times New Roman" w:hAnsi="Verdana" w:cs="Times New Roman"/>
          <w:color w:val="000000"/>
          <w:sz w:val="24"/>
          <w:szCs w:val="24"/>
        </w:rPr>
        <w:t>);</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r>
      <w:proofErr w:type="gramStart"/>
      <w:r w:rsidRPr="00907927">
        <w:rPr>
          <w:rFonts w:ascii="Verdana" w:eastAsia="Times New Roman" w:hAnsi="Verdana" w:cs="Times New Roman"/>
          <w:color w:val="000000"/>
          <w:sz w:val="24"/>
          <w:szCs w:val="24"/>
        </w:rPr>
        <w:t>driver.get(</w:t>
      </w:r>
      <w:proofErr w:type="gramEnd"/>
      <w:r w:rsidRPr="00907927">
        <w:rPr>
          <w:rFonts w:ascii="Verdana" w:eastAsia="Times New Roman" w:hAnsi="Verdana" w:cs="Times New Roman"/>
          <w:color w:val="000000"/>
          <w:sz w:val="24"/>
          <w:szCs w:val="24"/>
        </w:rPr>
        <w:t>"http://toolsqa.wpengine.com/iframe-practice-page/");</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//By executing a java script</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JavascriptExecutor exe = (JavascriptExecutor) driver;</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xml:space="preserve">Integer numberOfFrames = </w:t>
      </w:r>
      <w:proofErr w:type="gramStart"/>
      <w:r w:rsidRPr="00907927">
        <w:rPr>
          <w:rFonts w:ascii="Verdana" w:eastAsia="Times New Roman" w:hAnsi="Verdana" w:cs="Times New Roman"/>
          <w:color w:val="000000"/>
          <w:sz w:val="24"/>
          <w:szCs w:val="24"/>
        </w:rPr>
        <w:t>Integer.parseInt(</w:t>
      </w:r>
      <w:proofErr w:type="gramEnd"/>
      <w:r w:rsidRPr="00907927">
        <w:rPr>
          <w:rFonts w:ascii="Verdana" w:eastAsia="Times New Roman" w:hAnsi="Verdana" w:cs="Times New Roman"/>
          <w:color w:val="000000"/>
          <w:sz w:val="24"/>
          <w:szCs w:val="24"/>
        </w:rPr>
        <w:t>exe.executeScript("return window.length").toString());</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r>
      <w:proofErr w:type="gramStart"/>
      <w:r w:rsidRPr="00907927">
        <w:rPr>
          <w:rFonts w:ascii="Verdana" w:eastAsia="Times New Roman" w:hAnsi="Verdana" w:cs="Times New Roman"/>
          <w:color w:val="000000"/>
          <w:sz w:val="24"/>
          <w:szCs w:val="24"/>
        </w:rPr>
        <w:t>System.out.println(</w:t>
      </w:r>
      <w:proofErr w:type="gramEnd"/>
      <w:r w:rsidRPr="00907927">
        <w:rPr>
          <w:rFonts w:ascii="Verdana" w:eastAsia="Times New Roman" w:hAnsi="Verdana" w:cs="Times New Roman"/>
          <w:color w:val="000000"/>
          <w:sz w:val="24"/>
          <w:szCs w:val="24"/>
        </w:rPr>
        <w:t>"Number of iframes on the page are " + numberOfFrames);</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 </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//By finding all the web elements using iframe tag</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t xml:space="preserve">List&lt;WebElement&gt; iframeElements = </w:t>
      </w:r>
      <w:proofErr w:type="gramStart"/>
      <w:r w:rsidRPr="00907927">
        <w:rPr>
          <w:rFonts w:ascii="Verdana" w:eastAsia="Times New Roman" w:hAnsi="Verdana" w:cs="Times New Roman"/>
          <w:color w:val="000000"/>
          <w:sz w:val="24"/>
          <w:szCs w:val="24"/>
        </w:rPr>
        <w:t>driver.findElements(</w:t>
      </w:r>
      <w:proofErr w:type="gramEnd"/>
      <w:r w:rsidRPr="00907927">
        <w:rPr>
          <w:rFonts w:ascii="Verdana" w:eastAsia="Times New Roman" w:hAnsi="Verdana" w:cs="Times New Roman"/>
          <w:color w:val="000000"/>
          <w:sz w:val="24"/>
          <w:szCs w:val="24"/>
        </w:rPr>
        <w:t>By.tagName("iframe"));</w:t>
      </w:r>
    </w:p>
    <w:p w:rsidR="00E15E77" w:rsidRPr="00907927" w:rsidRDefault="00E15E77" w:rsidP="00E15E77">
      <w:pPr>
        <w:spacing w:after="0"/>
        <w:rPr>
          <w:rFonts w:ascii="Verdana" w:eastAsia="Times New Roman" w:hAnsi="Verdana" w:cs="Times New Roman"/>
          <w:color w:val="000000"/>
          <w:sz w:val="24"/>
          <w:szCs w:val="24"/>
        </w:rPr>
      </w:pPr>
      <w:r w:rsidRPr="00907927">
        <w:rPr>
          <w:rFonts w:ascii="Verdana" w:eastAsia="Times New Roman" w:hAnsi="Verdana" w:cs="Times New Roman"/>
          <w:color w:val="000000"/>
          <w:sz w:val="24"/>
          <w:szCs w:val="24"/>
        </w:rPr>
        <w:tab/>
      </w:r>
      <w:r w:rsidRPr="00907927">
        <w:rPr>
          <w:rFonts w:ascii="Verdana" w:eastAsia="Times New Roman" w:hAnsi="Verdana" w:cs="Times New Roman"/>
          <w:color w:val="000000"/>
          <w:sz w:val="24"/>
          <w:szCs w:val="24"/>
        </w:rPr>
        <w:tab/>
      </w:r>
      <w:proofErr w:type="gramStart"/>
      <w:r w:rsidRPr="00907927">
        <w:rPr>
          <w:rFonts w:ascii="Verdana" w:eastAsia="Times New Roman" w:hAnsi="Verdana" w:cs="Times New Roman"/>
          <w:color w:val="000000"/>
          <w:sz w:val="24"/>
          <w:szCs w:val="24"/>
        </w:rPr>
        <w:t>System.out.println(</w:t>
      </w:r>
      <w:proofErr w:type="gramEnd"/>
      <w:r w:rsidRPr="00907927">
        <w:rPr>
          <w:rFonts w:ascii="Verdana" w:eastAsia="Times New Roman" w:hAnsi="Verdana" w:cs="Times New Roman"/>
          <w:color w:val="000000"/>
          <w:sz w:val="24"/>
          <w:szCs w:val="24"/>
        </w:rPr>
        <w:t>"The total number of iframes are " + iframeElements.size());</w:t>
      </w:r>
    </w:p>
    <w:p w:rsidR="00E15E77" w:rsidRPr="00907927" w:rsidRDefault="00E15E77" w:rsidP="00E15E77">
      <w:pPr>
        <w:pStyle w:val="NormalWeb"/>
        <w:spacing w:before="0" w:beforeAutospacing="0" w:after="150" w:afterAutospacing="0"/>
        <w:rPr>
          <w:rFonts w:ascii="Verdana" w:hAnsi="Verdana"/>
          <w:color w:val="303030"/>
        </w:rPr>
      </w:pPr>
    </w:p>
    <w:p w:rsidR="00E15E77" w:rsidRPr="00907927" w:rsidRDefault="00E15E77" w:rsidP="00E15E77">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Switch to Frames by Index</w:t>
      </w:r>
    </w:p>
    <w:p w:rsidR="00E15E77" w:rsidRPr="00907927" w:rsidRDefault="00E15E77" w:rsidP="00E15E77">
      <w:pPr>
        <w:pStyle w:val="NormalWeb"/>
        <w:spacing w:before="0" w:beforeAutospacing="0" w:after="0" w:afterAutospacing="0"/>
        <w:rPr>
          <w:rFonts w:ascii="Verdana" w:hAnsi="Verdana"/>
          <w:color w:val="303030"/>
        </w:rPr>
      </w:pPr>
      <w:r w:rsidRPr="00907927">
        <w:rPr>
          <w:rFonts w:ascii="Verdana" w:hAnsi="Verdana"/>
          <w:color w:val="303030"/>
        </w:rPr>
        <w:t xml:space="preserve">Index of an iFrame is the position at which it occurs in the HTML page. In the above example we have found total number of iFrames. In the sample page we have two IFrames, index of iFrame starts from 0. So there are two iFrames on the page with index 0 and 1. Index 0 will be the iFrame which </w:t>
      </w:r>
      <w:r w:rsidRPr="00907927">
        <w:rPr>
          <w:rFonts w:ascii="Verdana" w:hAnsi="Verdana"/>
          <w:color w:val="303030"/>
        </w:rPr>
        <w:lastRenderedPageBreak/>
        <w:t>exists earlier in the HTML page. Refer to the image below:</w:t>
      </w:r>
      <w:r w:rsidRPr="00907927">
        <w:rPr>
          <w:rFonts w:ascii="Verdana" w:hAnsi="Verdana"/>
          <w:color w:val="303030"/>
        </w:rPr>
        <w:br/>
      </w:r>
      <w:r w:rsidRPr="00907927">
        <w:rPr>
          <w:rFonts w:ascii="Verdana" w:hAnsi="Verdana"/>
          <w:noProof/>
          <w:color w:val="1E73BE"/>
        </w:rPr>
        <w:drawing>
          <wp:inline distT="0" distB="0" distL="0" distR="0" wp14:anchorId="2B46E3CC" wp14:editId="599DC14E">
            <wp:extent cx="8988425" cy="5348605"/>
            <wp:effectExtent l="0" t="0" r="3175" b="4445"/>
            <wp:docPr id="24" name="Picture 24" descr="FramePageDesc">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ramePageDesc">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88425" cy="5348605"/>
                    </a:xfrm>
                    <a:prstGeom prst="rect">
                      <a:avLst/>
                    </a:prstGeom>
                    <a:noFill/>
                    <a:ln>
                      <a:noFill/>
                    </a:ln>
                  </pic:spPr>
                </pic:pic>
              </a:graphicData>
            </a:graphic>
          </wp:inline>
        </w:drawing>
      </w:r>
    </w:p>
    <w:p w:rsidR="00E15E77" w:rsidRPr="00907927" w:rsidRDefault="00E15E77" w:rsidP="00E15E77">
      <w:pPr>
        <w:pStyle w:val="NormalWeb"/>
        <w:spacing w:before="0" w:beforeAutospacing="0" w:after="0" w:afterAutospacing="0"/>
        <w:rPr>
          <w:rFonts w:ascii="Verdana" w:hAnsi="Verdana"/>
          <w:color w:val="303030"/>
        </w:rPr>
      </w:pPr>
      <w:proofErr w:type="gramStart"/>
      <w:r w:rsidRPr="00907927">
        <w:rPr>
          <w:rFonts w:ascii="Verdana" w:hAnsi="Verdana"/>
          <w:color w:val="303030"/>
        </w:rPr>
        <w:t>to</w:t>
      </w:r>
      <w:proofErr w:type="gramEnd"/>
      <w:r w:rsidRPr="00907927">
        <w:rPr>
          <w:rFonts w:ascii="Verdana" w:hAnsi="Verdana"/>
          <w:color w:val="303030"/>
        </w:rPr>
        <w:t xml:space="preserve"> switch to</w:t>
      </w:r>
      <w:r w:rsidRPr="00907927">
        <w:rPr>
          <w:rStyle w:val="apple-converted-space"/>
          <w:rFonts w:ascii="Verdana" w:hAnsi="Verdana"/>
          <w:i/>
          <w:iCs/>
          <w:color w:val="303030"/>
        </w:rPr>
        <w:t> </w:t>
      </w:r>
      <w:r w:rsidRPr="00907927">
        <w:rPr>
          <w:rStyle w:val="Emphasis"/>
          <w:rFonts w:ascii="Verdana" w:hAnsi="Verdana"/>
          <w:color w:val="303030"/>
        </w:rPr>
        <w:t>0th iframe</w:t>
      </w:r>
      <w:r w:rsidRPr="00907927">
        <w:rPr>
          <w:rStyle w:val="apple-converted-space"/>
          <w:rFonts w:ascii="Verdana" w:hAnsi="Verdana"/>
          <w:color w:val="303030"/>
        </w:rPr>
        <w:t> </w:t>
      </w:r>
      <w:r w:rsidRPr="00907927">
        <w:rPr>
          <w:rFonts w:ascii="Verdana" w:hAnsi="Verdana"/>
          <w:color w:val="303030"/>
        </w:rPr>
        <w:t>we can simple write</w:t>
      </w:r>
      <w:r w:rsidRPr="00907927">
        <w:rPr>
          <w:rStyle w:val="apple-converted-space"/>
          <w:rFonts w:ascii="Verdana" w:hAnsi="Verdana"/>
          <w:color w:val="303030"/>
        </w:rPr>
        <w:t> </w:t>
      </w:r>
      <w:r w:rsidRPr="00907927">
        <w:rPr>
          <w:rStyle w:val="Strong"/>
          <w:rFonts w:ascii="Verdana" w:hAnsi="Verdana"/>
          <w:i/>
          <w:iCs/>
          <w:color w:val="303030"/>
        </w:rPr>
        <w:t>driver.switchTo().frame(0)</w:t>
      </w:r>
      <w:r w:rsidRPr="00907927">
        <w:rPr>
          <w:rFonts w:ascii="Verdana" w:hAnsi="Verdana"/>
          <w:color w:val="303030"/>
        </w:rPr>
        <w:t>. Here is the sample code:</w:t>
      </w:r>
    </w:p>
    <w:p w:rsidR="00E15E77" w:rsidRPr="00907927" w:rsidRDefault="00E15E77" w:rsidP="00E15E77">
      <w:pPr>
        <w:spacing w:after="0"/>
        <w:rPr>
          <w:rFonts w:ascii="Verdana" w:eastAsia="Times New Roman" w:hAnsi="Verdana" w:cs="Courier New"/>
          <w:color w:val="000000"/>
          <w:sz w:val="24"/>
          <w:szCs w:val="24"/>
        </w:rPr>
      </w:pPr>
      <w:proofErr w:type="gramStart"/>
      <w:r w:rsidRPr="00907927">
        <w:rPr>
          <w:rFonts w:ascii="Verdana" w:eastAsia="Times New Roman" w:hAnsi="Verdana" w:cs="Courier New"/>
          <w:color w:val="000000"/>
          <w:sz w:val="24"/>
          <w:szCs w:val="24"/>
        </w:rPr>
        <w:t>public</w:t>
      </w:r>
      <w:proofErr w:type="gramEnd"/>
      <w:r w:rsidRPr="00907927">
        <w:rPr>
          <w:rFonts w:ascii="Verdana" w:eastAsia="Times New Roman" w:hAnsi="Verdana" w:cs="Courier New"/>
          <w:color w:val="000000"/>
          <w:sz w:val="24"/>
          <w:szCs w:val="24"/>
        </w:rPr>
        <w:t xml:space="preserve"> static void main(String[] args) throws InterruptedException {</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WebDriver driver = new </w:t>
      </w:r>
      <w:proofErr w:type="gramStart"/>
      <w:r w:rsidRPr="00907927">
        <w:rPr>
          <w:rFonts w:ascii="Verdana" w:eastAsia="Times New Roman" w:hAnsi="Verdana" w:cs="Courier New"/>
          <w:color w:val="000000"/>
          <w:sz w:val="24"/>
          <w:szCs w:val="24"/>
        </w:rPr>
        <w:t>FirefoxDriver(</w:t>
      </w:r>
      <w:proofErr w:type="gramEnd"/>
      <w:r w:rsidRPr="00907927">
        <w:rPr>
          <w:rFonts w:ascii="Verdana" w:eastAsia="Times New Roman" w:hAnsi="Verdana" w:cs="Courier New"/>
          <w:color w:val="000000"/>
          <w:sz w:val="24"/>
          <w:szCs w:val="24"/>
        </w:rPr>
        <w:t>);</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driver.get(</w:t>
      </w:r>
      <w:proofErr w:type="gramEnd"/>
      <w:r w:rsidRPr="00907927">
        <w:rPr>
          <w:rFonts w:ascii="Verdana" w:eastAsia="Times New Roman" w:hAnsi="Verdana" w:cs="Courier New"/>
          <w:color w:val="000000"/>
          <w:sz w:val="24"/>
          <w:szCs w:val="24"/>
        </w:rPr>
        <w:t>"http://toolsqa.wpengine.com/iframe-practice-page/");</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//Switch by Index</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).frame(0);</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driver.quit(</w:t>
      </w:r>
      <w:proofErr w:type="gramEnd"/>
      <w:r w:rsidRPr="00907927">
        <w:rPr>
          <w:rFonts w:ascii="Verdana" w:eastAsia="Times New Roman" w:hAnsi="Verdana" w:cs="Courier New"/>
          <w:color w:val="000000"/>
          <w:sz w:val="24"/>
          <w:szCs w:val="24"/>
        </w:rPr>
        <w:t>);</w:t>
      </w:r>
    </w:p>
    <w:p w:rsidR="00E15E77" w:rsidRPr="00907927" w:rsidRDefault="00E15E77" w:rsidP="00E15E77">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t>}</w:t>
      </w:r>
    </w:p>
    <w:p w:rsidR="00E15E77" w:rsidRPr="00907927" w:rsidRDefault="00E15E77" w:rsidP="00E15E77">
      <w:pPr>
        <w:pStyle w:val="Heading2"/>
        <w:spacing w:before="0" w:after="150" w:line="495" w:lineRule="atLeast"/>
        <w:rPr>
          <w:rFonts w:ascii="Verdana" w:hAnsi="Verdana"/>
          <w:b w:val="0"/>
          <w:bCs w:val="0"/>
          <w:color w:val="494949"/>
          <w:sz w:val="24"/>
          <w:szCs w:val="24"/>
        </w:rPr>
      </w:pPr>
    </w:p>
    <w:p w:rsidR="00E15E77" w:rsidRPr="00907927" w:rsidRDefault="00E15E77" w:rsidP="00E15E77">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Switch to Frames by Name</w:t>
      </w:r>
    </w:p>
    <w:p w:rsidR="00E15E77" w:rsidRPr="00907927" w:rsidRDefault="00E15E77" w:rsidP="00E15E77">
      <w:pPr>
        <w:pStyle w:val="NormalWeb"/>
        <w:spacing w:before="0" w:beforeAutospacing="0" w:after="0" w:afterAutospacing="0"/>
        <w:rPr>
          <w:rFonts w:ascii="Verdana" w:hAnsi="Verdana"/>
          <w:color w:val="303030"/>
        </w:rPr>
      </w:pPr>
      <w:r w:rsidRPr="00907927">
        <w:rPr>
          <w:rFonts w:ascii="Verdana" w:hAnsi="Verdana"/>
          <w:color w:val="303030"/>
        </w:rPr>
        <w:t>Now if you take a look at the HTMLcode of iFrame you will find that it has</w:t>
      </w:r>
      <w:r w:rsidRPr="00907927">
        <w:rPr>
          <w:rStyle w:val="apple-converted-space"/>
          <w:rFonts w:ascii="Verdana" w:hAnsi="Verdana"/>
          <w:color w:val="303030"/>
        </w:rPr>
        <w:t> </w:t>
      </w:r>
      <w:r w:rsidRPr="00907927">
        <w:rPr>
          <w:rStyle w:val="Strong"/>
          <w:rFonts w:ascii="Verdana" w:hAnsi="Verdana"/>
          <w:i/>
          <w:iCs/>
          <w:color w:val="303030"/>
        </w:rPr>
        <w:t>Name</w:t>
      </w:r>
      <w:r w:rsidRPr="00907927">
        <w:rPr>
          <w:rStyle w:val="Emphasis"/>
          <w:rFonts w:ascii="Verdana" w:hAnsi="Verdana"/>
          <w:color w:val="303030"/>
        </w:rPr>
        <w:t>attribute</w:t>
      </w:r>
      <w:r w:rsidRPr="00907927">
        <w:rPr>
          <w:rFonts w:ascii="Verdana" w:hAnsi="Verdana"/>
          <w:color w:val="303030"/>
        </w:rPr>
        <w:t>. Name attribute has a value iframe1</w:t>
      </w:r>
    </w:p>
    <w:p w:rsidR="00E15E77" w:rsidRPr="00907927" w:rsidRDefault="00E15E77" w:rsidP="00E15E77">
      <w:pPr>
        <w:pStyle w:val="NormalWeb"/>
        <w:spacing w:before="0" w:beforeAutospacing="0" w:after="150" w:afterAutospacing="0"/>
        <w:rPr>
          <w:rFonts w:ascii="Verdana" w:hAnsi="Verdana"/>
          <w:color w:val="303030"/>
        </w:rPr>
      </w:pP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xml:space="preserve">WebDriver driver = new </w:t>
      </w:r>
      <w:proofErr w:type="gramStart"/>
      <w:r w:rsidRPr="00907927">
        <w:rPr>
          <w:rFonts w:ascii="Verdana" w:eastAsia="Times New Roman" w:hAnsi="Verdana" w:cs="Courier New"/>
          <w:color w:val="000000"/>
          <w:sz w:val="24"/>
          <w:szCs w:val="24"/>
        </w:rPr>
        <w:t>FirefoxDriver(</w:t>
      </w:r>
      <w:proofErr w:type="gramEnd"/>
      <w:r w:rsidRPr="00907927">
        <w:rPr>
          <w:rFonts w:ascii="Verdana" w:eastAsia="Times New Roman" w:hAnsi="Verdana" w:cs="Courier New"/>
          <w:color w:val="000000"/>
          <w:sz w:val="24"/>
          <w:szCs w:val="24"/>
        </w:rPr>
        <w:t>);</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driver.get(</w:t>
      </w:r>
      <w:proofErr w:type="gramEnd"/>
      <w:r w:rsidRPr="00907927">
        <w:rPr>
          <w:rFonts w:ascii="Verdana" w:eastAsia="Times New Roman" w:hAnsi="Verdana" w:cs="Courier New"/>
          <w:color w:val="000000"/>
          <w:sz w:val="24"/>
          <w:szCs w:val="24"/>
        </w:rPr>
        <w:t>"http://toolsqa.wpengine.com/iframe-practice-page/");</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//Switch by frame name</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).frame("iframe1");</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driver.quit(</w:t>
      </w:r>
      <w:proofErr w:type="gramEnd"/>
      <w:r w:rsidRPr="00907927">
        <w:rPr>
          <w:rFonts w:ascii="Verdana" w:eastAsia="Times New Roman" w:hAnsi="Verdana" w:cs="Courier New"/>
          <w:color w:val="000000"/>
          <w:sz w:val="24"/>
          <w:szCs w:val="24"/>
        </w:rPr>
        <w:t>);</w:t>
      </w:r>
    </w:p>
    <w:p w:rsidR="00305802" w:rsidRPr="00907927" w:rsidRDefault="00305802" w:rsidP="00E15E77">
      <w:pPr>
        <w:pStyle w:val="NormalWeb"/>
        <w:spacing w:before="0" w:beforeAutospacing="0" w:after="150" w:afterAutospacing="0"/>
        <w:rPr>
          <w:rFonts w:ascii="Verdana" w:hAnsi="Verdana"/>
          <w:color w:val="303030"/>
        </w:rPr>
      </w:pPr>
    </w:p>
    <w:p w:rsidR="00305802" w:rsidRPr="00907927" w:rsidRDefault="00305802" w:rsidP="00305802">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Switch to Frame by ID</w:t>
      </w:r>
    </w:p>
    <w:p w:rsidR="00305802" w:rsidRPr="00907927" w:rsidRDefault="00305802" w:rsidP="00305802">
      <w:pPr>
        <w:pStyle w:val="NormalWeb"/>
        <w:spacing w:before="0" w:beforeAutospacing="0" w:after="0" w:afterAutospacing="0"/>
        <w:rPr>
          <w:rFonts w:ascii="Verdana" w:hAnsi="Verdana"/>
          <w:color w:val="303030"/>
        </w:rPr>
      </w:pPr>
      <w:r w:rsidRPr="00907927">
        <w:rPr>
          <w:rFonts w:ascii="Verdana" w:hAnsi="Verdana"/>
          <w:color w:val="303030"/>
        </w:rPr>
        <w:t>Similar to the name attribute in the iFrame tag we also have the</w:t>
      </w:r>
      <w:r w:rsidRPr="00907927">
        <w:rPr>
          <w:rStyle w:val="apple-converted-space"/>
          <w:rFonts w:ascii="Verdana" w:hAnsi="Verdana"/>
          <w:color w:val="303030"/>
        </w:rPr>
        <w:t> </w:t>
      </w:r>
      <w:r w:rsidRPr="00907927">
        <w:rPr>
          <w:rStyle w:val="Emphasis"/>
          <w:rFonts w:ascii="Verdana" w:hAnsi="Verdana"/>
          <w:b/>
          <w:bCs/>
          <w:color w:val="303030"/>
        </w:rPr>
        <w:t>ID</w:t>
      </w:r>
      <w:r w:rsidRPr="00907927">
        <w:rPr>
          <w:rStyle w:val="apple-converted-space"/>
          <w:rFonts w:ascii="Verdana" w:hAnsi="Verdana"/>
          <w:color w:val="303030"/>
        </w:rPr>
        <w:t> </w:t>
      </w:r>
      <w:proofErr w:type="gramStart"/>
      <w:r w:rsidRPr="00907927">
        <w:rPr>
          <w:rStyle w:val="Emphasis"/>
          <w:rFonts w:ascii="Verdana" w:hAnsi="Verdana"/>
          <w:color w:val="303030"/>
        </w:rPr>
        <w:t>attribute</w:t>
      </w:r>
      <w:proofErr w:type="gramEnd"/>
      <w:r w:rsidRPr="00907927">
        <w:rPr>
          <w:rFonts w:ascii="Verdana" w:hAnsi="Verdana"/>
          <w:color w:val="303030"/>
        </w:rPr>
        <w:t>. We can use that also to switch to the frame. All we have to do is pass the id to the</w:t>
      </w:r>
      <w:r w:rsidRPr="00907927">
        <w:rPr>
          <w:rStyle w:val="apple-converted-space"/>
          <w:rFonts w:ascii="Verdana" w:hAnsi="Verdana"/>
          <w:color w:val="303030"/>
        </w:rPr>
        <w:t> </w:t>
      </w:r>
      <w:r w:rsidRPr="00907927">
        <w:rPr>
          <w:rStyle w:val="Emphasis"/>
          <w:rFonts w:ascii="Verdana" w:hAnsi="Verdana"/>
          <w:color w:val="303030"/>
        </w:rPr>
        <w:t>switchTo</w:t>
      </w:r>
      <w:r w:rsidRPr="00907927">
        <w:rPr>
          <w:rStyle w:val="apple-converted-space"/>
          <w:rFonts w:ascii="Verdana" w:hAnsi="Verdana"/>
          <w:color w:val="303030"/>
        </w:rPr>
        <w:t> </w:t>
      </w:r>
      <w:r w:rsidRPr="00907927">
        <w:rPr>
          <w:rFonts w:ascii="Verdana" w:hAnsi="Verdana"/>
          <w:color w:val="303030"/>
        </w:rPr>
        <w:t>command like this</w:t>
      </w:r>
      <w:r w:rsidRPr="00907927">
        <w:rPr>
          <w:rStyle w:val="apple-converted-space"/>
          <w:rFonts w:ascii="Verdana" w:hAnsi="Verdana"/>
          <w:color w:val="303030"/>
        </w:rPr>
        <w:t> </w:t>
      </w:r>
      <w:proofErr w:type="gramStart"/>
      <w:r w:rsidRPr="00907927">
        <w:rPr>
          <w:rStyle w:val="Strong"/>
          <w:rFonts w:ascii="Verdana" w:hAnsi="Verdana"/>
          <w:i/>
          <w:iCs/>
          <w:color w:val="303030"/>
        </w:rPr>
        <w:t>driver.SwitchTo(</w:t>
      </w:r>
      <w:proofErr w:type="gramEnd"/>
      <w:r w:rsidRPr="00907927">
        <w:rPr>
          <w:rStyle w:val="Strong"/>
          <w:rFonts w:ascii="Verdana" w:hAnsi="Verdana"/>
          <w:i/>
          <w:iCs/>
          <w:color w:val="303030"/>
        </w:rPr>
        <w:t>).frame(“IF1”)</w:t>
      </w:r>
      <w:r w:rsidRPr="00907927">
        <w:rPr>
          <w:rFonts w:ascii="Verdana" w:hAnsi="Verdana"/>
          <w:color w:val="303030"/>
        </w:rPr>
        <w:t>. Here is the sample code:</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xml:space="preserve">WebDriver driver = new </w:t>
      </w:r>
      <w:proofErr w:type="gramStart"/>
      <w:r w:rsidRPr="00907927">
        <w:rPr>
          <w:rFonts w:ascii="Verdana" w:eastAsia="Times New Roman" w:hAnsi="Verdana" w:cs="Courier New"/>
          <w:color w:val="000000"/>
          <w:sz w:val="24"/>
          <w:szCs w:val="24"/>
        </w:rPr>
        <w:t>FirefoxDriver(</w:t>
      </w:r>
      <w:proofErr w:type="gramEnd"/>
      <w:r w:rsidRPr="00907927">
        <w:rPr>
          <w:rFonts w:ascii="Verdana" w:eastAsia="Times New Roman" w:hAnsi="Verdana" w:cs="Courier New"/>
          <w:color w:val="000000"/>
          <w:sz w:val="24"/>
          <w:szCs w:val="24"/>
        </w:rPr>
        <w:t>);</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driver.get(</w:t>
      </w:r>
      <w:proofErr w:type="gramEnd"/>
      <w:r w:rsidRPr="00907927">
        <w:rPr>
          <w:rFonts w:ascii="Verdana" w:eastAsia="Times New Roman" w:hAnsi="Verdana" w:cs="Courier New"/>
          <w:color w:val="000000"/>
          <w:sz w:val="24"/>
          <w:szCs w:val="24"/>
        </w:rPr>
        <w:t>"http://toolsqa.wpengine.com/iframe-practice-page/");</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//Switch by frame ID</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).frame("IF1");</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driver.quit(</w:t>
      </w:r>
      <w:proofErr w:type="gramEnd"/>
      <w:r w:rsidRPr="00907927">
        <w:rPr>
          <w:rFonts w:ascii="Verdana" w:eastAsia="Times New Roman" w:hAnsi="Verdana" w:cs="Courier New"/>
          <w:color w:val="000000"/>
          <w:sz w:val="24"/>
          <w:szCs w:val="24"/>
        </w:rPr>
        <w:t>);</w:t>
      </w:r>
    </w:p>
    <w:p w:rsidR="00305802" w:rsidRPr="00907927" w:rsidRDefault="00305802" w:rsidP="00E15E77">
      <w:pPr>
        <w:pStyle w:val="NormalWeb"/>
        <w:spacing w:before="0" w:beforeAutospacing="0" w:after="150" w:afterAutospacing="0"/>
        <w:rPr>
          <w:rFonts w:ascii="Verdana" w:hAnsi="Verdana"/>
          <w:color w:val="303030"/>
        </w:rPr>
      </w:pPr>
    </w:p>
    <w:p w:rsidR="00305802" w:rsidRPr="00907927" w:rsidRDefault="00305802" w:rsidP="00305802">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Switch to Frame by WebElement</w:t>
      </w:r>
    </w:p>
    <w:p w:rsidR="00305802" w:rsidRPr="00907927" w:rsidRDefault="00305802" w:rsidP="00305802">
      <w:pPr>
        <w:pStyle w:val="NormalWeb"/>
        <w:spacing w:before="0" w:beforeAutospacing="0" w:after="0" w:afterAutospacing="0"/>
        <w:rPr>
          <w:rFonts w:ascii="Verdana" w:hAnsi="Verdana"/>
          <w:color w:val="303030"/>
        </w:rPr>
      </w:pPr>
      <w:r w:rsidRPr="00907927">
        <w:rPr>
          <w:rFonts w:ascii="Verdana" w:hAnsi="Verdana"/>
          <w:color w:val="303030"/>
        </w:rPr>
        <w:t>Now we can switch to an iFrame by simply passing the iFrame WebElement to the</w:t>
      </w:r>
      <w:r w:rsidRPr="00907927">
        <w:rPr>
          <w:rStyle w:val="apple-converted-space"/>
          <w:rFonts w:ascii="Verdana" w:hAnsi="Verdana"/>
          <w:color w:val="303030"/>
        </w:rPr>
        <w:t> </w:t>
      </w:r>
      <w:proofErr w:type="gramStart"/>
      <w:r w:rsidRPr="00907927">
        <w:rPr>
          <w:rStyle w:val="Strong"/>
          <w:rFonts w:ascii="Verdana" w:hAnsi="Verdana"/>
          <w:i/>
          <w:iCs/>
          <w:color w:val="303030"/>
        </w:rPr>
        <w:t>driver.switchTo(</w:t>
      </w:r>
      <w:proofErr w:type="gramEnd"/>
      <w:r w:rsidRPr="00907927">
        <w:rPr>
          <w:rStyle w:val="Strong"/>
          <w:rFonts w:ascii="Verdana" w:hAnsi="Verdana"/>
          <w:i/>
          <w:iCs/>
          <w:color w:val="303030"/>
        </w:rPr>
        <w:t>).frame()</w:t>
      </w:r>
      <w:r w:rsidRPr="00907927">
        <w:rPr>
          <w:rStyle w:val="apple-converted-space"/>
          <w:rFonts w:ascii="Verdana" w:hAnsi="Verdana"/>
          <w:color w:val="303030"/>
        </w:rPr>
        <w:t> </w:t>
      </w:r>
      <w:r w:rsidRPr="00907927">
        <w:rPr>
          <w:rFonts w:ascii="Verdana" w:hAnsi="Verdana"/>
          <w:color w:val="303030"/>
        </w:rPr>
        <w:t>command. First find the iFrame element using any of the locator strategies and then passing it to</w:t>
      </w:r>
      <w:r w:rsidRPr="00907927">
        <w:rPr>
          <w:rStyle w:val="apple-converted-space"/>
          <w:rFonts w:ascii="Verdana" w:hAnsi="Verdana"/>
          <w:i/>
          <w:iCs/>
          <w:color w:val="303030"/>
        </w:rPr>
        <w:t> </w:t>
      </w:r>
      <w:r w:rsidRPr="00907927">
        <w:rPr>
          <w:rStyle w:val="Emphasis"/>
          <w:rFonts w:ascii="Verdana" w:hAnsi="Verdana"/>
          <w:color w:val="303030"/>
        </w:rPr>
        <w:t>switchTo</w:t>
      </w:r>
      <w:r w:rsidRPr="00907927">
        <w:rPr>
          <w:rStyle w:val="apple-converted-space"/>
          <w:rFonts w:ascii="Verdana" w:hAnsi="Verdana"/>
          <w:color w:val="303030"/>
        </w:rPr>
        <w:t> </w:t>
      </w:r>
      <w:r w:rsidRPr="00907927">
        <w:rPr>
          <w:rFonts w:ascii="Verdana" w:hAnsi="Verdana"/>
          <w:color w:val="303030"/>
        </w:rPr>
        <w:t>command. Here is the sample code:</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xml:space="preserve">WebDriver driver = new </w:t>
      </w:r>
      <w:proofErr w:type="gramStart"/>
      <w:r w:rsidRPr="00907927">
        <w:rPr>
          <w:rFonts w:ascii="Verdana" w:eastAsia="Times New Roman" w:hAnsi="Verdana" w:cs="Courier New"/>
          <w:color w:val="000000"/>
          <w:sz w:val="24"/>
          <w:szCs w:val="24"/>
        </w:rPr>
        <w:t>FirefoxDriver(</w:t>
      </w:r>
      <w:proofErr w:type="gramEnd"/>
      <w:r w:rsidRPr="00907927">
        <w:rPr>
          <w:rFonts w:ascii="Verdana" w:eastAsia="Times New Roman" w:hAnsi="Verdana" w:cs="Courier New"/>
          <w:color w:val="000000"/>
          <w:sz w:val="24"/>
          <w:szCs w:val="24"/>
        </w:rPr>
        <w:t>);</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driver.get(</w:t>
      </w:r>
      <w:proofErr w:type="gramEnd"/>
      <w:r w:rsidRPr="00907927">
        <w:rPr>
          <w:rFonts w:ascii="Verdana" w:eastAsia="Times New Roman" w:hAnsi="Verdana" w:cs="Courier New"/>
          <w:color w:val="000000"/>
          <w:sz w:val="24"/>
          <w:szCs w:val="24"/>
        </w:rPr>
        <w:t>"http://toolsqa.wpengine.com/iframe-practice-page/");</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//First </w:t>
      </w:r>
      <w:proofErr w:type="gramStart"/>
      <w:r w:rsidRPr="00907927">
        <w:rPr>
          <w:rFonts w:ascii="Verdana" w:eastAsia="Times New Roman" w:hAnsi="Verdana" w:cs="Courier New"/>
          <w:color w:val="000000"/>
          <w:sz w:val="24"/>
          <w:szCs w:val="24"/>
        </w:rPr>
        <w:t>find</w:t>
      </w:r>
      <w:proofErr w:type="gramEnd"/>
      <w:r w:rsidRPr="00907927">
        <w:rPr>
          <w:rFonts w:ascii="Verdana" w:eastAsia="Times New Roman" w:hAnsi="Verdana" w:cs="Courier New"/>
          <w:color w:val="000000"/>
          <w:sz w:val="24"/>
          <w:szCs w:val="24"/>
        </w:rPr>
        <w:t xml:space="preserve"> the element using any of locator stratedgy</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WebElement iframeElement = </w:t>
      </w:r>
      <w:proofErr w:type="gramStart"/>
      <w:r w:rsidRPr="00907927">
        <w:rPr>
          <w:rFonts w:ascii="Verdana" w:eastAsia="Times New Roman" w:hAnsi="Verdana" w:cs="Courier New"/>
          <w:color w:val="000000"/>
          <w:sz w:val="24"/>
          <w:szCs w:val="24"/>
        </w:rPr>
        <w:t>driver.findElement(</w:t>
      </w:r>
      <w:proofErr w:type="gramEnd"/>
      <w:r w:rsidRPr="00907927">
        <w:rPr>
          <w:rFonts w:ascii="Verdana" w:eastAsia="Times New Roman" w:hAnsi="Verdana" w:cs="Courier New"/>
          <w:color w:val="000000"/>
          <w:sz w:val="24"/>
          <w:szCs w:val="24"/>
        </w:rPr>
        <w:t>By.id("IF1"));</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//now use the switch command</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lastRenderedPageBreak/>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).frame(iframeElement);</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driver.quit(</w:t>
      </w:r>
      <w:proofErr w:type="gramEnd"/>
      <w:r w:rsidRPr="00907927">
        <w:rPr>
          <w:rFonts w:ascii="Verdana" w:eastAsia="Times New Roman" w:hAnsi="Verdana" w:cs="Courier New"/>
          <w:color w:val="000000"/>
          <w:sz w:val="24"/>
          <w:szCs w:val="24"/>
        </w:rPr>
        <w:t>);</w:t>
      </w:r>
    </w:p>
    <w:p w:rsidR="00305802" w:rsidRPr="00907927" w:rsidRDefault="00305802" w:rsidP="00E15E77">
      <w:pPr>
        <w:pStyle w:val="NormalWeb"/>
        <w:spacing w:before="0" w:beforeAutospacing="0" w:after="150" w:afterAutospacing="0"/>
        <w:rPr>
          <w:rFonts w:ascii="Verdana" w:hAnsi="Verdana"/>
          <w:color w:val="303030"/>
        </w:rPr>
      </w:pPr>
    </w:p>
    <w:p w:rsidR="00305802" w:rsidRPr="00907927" w:rsidRDefault="00305802" w:rsidP="00305802">
      <w:pPr>
        <w:pStyle w:val="Heading2"/>
        <w:spacing w:before="0" w:after="150" w:line="495" w:lineRule="atLeast"/>
        <w:rPr>
          <w:rFonts w:ascii="Verdana" w:hAnsi="Verdana"/>
          <w:b w:val="0"/>
          <w:bCs w:val="0"/>
          <w:color w:val="494949"/>
          <w:sz w:val="24"/>
          <w:szCs w:val="24"/>
        </w:rPr>
      </w:pPr>
      <w:r w:rsidRPr="00907927">
        <w:rPr>
          <w:rFonts w:ascii="Verdana" w:hAnsi="Verdana"/>
          <w:b w:val="0"/>
          <w:bCs w:val="0"/>
          <w:color w:val="494949"/>
          <w:sz w:val="24"/>
          <w:szCs w:val="24"/>
        </w:rPr>
        <w:t>Switching back to Main page from Frame</w:t>
      </w:r>
    </w:p>
    <w:p w:rsidR="00305802" w:rsidRPr="00907927" w:rsidRDefault="00305802" w:rsidP="00305802">
      <w:pPr>
        <w:pStyle w:val="NormalWeb"/>
        <w:spacing w:before="0" w:beforeAutospacing="0" w:after="0" w:afterAutospacing="0"/>
        <w:rPr>
          <w:rFonts w:ascii="Verdana" w:hAnsi="Verdana"/>
          <w:color w:val="303030"/>
        </w:rPr>
      </w:pPr>
      <w:r w:rsidRPr="00907927">
        <w:rPr>
          <w:rFonts w:ascii="Verdana" w:hAnsi="Verdana"/>
          <w:color w:val="303030"/>
        </w:rPr>
        <w:t>There is one very important command that will help us to get back to the main page. Main page is the page in which two iFrames are embedded. Once you are done with all the task in a particular iFrame you can switch back to the main page using the</w:t>
      </w:r>
      <w:r w:rsidRPr="00907927">
        <w:rPr>
          <w:rStyle w:val="apple-converted-space"/>
          <w:rFonts w:ascii="Verdana" w:hAnsi="Verdana"/>
          <w:color w:val="303030"/>
        </w:rPr>
        <w:t> </w:t>
      </w:r>
      <w:proofErr w:type="gramStart"/>
      <w:r w:rsidRPr="00907927">
        <w:rPr>
          <w:rStyle w:val="Strong"/>
          <w:rFonts w:ascii="Verdana" w:hAnsi="Verdana"/>
          <w:i/>
          <w:iCs/>
          <w:color w:val="303030"/>
        </w:rPr>
        <w:t>switchTo(</w:t>
      </w:r>
      <w:proofErr w:type="gramEnd"/>
      <w:r w:rsidRPr="00907927">
        <w:rPr>
          <w:rStyle w:val="Strong"/>
          <w:rFonts w:ascii="Verdana" w:hAnsi="Verdana"/>
          <w:i/>
          <w:iCs/>
          <w:color w:val="303030"/>
        </w:rPr>
        <w:t>).defaultContent()</w:t>
      </w:r>
      <w:r w:rsidRPr="00907927">
        <w:rPr>
          <w:rFonts w:ascii="Verdana" w:hAnsi="Verdana"/>
          <w:color w:val="303030"/>
        </w:rPr>
        <w:t>. Here is the sample code which switches the driver back to main page.</w:t>
      </w:r>
    </w:p>
    <w:p w:rsidR="00305802" w:rsidRPr="00907927" w:rsidRDefault="00305802" w:rsidP="00E15E77">
      <w:pPr>
        <w:pStyle w:val="NormalWeb"/>
        <w:spacing w:before="0" w:beforeAutospacing="0" w:after="150" w:afterAutospacing="0"/>
        <w:rPr>
          <w:rFonts w:ascii="Verdana" w:hAnsi="Verdana"/>
          <w:color w:val="303030"/>
        </w:rPr>
      </w:pP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xml:space="preserve">WebDriver driver = new </w:t>
      </w:r>
      <w:proofErr w:type="gramStart"/>
      <w:r w:rsidRPr="00907927">
        <w:rPr>
          <w:rFonts w:ascii="Verdana" w:eastAsia="Times New Roman" w:hAnsi="Verdana" w:cs="Courier New"/>
          <w:color w:val="000000"/>
          <w:sz w:val="24"/>
          <w:szCs w:val="24"/>
        </w:rPr>
        <w:t>FirefoxDriver(</w:t>
      </w:r>
      <w:proofErr w:type="gramEnd"/>
      <w:r w:rsidRPr="00907927">
        <w:rPr>
          <w:rFonts w:ascii="Verdana" w:eastAsia="Times New Roman" w:hAnsi="Verdana" w:cs="Courier New"/>
          <w:color w:val="000000"/>
          <w:sz w:val="24"/>
          <w:szCs w:val="24"/>
        </w:rPr>
        <w:t>);</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driver.get(</w:t>
      </w:r>
      <w:proofErr w:type="gramEnd"/>
      <w:r w:rsidRPr="00907927">
        <w:rPr>
          <w:rFonts w:ascii="Verdana" w:eastAsia="Times New Roman" w:hAnsi="Verdana" w:cs="Courier New"/>
          <w:color w:val="000000"/>
          <w:sz w:val="24"/>
          <w:szCs w:val="24"/>
        </w:rPr>
        <w:t>"http://toolsqa.wpengine.com/iframe-practice-page/");</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//First </w:t>
      </w:r>
      <w:proofErr w:type="gramStart"/>
      <w:r w:rsidRPr="00907927">
        <w:rPr>
          <w:rFonts w:ascii="Verdana" w:eastAsia="Times New Roman" w:hAnsi="Verdana" w:cs="Courier New"/>
          <w:color w:val="000000"/>
          <w:sz w:val="24"/>
          <w:szCs w:val="24"/>
        </w:rPr>
        <w:t>find</w:t>
      </w:r>
      <w:proofErr w:type="gramEnd"/>
      <w:r w:rsidRPr="00907927">
        <w:rPr>
          <w:rFonts w:ascii="Verdana" w:eastAsia="Times New Roman" w:hAnsi="Verdana" w:cs="Courier New"/>
          <w:color w:val="000000"/>
          <w:sz w:val="24"/>
          <w:szCs w:val="24"/>
        </w:rPr>
        <w:t xml:space="preserve"> the element using any of locator stratedgy</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 xml:space="preserve">WebElement iframeElement = </w:t>
      </w:r>
      <w:proofErr w:type="gramStart"/>
      <w:r w:rsidRPr="00907927">
        <w:rPr>
          <w:rFonts w:ascii="Verdana" w:eastAsia="Times New Roman" w:hAnsi="Verdana" w:cs="Courier New"/>
          <w:color w:val="000000"/>
          <w:sz w:val="24"/>
          <w:szCs w:val="24"/>
        </w:rPr>
        <w:t>driver.findElement(</w:t>
      </w:r>
      <w:proofErr w:type="gramEnd"/>
      <w:r w:rsidRPr="00907927">
        <w:rPr>
          <w:rFonts w:ascii="Verdana" w:eastAsia="Times New Roman" w:hAnsi="Verdana" w:cs="Courier New"/>
          <w:color w:val="000000"/>
          <w:sz w:val="24"/>
          <w:szCs w:val="24"/>
        </w:rPr>
        <w:t>By.id("IF1"));</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//now use the switch command</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).frame(0);</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 </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//Do all the required tasks in the frame 0</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t>//Switch back to the main window</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driver.switchTo(</w:t>
      </w:r>
      <w:proofErr w:type="gramEnd"/>
      <w:r w:rsidRPr="00907927">
        <w:rPr>
          <w:rFonts w:ascii="Verdana" w:eastAsia="Times New Roman" w:hAnsi="Verdana" w:cs="Courier New"/>
          <w:color w:val="000000"/>
          <w:sz w:val="24"/>
          <w:szCs w:val="24"/>
        </w:rPr>
        <w:t>).defaultContent();</w:t>
      </w:r>
    </w:p>
    <w:p w:rsidR="00305802" w:rsidRPr="00907927" w:rsidRDefault="00305802" w:rsidP="00305802">
      <w:pPr>
        <w:spacing w:after="0"/>
        <w:rPr>
          <w:rFonts w:ascii="Verdana" w:eastAsia="Times New Roman" w:hAnsi="Verdana" w:cs="Courier New"/>
          <w:color w:val="000000"/>
          <w:sz w:val="24"/>
          <w:szCs w:val="24"/>
        </w:rPr>
      </w:pPr>
      <w:r w:rsidRPr="00907927">
        <w:rPr>
          <w:rFonts w:ascii="Verdana" w:eastAsia="Times New Roman" w:hAnsi="Verdana" w:cs="Courier New"/>
          <w:color w:val="000000"/>
          <w:sz w:val="24"/>
          <w:szCs w:val="24"/>
        </w:rPr>
        <w:tab/>
      </w:r>
      <w:r w:rsidRPr="00907927">
        <w:rPr>
          <w:rFonts w:ascii="Verdana" w:eastAsia="Times New Roman" w:hAnsi="Verdana" w:cs="Courier New"/>
          <w:color w:val="000000"/>
          <w:sz w:val="24"/>
          <w:szCs w:val="24"/>
        </w:rPr>
        <w:tab/>
      </w:r>
      <w:proofErr w:type="gramStart"/>
      <w:r w:rsidRPr="00907927">
        <w:rPr>
          <w:rFonts w:ascii="Verdana" w:eastAsia="Times New Roman" w:hAnsi="Verdana" w:cs="Courier New"/>
          <w:color w:val="000000"/>
          <w:sz w:val="24"/>
          <w:szCs w:val="24"/>
        </w:rPr>
        <w:t>driver.quit(</w:t>
      </w:r>
      <w:proofErr w:type="gramEnd"/>
      <w:r w:rsidRPr="00907927">
        <w:rPr>
          <w:rFonts w:ascii="Verdana" w:eastAsia="Times New Roman" w:hAnsi="Verdana" w:cs="Courier New"/>
          <w:color w:val="000000"/>
          <w:sz w:val="24"/>
          <w:szCs w:val="24"/>
        </w:rPr>
        <w:t>);</w:t>
      </w:r>
    </w:p>
    <w:p w:rsidR="00305802" w:rsidRPr="00907927" w:rsidRDefault="00305802" w:rsidP="00E15E77">
      <w:pPr>
        <w:pStyle w:val="NormalWeb"/>
        <w:spacing w:before="0" w:beforeAutospacing="0" w:after="150" w:afterAutospacing="0"/>
        <w:rPr>
          <w:rFonts w:ascii="Verdana" w:hAnsi="Verdana"/>
          <w:color w:val="303030"/>
        </w:rPr>
      </w:pPr>
    </w:p>
    <w:p w:rsidR="00E15E77" w:rsidRPr="00907927" w:rsidRDefault="00E15E77" w:rsidP="0076727C">
      <w:pPr>
        <w:rPr>
          <w:rFonts w:ascii="Verdana" w:hAnsi="Verdana"/>
          <w:sz w:val="24"/>
          <w:szCs w:val="24"/>
        </w:rPr>
      </w:pPr>
    </w:p>
    <w:p w:rsidR="004459E3" w:rsidRPr="00907927" w:rsidRDefault="004459E3" w:rsidP="00AC7AEF">
      <w:pPr>
        <w:pStyle w:val="NormalWeb"/>
        <w:shd w:val="clear" w:color="auto" w:fill="FFFFFF"/>
        <w:rPr>
          <w:rFonts w:ascii="Verdana" w:hAnsi="Verdana" w:cs="Arial"/>
          <w:b/>
          <w:color w:val="FF0000"/>
          <w:u w:val="single"/>
        </w:rPr>
      </w:pPr>
    </w:p>
    <w:p w:rsidR="00AC7AEF" w:rsidRPr="00907927" w:rsidRDefault="00AC7AEF" w:rsidP="00DE4AA4">
      <w:pPr>
        <w:rPr>
          <w:rFonts w:ascii="Verdana" w:hAnsi="Verdana"/>
          <w:sz w:val="24"/>
          <w:szCs w:val="24"/>
        </w:rPr>
      </w:pPr>
    </w:p>
    <w:p w:rsidR="007020D4" w:rsidRPr="00907927" w:rsidRDefault="007020D4">
      <w:pPr>
        <w:rPr>
          <w:rFonts w:ascii="Verdana" w:hAnsi="Verdana"/>
          <w:sz w:val="24"/>
          <w:szCs w:val="24"/>
        </w:rPr>
      </w:pPr>
    </w:p>
    <w:p w:rsidR="007020D4" w:rsidRPr="00907927" w:rsidRDefault="007020D4">
      <w:pPr>
        <w:rPr>
          <w:rFonts w:ascii="Verdana" w:hAnsi="Verdana"/>
          <w:sz w:val="24"/>
          <w:szCs w:val="24"/>
        </w:rPr>
      </w:pPr>
    </w:p>
    <w:p w:rsidR="006E75BD" w:rsidRPr="00907927" w:rsidRDefault="00480C28">
      <w:pPr>
        <w:rPr>
          <w:rFonts w:ascii="Verdana" w:hAnsi="Verdana"/>
          <w:sz w:val="24"/>
          <w:szCs w:val="24"/>
        </w:rPr>
      </w:pPr>
      <w:hyperlink r:id="rId33" w:history="1">
        <w:r w:rsidR="006E75BD" w:rsidRPr="00907927">
          <w:rPr>
            <w:rStyle w:val="Hyperlink"/>
            <w:rFonts w:ascii="Verdana" w:hAnsi="Verdana"/>
            <w:sz w:val="24"/>
            <w:szCs w:val="24"/>
          </w:rPr>
          <w:t>http://roadtoautomation.blogspot.com/2014/05/webdriver-selenium-interview-questions.html</w:t>
        </w:r>
      </w:hyperlink>
    </w:p>
    <w:p w:rsidR="006E75BD" w:rsidRPr="00907927" w:rsidRDefault="00480C28">
      <w:pPr>
        <w:rPr>
          <w:rFonts w:ascii="Verdana" w:hAnsi="Verdana"/>
          <w:sz w:val="24"/>
          <w:szCs w:val="24"/>
        </w:rPr>
      </w:pPr>
      <w:hyperlink r:id="rId34" w:history="1">
        <w:r w:rsidR="00854A5B" w:rsidRPr="00907927">
          <w:rPr>
            <w:rStyle w:val="Hyperlink"/>
            <w:rFonts w:ascii="Verdana" w:hAnsi="Verdana"/>
            <w:sz w:val="24"/>
            <w:szCs w:val="24"/>
          </w:rPr>
          <w:t>http://career.guru99.com/top-10-automation-testing-interview-questions/</w:t>
        </w:r>
      </w:hyperlink>
    </w:p>
    <w:p w:rsidR="00854A5B" w:rsidRPr="00907927" w:rsidRDefault="00854A5B">
      <w:pPr>
        <w:rPr>
          <w:rFonts w:ascii="Verdana" w:hAnsi="Verdana"/>
          <w:sz w:val="24"/>
          <w:szCs w:val="24"/>
        </w:rPr>
      </w:pPr>
      <w:r w:rsidRPr="00907927">
        <w:rPr>
          <w:rFonts w:ascii="Verdana" w:hAnsi="Verdana"/>
          <w:sz w:val="24"/>
          <w:szCs w:val="24"/>
        </w:rPr>
        <w:t>http://www.guru99.com/locators-in-selenium-ide.html</w:t>
      </w:r>
    </w:p>
    <w:p w:rsidR="006E75BD" w:rsidRPr="00907927" w:rsidRDefault="006E75BD">
      <w:pPr>
        <w:rPr>
          <w:rFonts w:ascii="Verdana" w:hAnsi="Verdana"/>
          <w:sz w:val="24"/>
          <w:szCs w:val="24"/>
        </w:rPr>
      </w:pPr>
    </w:p>
    <w:p w:rsidR="006E75BD" w:rsidRPr="00907927" w:rsidRDefault="006E75BD">
      <w:pPr>
        <w:rPr>
          <w:rFonts w:ascii="Verdana" w:hAnsi="Verdana"/>
          <w:sz w:val="24"/>
          <w:szCs w:val="24"/>
        </w:rPr>
      </w:pPr>
    </w:p>
    <w:p w:rsidR="009E7EED" w:rsidRPr="00907927" w:rsidRDefault="001A3579">
      <w:pPr>
        <w:rPr>
          <w:rFonts w:ascii="Verdana" w:hAnsi="Verdana"/>
          <w:sz w:val="24"/>
          <w:szCs w:val="24"/>
        </w:rPr>
      </w:pPr>
      <w:r w:rsidRPr="00907927">
        <w:rPr>
          <w:rFonts w:ascii="Verdana" w:hAnsi="Verdana"/>
          <w:sz w:val="24"/>
          <w:szCs w:val="24"/>
        </w:rPr>
        <w:t xml:space="preserve">What is </w:t>
      </w:r>
      <w:proofErr w:type="gramStart"/>
      <w:r w:rsidRPr="00907927">
        <w:rPr>
          <w:rFonts w:ascii="Verdana" w:hAnsi="Verdana"/>
          <w:sz w:val="24"/>
          <w:szCs w:val="24"/>
        </w:rPr>
        <w:t>Automation ?</w:t>
      </w:r>
      <w:proofErr w:type="gramEnd"/>
    </w:p>
    <w:p w:rsidR="001A3579" w:rsidRPr="00907927" w:rsidRDefault="001A3579">
      <w:pPr>
        <w:rPr>
          <w:rFonts w:ascii="Verdana" w:hAnsi="Verdana"/>
          <w:sz w:val="24"/>
          <w:szCs w:val="24"/>
        </w:rPr>
      </w:pPr>
      <w:proofErr w:type="gramStart"/>
      <w:r w:rsidRPr="00907927">
        <w:rPr>
          <w:rFonts w:ascii="Verdana" w:hAnsi="Verdana"/>
          <w:sz w:val="24"/>
          <w:szCs w:val="24"/>
        </w:rPr>
        <w:t>Adv.</w:t>
      </w:r>
      <w:proofErr w:type="gramEnd"/>
      <w:r w:rsidRPr="00907927">
        <w:rPr>
          <w:rFonts w:ascii="Verdana" w:hAnsi="Verdana"/>
          <w:sz w:val="24"/>
          <w:szCs w:val="24"/>
        </w:rPr>
        <w:t xml:space="preserve"> </w:t>
      </w:r>
      <w:proofErr w:type="gramStart"/>
      <w:r w:rsidRPr="00907927">
        <w:rPr>
          <w:rFonts w:ascii="Verdana" w:hAnsi="Verdana"/>
          <w:sz w:val="24"/>
          <w:szCs w:val="24"/>
        </w:rPr>
        <w:t>Of Automation…</w:t>
      </w:r>
      <w:proofErr w:type="gramEnd"/>
    </w:p>
    <w:p w:rsidR="001A3579" w:rsidRPr="00907927" w:rsidRDefault="001A3579">
      <w:pPr>
        <w:rPr>
          <w:rFonts w:ascii="Verdana" w:hAnsi="Verdana"/>
          <w:sz w:val="24"/>
          <w:szCs w:val="24"/>
        </w:rPr>
      </w:pPr>
      <w:r w:rsidRPr="00907927">
        <w:rPr>
          <w:rFonts w:ascii="Verdana" w:hAnsi="Verdana"/>
          <w:sz w:val="24"/>
          <w:szCs w:val="24"/>
        </w:rPr>
        <w:t xml:space="preserve">Diff between Retesting and Regression </w:t>
      </w:r>
      <w:proofErr w:type="gramStart"/>
      <w:r w:rsidRPr="00907927">
        <w:rPr>
          <w:rFonts w:ascii="Verdana" w:hAnsi="Verdana"/>
          <w:sz w:val="24"/>
          <w:szCs w:val="24"/>
        </w:rPr>
        <w:t>Testing ?</w:t>
      </w:r>
      <w:proofErr w:type="gramEnd"/>
    </w:p>
    <w:p w:rsidR="001A3579" w:rsidRPr="00907927" w:rsidRDefault="001A3579">
      <w:pPr>
        <w:rPr>
          <w:rFonts w:ascii="Verdana" w:hAnsi="Verdana"/>
          <w:sz w:val="24"/>
          <w:szCs w:val="24"/>
        </w:rPr>
      </w:pPr>
      <w:r w:rsidRPr="00907927">
        <w:rPr>
          <w:rFonts w:ascii="Verdana" w:hAnsi="Verdana"/>
          <w:sz w:val="24"/>
          <w:szCs w:val="24"/>
        </w:rPr>
        <w:t>Regression testing is part of all phases ….everycycle…functional</w:t>
      </w:r>
      <w:proofErr w:type="gramStart"/>
      <w:r w:rsidRPr="00907927">
        <w:rPr>
          <w:rFonts w:ascii="Verdana" w:hAnsi="Verdana"/>
          <w:sz w:val="24"/>
          <w:szCs w:val="24"/>
        </w:rPr>
        <w:t>,UAT</w:t>
      </w:r>
      <w:proofErr w:type="gramEnd"/>
    </w:p>
    <w:p w:rsidR="00A514F0" w:rsidRPr="00907927" w:rsidRDefault="00A514F0">
      <w:pPr>
        <w:rPr>
          <w:rFonts w:ascii="Verdana" w:hAnsi="Verdana"/>
          <w:b/>
          <w:sz w:val="24"/>
          <w:szCs w:val="24"/>
        </w:rPr>
      </w:pPr>
      <w:proofErr w:type="gramStart"/>
      <w:r w:rsidRPr="00907927">
        <w:rPr>
          <w:rFonts w:ascii="Verdana" w:hAnsi="Verdana"/>
          <w:b/>
          <w:sz w:val="24"/>
          <w:szCs w:val="24"/>
        </w:rPr>
        <w:t>Diff</w:t>
      </w:r>
      <w:r w:rsidR="00B95463" w:rsidRPr="00907927">
        <w:rPr>
          <w:rFonts w:ascii="Verdana" w:hAnsi="Verdana"/>
          <w:b/>
          <w:sz w:val="24"/>
          <w:szCs w:val="24"/>
        </w:rPr>
        <w:t xml:space="preserve"> </w:t>
      </w:r>
      <w:r w:rsidRPr="00907927">
        <w:rPr>
          <w:rFonts w:ascii="Verdana" w:hAnsi="Verdana"/>
          <w:b/>
          <w:sz w:val="24"/>
          <w:szCs w:val="24"/>
        </w:rPr>
        <w:t xml:space="preserve"> between</w:t>
      </w:r>
      <w:proofErr w:type="gramEnd"/>
      <w:r w:rsidRPr="00907927">
        <w:rPr>
          <w:rFonts w:ascii="Verdana" w:hAnsi="Verdana"/>
          <w:b/>
          <w:sz w:val="24"/>
          <w:szCs w:val="24"/>
        </w:rPr>
        <w:t xml:space="preserve"> Assert and Verify?</w:t>
      </w:r>
    </w:p>
    <w:p w:rsidR="00A514F0" w:rsidRPr="00907927" w:rsidRDefault="00DF0BE1">
      <w:pPr>
        <w:rPr>
          <w:rFonts w:ascii="Verdana" w:hAnsi="Verdana"/>
          <w:sz w:val="24"/>
          <w:szCs w:val="24"/>
        </w:rPr>
      </w:pPr>
      <w:r w:rsidRPr="00907927">
        <w:rPr>
          <w:rFonts w:ascii="Verdana" w:hAnsi="Verdana"/>
          <w:sz w:val="24"/>
          <w:szCs w:val="24"/>
        </w:rPr>
        <w:t>Assert</w:t>
      </w:r>
      <w:r w:rsidR="003C4522" w:rsidRPr="00907927">
        <w:rPr>
          <w:rFonts w:ascii="Verdana" w:hAnsi="Verdana"/>
          <w:sz w:val="24"/>
          <w:szCs w:val="24"/>
        </w:rPr>
        <w:t xml:space="preserve"> </w:t>
      </w:r>
      <w:r w:rsidRPr="00907927">
        <w:rPr>
          <w:rFonts w:ascii="Verdana" w:hAnsi="Verdana"/>
          <w:sz w:val="24"/>
          <w:szCs w:val="24"/>
        </w:rPr>
        <w:t>stops the</w:t>
      </w:r>
      <w:r w:rsidR="003C4522" w:rsidRPr="00907927">
        <w:rPr>
          <w:rFonts w:ascii="Verdana" w:hAnsi="Verdana"/>
          <w:sz w:val="24"/>
          <w:szCs w:val="24"/>
        </w:rPr>
        <w:t xml:space="preserve"> </w:t>
      </w:r>
      <w:r w:rsidRPr="00907927">
        <w:rPr>
          <w:rFonts w:ascii="Verdana" w:hAnsi="Verdana"/>
          <w:sz w:val="24"/>
          <w:szCs w:val="24"/>
        </w:rPr>
        <w:t>execution if the test fails…</w:t>
      </w:r>
    </w:p>
    <w:p w:rsidR="00DF0BE1" w:rsidRPr="00907927" w:rsidRDefault="00DF0BE1">
      <w:pPr>
        <w:rPr>
          <w:rFonts w:ascii="Verdana" w:hAnsi="Verdana"/>
          <w:sz w:val="24"/>
          <w:szCs w:val="24"/>
        </w:rPr>
      </w:pPr>
      <w:r w:rsidRPr="00907927">
        <w:rPr>
          <w:rFonts w:ascii="Verdana" w:hAnsi="Verdana"/>
          <w:sz w:val="24"/>
          <w:szCs w:val="24"/>
        </w:rPr>
        <w:t>Verify still executes the next st</w:t>
      </w:r>
      <w:r w:rsidR="003C4522" w:rsidRPr="00907927">
        <w:rPr>
          <w:rFonts w:ascii="Verdana" w:hAnsi="Verdana"/>
          <w:sz w:val="24"/>
          <w:szCs w:val="24"/>
        </w:rPr>
        <w:t>atements</w:t>
      </w:r>
      <w:r w:rsidRPr="00907927">
        <w:rPr>
          <w:rFonts w:ascii="Verdana" w:hAnsi="Verdana"/>
          <w:sz w:val="24"/>
          <w:szCs w:val="24"/>
        </w:rPr>
        <w:t xml:space="preserve"> …</w:t>
      </w:r>
    </w:p>
    <w:p w:rsidR="00B315C7" w:rsidRPr="00907927" w:rsidRDefault="00B315C7" w:rsidP="00AB4E00">
      <w:pPr>
        <w:rPr>
          <w:rFonts w:ascii="Verdana" w:hAnsi="Verdana"/>
          <w:b/>
          <w:sz w:val="24"/>
          <w:szCs w:val="24"/>
        </w:rPr>
      </w:pPr>
    </w:p>
    <w:p w:rsidR="00B315C7" w:rsidRPr="00907927" w:rsidRDefault="00B315C7" w:rsidP="00AB4E00">
      <w:pPr>
        <w:rPr>
          <w:rFonts w:ascii="Verdana" w:hAnsi="Verdana"/>
          <w:b/>
          <w:sz w:val="24"/>
          <w:szCs w:val="24"/>
        </w:rPr>
      </w:pPr>
    </w:p>
    <w:p w:rsidR="00AB4E00" w:rsidRPr="00907927" w:rsidRDefault="00AB4E00" w:rsidP="00AB4E00">
      <w:pPr>
        <w:rPr>
          <w:rFonts w:ascii="Verdana" w:hAnsi="Verdana"/>
          <w:sz w:val="24"/>
          <w:szCs w:val="24"/>
        </w:rPr>
      </w:pPr>
      <w:r w:rsidRPr="00907927">
        <w:rPr>
          <w:rFonts w:ascii="Verdana" w:hAnsi="Verdana"/>
          <w:b/>
          <w:sz w:val="24"/>
          <w:szCs w:val="24"/>
        </w:rPr>
        <w:t>Selenium IDE</w:t>
      </w:r>
      <w:r w:rsidRPr="00907927">
        <w:rPr>
          <w:rFonts w:ascii="Verdana" w:hAnsi="Verdana"/>
          <w:sz w:val="24"/>
          <w:szCs w:val="24"/>
        </w:rPr>
        <w:t xml:space="preserve"> – is a tool which geneartes automation scripts</w:t>
      </w:r>
    </w:p>
    <w:p w:rsidR="00AB4E00" w:rsidRPr="00907927" w:rsidRDefault="00AB4E00" w:rsidP="00AB4E00">
      <w:pPr>
        <w:pBdr>
          <w:bottom w:val="single" w:sz="6" w:space="1" w:color="auto"/>
        </w:pBdr>
        <w:rPr>
          <w:rFonts w:ascii="Verdana" w:hAnsi="Verdana"/>
          <w:sz w:val="24"/>
          <w:szCs w:val="24"/>
        </w:rPr>
      </w:pPr>
      <w:r w:rsidRPr="00907927">
        <w:rPr>
          <w:rFonts w:ascii="Verdana" w:hAnsi="Verdana"/>
          <w:sz w:val="24"/>
          <w:szCs w:val="24"/>
        </w:rPr>
        <w:t>It’s a plugin/</w:t>
      </w:r>
      <w:proofErr w:type="gramStart"/>
      <w:r w:rsidRPr="00907927">
        <w:rPr>
          <w:rFonts w:ascii="Verdana" w:hAnsi="Verdana"/>
          <w:sz w:val="24"/>
          <w:szCs w:val="24"/>
        </w:rPr>
        <w:t>add</w:t>
      </w:r>
      <w:proofErr w:type="gramEnd"/>
      <w:r w:rsidRPr="00907927">
        <w:rPr>
          <w:rFonts w:ascii="Verdana" w:hAnsi="Verdana"/>
          <w:sz w:val="24"/>
          <w:szCs w:val="24"/>
        </w:rPr>
        <w:t xml:space="preserve"> only in Mozilla browser.</w:t>
      </w:r>
    </w:p>
    <w:p w:rsidR="00B22521" w:rsidRPr="00907927" w:rsidRDefault="00B22521" w:rsidP="00B22521">
      <w:pPr>
        <w:rPr>
          <w:rFonts w:ascii="Verdana" w:hAnsi="Verdana"/>
          <w:sz w:val="24"/>
          <w:szCs w:val="24"/>
        </w:rPr>
      </w:pPr>
    </w:p>
    <w:p w:rsidR="00B22521" w:rsidRPr="00907927" w:rsidRDefault="00B22521" w:rsidP="00B22521">
      <w:pPr>
        <w:rPr>
          <w:rFonts w:ascii="Verdana" w:hAnsi="Verdana"/>
          <w:sz w:val="24"/>
          <w:szCs w:val="24"/>
        </w:rPr>
      </w:pPr>
      <w:r w:rsidRPr="00907927">
        <w:rPr>
          <w:rFonts w:ascii="Verdana" w:hAnsi="Verdana"/>
          <w:sz w:val="24"/>
          <w:szCs w:val="24"/>
        </w:rPr>
        <w:t>Table consists of three a</w:t>
      </w:r>
    </w:p>
    <w:p w:rsidR="00B22521" w:rsidRPr="00907927" w:rsidRDefault="00B22521" w:rsidP="00B22521">
      <w:pPr>
        <w:rPr>
          <w:rFonts w:ascii="Verdana" w:hAnsi="Verdana"/>
          <w:sz w:val="24"/>
          <w:szCs w:val="24"/>
        </w:rPr>
      </w:pPr>
      <w:proofErr w:type="gramStart"/>
      <w:r w:rsidRPr="00907927">
        <w:rPr>
          <w:rFonts w:ascii="Verdana" w:hAnsi="Verdana"/>
          <w:sz w:val="24"/>
          <w:szCs w:val="24"/>
        </w:rPr>
        <w:t>1.Command</w:t>
      </w:r>
      <w:proofErr w:type="gramEnd"/>
      <w:r w:rsidRPr="00907927">
        <w:rPr>
          <w:rFonts w:ascii="Verdana" w:hAnsi="Verdana"/>
          <w:sz w:val="24"/>
          <w:szCs w:val="24"/>
        </w:rPr>
        <w:t xml:space="preserve"> : are the actions we do</w:t>
      </w:r>
    </w:p>
    <w:p w:rsidR="00B22521" w:rsidRPr="00907927" w:rsidRDefault="00B22521" w:rsidP="00B22521">
      <w:pPr>
        <w:rPr>
          <w:rFonts w:ascii="Verdana" w:hAnsi="Verdana"/>
          <w:sz w:val="24"/>
          <w:szCs w:val="24"/>
        </w:rPr>
      </w:pPr>
      <w:proofErr w:type="gramStart"/>
      <w:r w:rsidRPr="00907927">
        <w:rPr>
          <w:rFonts w:ascii="Verdana" w:hAnsi="Verdana"/>
          <w:sz w:val="24"/>
          <w:szCs w:val="24"/>
        </w:rPr>
        <w:t>2.Target</w:t>
      </w:r>
      <w:proofErr w:type="gramEnd"/>
      <w:r w:rsidRPr="00907927">
        <w:rPr>
          <w:rFonts w:ascii="Verdana" w:hAnsi="Verdana"/>
          <w:sz w:val="24"/>
          <w:szCs w:val="24"/>
        </w:rPr>
        <w:t xml:space="preserve"> : what we want to do ( Finding the Elements)</w:t>
      </w:r>
    </w:p>
    <w:p w:rsidR="00B22521" w:rsidRPr="00907927" w:rsidRDefault="00B22521" w:rsidP="00B22521">
      <w:pPr>
        <w:rPr>
          <w:rFonts w:ascii="Verdana" w:hAnsi="Verdana"/>
          <w:sz w:val="24"/>
          <w:szCs w:val="24"/>
        </w:rPr>
      </w:pPr>
      <w:proofErr w:type="gramStart"/>
      <w:r w:rsidRPr="00907927">
        <w:rPr>
          <w:rFonts w:ascii="Verdana" w:hAnsi="Verdana"/>
          <w:sz w:val="24"/>
          <w:szCs w:val="24"/>
        </w:rPr>
        <w:t>3.Value</w:t>
      </w:r>
      <w:proofErr w:type="gramEnd"/>
      <w:r w:rsidRPr="00907927">
        <w:rPr>
          <w:rFonts w:ascii="Verdana" w:hAnsi="Verdana"/>
          <w:sz w:val="24"/>
          <w:szCs w:val="24"/>
        </w:rPr>
        <w:t>: input data</w:t>
      </w:r>
    </w:p>
    <w:p w:rsidR="00B22521" w:rsidRPr="00907927" w:rsidRDefault="00B22521" w:rsidP="00B22521">
      <w:pPr>
        <w:rPr>
          <w:rFonts w:ascii="Verdana" w:hAnsi="Verdana"/>
          <w:sz w:val="24"/>
          <w:szCs w:val="24"/>
        </w:rPr>
      </w:pPr>
      <w:r w:rsidRPr="00907927">
        <w:rPr>
          <w:rFonts w:ascii="Verdana" w:hAnsi="Verdana"/>
          <w:sz w:val="24"/>
          <w:szCs w:val="24"/>
        </w:rPr>
        <w:t>In IDE… we</w:t>
      </w:r>
      <w:r w:rsidR="00B95463" w:rsidRPr="00907927">
        <w:rPr>
          <w:rFonts w:ascii="Verdana" w:hAnsi="Verdana"/>
          <w:sz w:val="24"/>
          <w:szCs w:val="24"/>
        </w:rPr>
        <w:t xml:space="preserve"> </w:t>
      </w:r>
      <w:r w:rsidRPr="00907927">
        <w:rPr>
          <w:rFonts w:ascii="Verdana" w:hAnsi="Verdana"/>
          <w:sz w:val="24"/>
          <w:szCs w:val="24"/>
        </w:rPr>
        <w:t>can insert the new commands, insert new comments, and we can set the start point and we can control the execution using Toggle break points.</w:t>
      </w:r>
    </w:p>
    <w:p w:rsidR="00B22521" w:rsidRPr="00907927" w:rsidRDefault="00B22521" w:rsidP="00B22521">
      <w:pPr>
        <w:rPr>
          <w:rFonts w:ascii="Verdana" w:hAnsi="Verdana"/>
          <w:sz w:val="24"/>
          <w:szCs w:val="24"/>
        </w:rPr>
      </w:pPr>
      <w:r w:rsidRPr="00907927">
        <w:rPr>
          <w:rFonts w:ascii="Verdana" w:hAnsi="Verdana"/>
          <w:sz w:val="24"/>
          <w:szCs w:val="24"/>
        </w:rPr>
        <w:t>We can save the test</w:t>
      </w:r>
      <w:r w:rsidR="00B95463" w:rsidRPr="00907927">
        <w:rPr>
          <w:rFonts w:ascii="Verdana" w:hAnsi="Verdana"/>
          <w:sz w:val="24"/>
          <w:szCs w:val="24"/>
        </w:rPr>
        <w:t xml:space="preserve"> </w:t>
      </w:r>
      <w:r w:rsidRPr="00907927">
        <w:rPr>
          <w:rFonts w:ascii="Verdana" w:hAnsi="Verdana"/>
          <w:sz w:val="24"/>
          <w:szCs w:val="24"/>
        </w:rPr>
        <w:t>cases and import them from any saved location and use them for regression testing.</w:t>
      </w:r>
    </w:p>
    <w:p w:rsidR="00B22521" w:rsidRPr="00907927" w:rsidRDefault="00B22521" w:rsidP="00B22521">
      <w:pPr>
        <w:rPr>
          <w:rFonts w:ascii="Verdana" w:hAnsi="Verdana"/>
          <w:b/>
          <w:sz w:val="24"/>
          <w:szCs w:val="24"/>
        </w:rPr>
      </w:pPr>
      <w:r w:rsidRPr="00907927">
        <w:rPr>
          <w:rFonts w:ascii="Verdana" w:hAnsi="Verdana"/>
          <w:b/>
          <w:sz w:val="24"/>
          <w:szCs w:val="24"/>
        </w:rPr>
        <w:t xml:space="preserve">Drawbacks of </w:t>
      </w:r>
      <w:proofErr w:type="gramStart"/>
      <w:r w:rsidRPr="00907927">
        <w:rPr>
          <w:rFonts w:ascii="Verdana" w:hAnsi="Verdana"/>
          <w:b/>
          <w:sz w:val="24"/>
          <w:szCs w:val="24"/>
        </w:rPr>
        <w:t>IDE :</w:t>
      </w:r>
      <w:proofErr w:type="gramEnd"/>
    </w:p>
    <w:p w:rsidR="00B22521" w:rsidRPr="00907927" w:rsidRDefault="00B22521" w:rsidP="00B22521">
      <w:pPr>
        <w:rPr>
          <w:rFonts w:ascii="Verdana" w:hAnsi="Verdana"/>
          <w:sz w:val="24"/>
          <w:szCs w:val="24"/>
        </w:rPr>
      </w:pPr>
      <w:proofErr w:type="gramStart"/>
      <w:r w:rsidRPr="00907927">
        <w:rPr>
          <w:rFonts w:ascii="Verdana" w:hAnsi="Verdana"/>
          <w:sz w:val="24"/>
          <w:szCs w:val="24"/>
        </w:rPr>
        <w:t>it</w:t>
      </w:r>
      <w:proofErr w:type="gramEnd"/>
      <w:r w:rsidRPr="00907927">
        <w:rPr>
          <w:rFonts w:ascii="Verdana" w:hAnsi="Verdana"/>
          <w:sz w:val="24"/>
          <w:szCs w:val="24"/>
        </w:rPr>
        <w:t xml:space="preserve"> only supports Mozilla browser                        </w:t>
      </w:r>
    </w:p>
    <w:p w:rsidR="00B22521" w:rsidRPr="00907927" w:rsidRDefault="00B22521" w:rsidP="00B22521">
      <w:pPr>
        <w:rPr>
          <w:rFonts w:ascii="Verdana" w:hAnsi="Verdana"/>
          <w:sz w:val="24"/>
          <w:szCs w:val="24"/>
        </w:rPr>
      </w:pPr>
      <w:r w:rsidRPr="00907927">
        <w:rPr>
          <w:rFonts w:ascii="Verdana" w:hAnsi="Verdana"/>
          <w:sz w:val="24"/>
          <w:szCs w:val="24"/>
        </w:rPr>
        <w:t xml:space="preserve"> Cannot perform few automations                        </w:t>
      </w:r>
    </w:p>
    <w:p w:rsidR="00B22521" w:rsidRPr="00907927" w:rsidRDefault="00B22521" w:rsidP="00B22521">
      <w:pPr>
        <w:rPr>
          <w:rFonts w:ascii="Verdana" w:hAnsi="Verdana"/>
          <w:sz w:val="24"/>
          <w:szCs w:val="24"/>
        </w:rPr>
      </w:pPr>
      <w:proofErr w:type="gramStart"/>
      <w:r w:rsidRPr="00907927">
        <w:rPr>
          <w:rFonts w:ascii="Verdana" w:hAnsi="Verdana"/>
          <w:sz w:val="24"/>
          <w:szCs w:val="24"/>
        </w:rPr>
        <w:t>its</w:t>
      </w:r>
      <w:proofErr w:type="gramEnd"/>
      <w:r w:rsidRPr="00907927">
        <w:rPr>
          <w:rFonts w:ascii="Verdana" w:hAnsi="Verdana"/>
          <w:sz w:val="24"/>
          <w:szCs w:val="24"/>
        </w:rPr>
        <w:t xml:space="preserve"> not efficient in finding the elements also some times                        </w:t>
      </w:r>
    </w:p>
    <w:p w:rsidR="00B22521" w:rsidRPr="00907927" w:rsidRDefault="00B95463" w:rsidP="00B22521">
      <w:pPr>
        <w:rPr>
          <w:rFonts w:ascii="Verdana" w:hAnsi="Verdana"/>
          <w:sz w:val="24"/>
          <w:szCs w:val="24"/>
        </w:rPr>
      </w:pPr>
      <w:proofErr w:type="gramStart"/>
      <w:r w:rsidRPr="00907927">
        <w:rPr>
          <w:rFonts w:ascii="Verdana" w:hAnsi="Verdana"/>
          <w:sz w:val="24"/>
          <w:szCs w:val="24"/>
        </w:rPr>
        <w:t>don’t</w:t>
      </w:r>
      <w:proofErr w:type="gramEnd"/>
      <w:r w:rsidR="00B22521" w:rsidRPr="00907927">
        <w:rPr>
          <w:rFonts w:ascii="Verdana" w:hAnsi="Verdana"/>
          <w:sz w:val="24"/>
          <w:szCs w:val="24"/>
        </w:rPr>
        <w:t xml:space="preserve"> support programming</w:t>
      </w:r>
    </w:p>
    <w:p w:rsidR="00B22521" w:rsidRPr="00907927" w:rsidRDefault="00B22521" w:rsidP="00B22521">
      <w:pPr>
        <w:rPr>
          <w:rFonts w:ascii="Verdana" w:hAnsi="Verdana"/>
          <w:sz w:val="24"/>
          <w:szCs w:val="24"/>
        </w:rPr>
      </w:pPr>
      <w:proofErr w:type="gramStart"/>
      <w:r w:rsidRPr="00907927">
        <w:rPr>
          <w:rFonts w:ascii="Verdana" w:hAnsi="Verdana"/>
          <w:sz w:val="24"/>
          <w:szCs w:val="24"/>
        </w:rPr>
        <w:lastRenderedPageBreak/>
        <w:t>doesn</w:t>
      </w:r>
      <w:r w:rsidR="00B95463" w:rsidRPr="00907927">
        <w:rPr>
          <w:rFonts w:ascii="Verdana" w:hAnsi="Verdana"/>
          <w:sz w:val="24"/>
          <w:szCs w:val="24"/>
        </w:rPr>
        <w:t>’</w:t>
      </w:r>
      <w:r w:rsidRPr="00907927">
        <w:rPr>
          <w:rFonts w:ascii="Verdana" w:hAnsi="Verdana"/>
          <w:sz w:val="24"/>
          <w:szCs w:val="24"/>
        </w:rPr>
        <w:t>t</w:t>
      </w:r>
      <w:proofErr w:type="gramEnd"/>
      <w:r w:rsidRPr="00907927">
        <w:rPr>
          <w:rFonts w:ascii="Verdana" w:hAnsi="Verdana"/>
          <w:sz w:val="24"/>
          <w:szCs w:val="24"/>
        </w:rPr>
        <w:t xml:space="preserve"> support data driven testing                        </w:t>
      </w:r>
    </w:p>
    <w:p w:rsidR="00B22521" w:rsidRPr="00907927" w:rsidRDefault="00B22521" w:rsidP="00B22521">
      <w:pPr>
        <w:rPr>
          <w:rFonts w:ascii="Verdana" w:hAnsi="Verdana"/>
          <w:sz w:val="24"/>
          <w:szCs w:val="24"/>
        </w:rPr>
      </w:pPr>
      <w:r w:rsidRPr="00907927">
        <w:rPr>
          <w:rFonts w:ascii="Verdana" w:hAnsi="Verdana"/>
          <w:sz w:val="24"/>
          <w:szCs w:val="24"/>
        </w:rPr>
        <w:t> </w:t>
      </w:r>
      <w:proofErr w:type="gramStart"/>
      <w:r w:rsidRPr="00907927">
        <w:rPr>
          <w:rFonts w:ascii="Verdana" w:hAnsi="Verdana"/>
          <w:sz w:val="24"/>
          <w:szCs w:val="24"/>
        </w:rPr>
        <w:t>not</w:t>
      </w:r>
      <w:proofErr w:type="gramEnd"/>
      <w:r w:rsidRPr="00907927">
        <w:rPr>
          <w:rFonts w:ascii="Verdana" w:hAnsi="Verdana"/>
          <w:sz w:val="24"/>
          <w:szCs w:val="24"/>
        </w:rPr>
        <w:t xml:space="preserve"> suitable for complex test case design</w:t>
      </w:r>
    </w:p>
    <w:p w:rsidR="00B22521" w:rsidRPr="00907927" w:rsidRDefault="00B22521" w:rsidP="00B22521">
      <w:pPr>
        <w:rPr>
          <w:rFonts w:ascii="Verdana" w:hAnsi="Verdana"/>
          <w:sz w:val="24"/>
          <w:szCs w:val="24"/>
        </w:rPr>
      </w:pPr>
      <w:proofErr w:type="gramStart"/>
      <w:r w:rsidRPr="00907927">
        <w:rPr>
          <w:rFonts w:ascii="Verdana" w:hAnsi="Verdana"/>
          <w:sz w:val="24"/>
          <w:szCs w:val="24"/>
        </w:rPr>
        <w:t>no</w:t>
      </w:r>
      <w:proofErr w:type="gramEnd"/>
      <w:r w:rsidRPr="00907927">
        <w:rPr>
          <w:rFonts w:ascii="Verdana" w:hAnsi="Verdana"/>
          <w:sz w:val="24"/>
          <w:szCs w:val="24"/>
        </w:rPr>
        <w:t xml:space="preserve"> </w:t>
      </w:r>
      <w:r w:rsidR="00B95463" w:rsidRPr="00907927">
        <w:rPr>
          <w:rFonts w:ascii="Verdana" w:hAnsi="Verdana"/>
          <w:sz w:val="24"/>
          <w:szCs w:val="24"/>
        </w:rPr>
        <w:t>centralized</w:t>
      </w:r>
      <w:r w:rsidRPr="00907927">
        <w:rPr>
          <w:rFonts w:ascii="Verdana" w:hAnsi="Verdana"/>
          <w:sz w:val="24"/>
          <w:szCs w:val="24"/>
        </w:rPr>
        <w:t xml:space="preserve"> maint</w:t>
      </w:r>
      <w:r w:rsidR="00B95463" w:rsidRPr="00907927">
        <w:rPr>
          <w:rFonts w:ascii="Verdana" w:hAnsi="Verdana"/>
          <w:sz w:val="24"/>
          <w:szCs w:val="24"/>
        </w:rPr>
        <w:t>e</w:t>
      </w:r>
      <w:r w:rsidRPr="00907927">
        <w:rPr>
          <w:rFonts w:ascii="Verdana" w:hAnsi="Verdana"/>
          <w:sz w:val="24"/>
          <w:szCs w:val="24"/>
        </w:rPr>
        <w:t>n</w:t>
      </w:r>
      <w:r w:rsidR="00B95463" w:rsidRPr="00907927">
        <w:rPr>
          <w:rFonts w:ascii="Verdana" w:hAnsi="Verdana"/>
          <w:sz w:val="24"/>
          <w:szCs w:val="24"/>
        </w:rPr>
        <w:t>a</w:t>
      </w:r>
      <w:r w:rsidRPr="00907927">
        <w:rPr>
          <w:rFonts w:ascii="Verdana" w:hAnsi="Verdana"/>
          <w:sz w:val="24"/>
          <w:szCs w:val="24"/>
        </w:rPr>
        <w:t>nce of Elements/Objects</w:t>
      </w:r>
    </w:p>
    <w:p w:rsidR="00B22521" w:rsidRPr="00907927" w:rsidRDefault="00B22521" w:rsidP="00B22521">
      <w:pPr>
        <w:rPr>
          <w:rFonts w:ascii="Verdana" w:hAnsi="Verdana"/>
          <w:sz w:val="24"/>
          <w:szCs w:val="24"/>
        </w:rPr>
      </w:pPr>
    </w:p>
    <w:p w:rsidR="00B22521" w:rsidRPr="00907927" w:rsidRDefault="00B22521" w:rsidP="00B22521">
      <w:pPr>
        <w:rPr>
          <w:rFonts w:ascii="Verdana" w:hAnsi="Verdana"/>
          <w:sz w:val="24"/>
          <w:szCs w:val="24"/>
        </w:rPr>
      </w:pPr>
    </w:p>
    <w:p w:rsidR="0004346A" w:rsidRPr="00907927" w:rsidRDefault="0004346A" w:rsidP="00AB4E00">
      <w:pPr>
        <w:rPr>
          <w:rFonts w:ascii="Verdana" w:hAnsi="Verdana"/>
          <w:b/>
          <w:sz w:val="24"/>
          <w:szCs w:val="24"/>
        </w:rPr>
      </w:pPr>
      <w:r w:rsidRPr="00907927">
        <w:rPr>
          <w:rFonts w:ascii="Verdana" w:hAnsi="Verdana"/>
          <w:b/>
          <w:sz w:val="24"/>
          <w:szCs w:val="24"/>
        </w:rPr>
        <w:t xml:space="preserve">What is </w:t>
      </w:r>
      <w:proofErr w:type="gramStart"/>
      <w:r w:rsidRPr="00907927">
        <w:rPr>
          <w:rFonts w:ascii="Verdana" w:hAnsi="Verdana"/>
          <w:b/>
          <w:sz w:val="24"/>
          <w:szCs w:val="24"/>
        </w:rPr>
        <w:t>WebDriver ?</w:t>
      </w:r>
      <w:proofErr w:type="gramEnd"/>
    </w:p>
    <w:p w:rsidR="0004346A" w:rsidRPr="00907927" w:rsidRDefault="00DA5082" w:rsidP="00AB4E00">
      <w:pPr>
        <w:rPr>
          <w:rFonts w:ascii="Verdana" w:hAnsi="Verdana"/>
          <w:sz w:val="24"/>
          <w:szCs w:val="24"/>
        </w:rPr>
      </w:pPr>
      <w:r w:rsidRPr="00907927">
        <w:rPr>
          <w:rFonts w:ascii="Verdana" w:hAnsi="Verdana"/>
          <w:sz w:val="24"/>
          <w:szCs w:val="24"/>
        </w:rPr>
        <w:t>It</w:t>
      </w:r>
      <w:r w:rsidR="00B95463" w:rsidRPr="00907927">
        <w:rPr>
          <w:rFonts w:ascii="Verdana" w:hAnsi="Verdana"/>
          <w:sz w:val="24"/>
          <w:szCs w:val="24"/>
        </w:rPr>
        <w:t>’</w:t>
      </w:r>
      <w:r w:rsidRPr="00907927">
        <w:rPr>
          <w:rFonts w:ascii="Verdana" w:hAnsi="Verdana"/>
          <w:sz w:val="24"/>
          <w:szCs w:val="24"/>
        </w:rPr>
        <w:t xml:space="preserve">s </w:t>
      </w:r>
      <w:proofErr w:type="gramStart"/>
      <w:r w:rsidRPr="00907927">
        <w:rPr>
          <w:rFonts w:ascii="Verdana" w:hAnsi="Verdana"/>
          <w:sz w:val="24"/>
          <w:szCs w:val="24"/>
        </w:rPr>
        <w:t>an interface which have</w:t>
      </w:r>
      <w:proofErr w:type="gramEnd"/>
      <w:r w:rsidRPr="00907927">
        <w:rPr>
          <w:rFonts w:ascii="Verdana" w:hAnsi="Verdana"/>
          <w:sz w:val="24"/>
          <w:szCs w:val="24"/>
        </w:rPr>
        <w:t xml:space="preserve"> several i</w:t>
      </w:r>
      <w:r w:rsidR="00B95463" w:rsidRPr="00907927">
        <w:rPr>
          <w:rFonts w:ascii="Verdana" w:hAnsi="Verdana"/>
          <w:sz w:val="24"/>
          <w:szCs w:val="24"/>
        </w:rPr>
        <w:t>m</w:t>
      </w:r>
      <w:r w:rsidRPr="00907927">
        <w:rPr>
          <w:rFonts w:ascii="Verdana" w:hAnsi="Verdana"/>
          <w:sz w:val="24"/>
          <w:szCs w:val="24"/>
        </w:rPr>
        <w:t>plementa</w:t>
      </w:r>
      <w:r w:rsidR="00B95463" w:rsidRPr="00907927">
        <w:rPr>
          <w:rFonts w:ascii="Verdana" w:hAnsi="Verdana"/>
          <w:sz w:val="24"/>
          <w:szCs w:val="24"/>
        </w:rPr>
        <w:t>t</w:t>
      </w:r>
      <w:r w:rsidRPr="00907927">
        <w:rPr>
          <w:rFonts w:ascii="Verdana" w:hAnsi="Verdana"/>
          <w:sz w:val="24"/>
          <w:szCs w:val="24"/>
        </w:rPr>
        <w:t>ion classes w.r.t different browsers.</w:t>
      </w:r>
    </w:p>
    <w:p w:rsidR="00DA5082" w:rsidRPr="00907927" w:rsidRDefault="00DA5082" w:rsidP="00AB4E00">
      <w:pPr>
        <w:rPr>
          <w:rFonts w:ascii="Verdana" w:hAnsi="Verdana"/>
          <w:sz w:val="24"/>
          <w:szCs w:val="24"/>
        </w:rPr>
      </w:pPr>
      <w:r w:rsidRPr="00907927">
        <w:rPr>
          <w:rFonts w:ascii="Verdana" w:hAnsi="Verdana"/>
          <w:sz w:val="24"/>
          <w:szCs w:val="24"/>
        </w:rPr>
        <w:t xml:space="preserve">When to Automate and when not to </w:t>
      </w:r>
      <w:proofErr w:type="gramStart"/>
      <w:r w:rsidRPr="00907927">
        <w:rPr>
          <w:rFonts w:ascii="Verdana" w:hAnsi="Verdana"/>
          <w:sz w:val="24"/>
          <w:szCs w:val="24"/>
        </w:rPr>
        <w:t>automate ?</w:t>
      </w:r>
      <w:proofErr w:type="gramEnd"/>
    </w:p>
    <w:p w:rsidR="00DA5082" w:rsidRPr="00907927" w:rsidRDefault="00480C28" w:rsidP="00AB4E00">
      <w:pPr>
        <w:rPr>
          <w:rFonts w:ascii="Verdana" w:hAnsi="Verdana"/>
          <w:sz w:val="24"/>
          <w:szCs w:val="24"/>
        </w:rPr>
      </w:pPr>
      <w:hyperlink r:id="rId35" w:history="1">
        <w:r w:rsidR="00DA5082" w:rsidRPr="00907927">
          <w:rPr>
            <w:rStyle w:val="Hyperlink"/>
            <w:rFonts w:ascii="Verdana" w:hAnsi="Verdana"/>
            <w:sz w:val="24"/>
            <w:szCs w:val="24"/>
          </w:rPr>
          <w:t>http://www.seleniumhq.org/</w:t>
        </w:r>
      </w:hyperlink>
      <w:r w:rsidR="00DA5082" w:rsidRPr="00907927">
        <w:rPr>
          <w:rFonts w:ascii="Verdana" w:hAnsi="Verdana"/>
          <w:sz w:val="24"/>
          <w:szCs w:val="24"/>
        </w:rPr>
        <w:t xml:space="preserve"> : documentation</w:t>
      </w:r>
    </w:p>
    <w:p w:rsidR="00DA5082" w:rsidRPr="00907927" w:rsidRDefault="00DA5082" w:rsidP="00AB4E00">
      <w:pPr>
        <w:rPr>
          <w:rFonts w:ascii="Verdana" w:hAnsi="Verdana"/>
          <w:sz w:val="24"/>
          <w:szCs w:val="24"/>
        </w:rPr>
      </w:pPr>
      <w:r w:rsidRPr="00907927">
        <w:rPr>
          <w:rFonts w:ascii="Verdana" w:hAnsi="Verdana"/>
          <w:sz w:val="24"/>
          <w:szCs w:val="24"/>
        </w:rPr>
        <w:t>There are two main interfaces in webdriver which we use most of the time</w:t>
      </w:r>
    </w:p>
    <w:p w:rsidR="00DA5082" w:rsidRPr="00907927" w:rsidRDefault="00DA5082" w:rsidP="00AB4E00">
      <w:pPr>
        <w:rPr>
          <w:rFonts w:ascii="Verdana" w:hAnsi="Verdana"/>
          <w:sz w:val="24"/>
          <w:szCs w:val="24"/>
        </w:rPr>
      </w:pPr>
      <w:proofErr w:type="gramStart"/>
      <w:r w:rsidRPr="00907927">
        <w:rPr>
          <w:rFonts w:ascii="Verdana" w:hAnsi="Verdana"/>
          <w:sz w:val="24"/>
          <w:szCs w:val="24"/>
        </w:rPr>
        <w:t>1.WebDriver</w:t>
      </w:r>
      <w:proofErr w:type="gramEnd"/>
      <w:r w:rsidRPr="00907927">
        <w:rPr>
          <w:rFonts w:ascii="Verdana" w:hAnsi="Verdana"/>
          <w:sz w:val="24"/>
          <w:szCs w:val="24"/>
        </w:rPr>
        <w:t xml:space="preserve"> Interface :</w:t>
      </w:r>
    </w:p>
    <w:p w:rsidR="00DA5082" w:rsidRPr="00907927" w:rsidRDefault="00DA5082" w:rsidP="00DA5082">
      <w:pPr>
        <w:shd w:val="clear" w:color="auto" w:fill="FFFFFF"/>
        <w:spacing w:before="150"/>
        <w:rPr>
          <w:rFonts w:ascii="Verdana" w:hAnsi="Verdana" w:cstheme="minorHAnsi"/>
          <w:b/>
          <w:bCs/>
          <w:color w:val="4E4E4E"/>
          <w:sz w:val="24"/>
          <w:szCs w:val="24"/>
        </w:rPr>
      </w:pPr>
      <w:r w:rsidRPr="00907927">
        <w:rPr>
          <w:rFonts w:ascii="Verdana" w:hAnsi="Verdana" w:cstheme="minorHAnsi"/>
          <w:b/>
          <w:bCs/>
          <w:color w:val="4E4E4E"/>
          <w:sz w:val="24"/>
          <w:szCs w:val="24"/>
        </w:rPr>
        <w:t>All Known Implementing Classes:</w:t>
      </w:r>
    </w:p>
    <w:p w:rsidR="00DA5082" w:rsidRPr="00907927" w:rsidRDefault="00480C28" w:rsidP="00DA5082">
      <w:pPr>
        <w:shd w:val="clear" w:color="auto" w:fill="FFFFFF"/>
        <w:spacing w:before="75" w:after="150"/>
        <w:ind w:left="720"/>
        <w:rPr>
          <w:rFonts w:ascii="Verdana" w:hAnsi="Verdana" w:cstheme="minorHAnsi"/>
          <w:color w:val="353833"/>
          <w:sz w:val="24"/>
          <w:szCs w:val="24"/>
        </w:rPr>
      </w:pPr>
      <w:hyperlink r:id="rId36" w:tooltip="class in org.openqa.selenium.chrome" w:history="1">
        <w:r w:rsidR="00DA5082" w:rsidRPr="00907927">
          <w:rPr>
            <w:rStyle w:val="Hyperlink"/>
            <w:rFonts w:ascii="Verdana" w:hAnsi="Verdana" w:cstheme="minorHAnsi"/>
            <w:color w:val="4A6782"/>
            <w:sz w:val="24"/>
            <w:szCs w:val="24"/>
            <w:u w:val="none"/>
          </w:rPr>
          <w:t>ChromeDriver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37" w:tooltip="class in org.openqa.selenium.edge" w:history="1">
        <w:r w:rsidR="00DA5082" w:rsidRPr="00907927">
          <w:rPr>
            <w:rStyle w:val="Hyperlink"/>
            <w:rFonts w:ascii="Verdana" w:hAnsi="Verdana" w:cstheme="minorHAnsi"/>
            <w:color w:val="4A6782"/>
            <w:sz w:val="24"/>
            <w:szCs w:val="24"/>
            <w:u w:val="none"/>
          </w:rPr>
          <w:t>EdgeDriver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38" w:tooltip="class in org.openqa.selenium.support.events" w:history="1">
        <w:r w:rsidR="00DA5082" w:rsidRPr="00907927">
          <w:rPr>
            <w:rStyle w:val="Hyperlink"/>
            <w:rFonts w:ascii="Verdana" w:hAnsi="Verdana" w:cstheme="minorHAnsi"/>
            <w:color w:val="4A6782"/>
            <w:sz w:val="24"/>
            <w:szCs w:val="24"/>
            <w:u w:val="none"/>
          </w:rPr>
          <w:t>EventFiringWebDriver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39" w:tooltip="class in org.openqa.selenium.firefox" w:history="1">
        <w:r w:rsidR="00DA5082" w:rsidRPr="00907927">
          <w:rPr>
            <w:rStyle w:val="Hyperlink"/>
            <w:rFonts w:ascii="Verdana" w:hAnsi="Verdana" w:cstheme="minorHAnsi"/>
            <w:color w:val="4A6782"/>
            <w:sz w:val="24"/>
            <w:szCs w:val="24"/>
            <w:u w:val="none"/>
          </w:rPr>
          <w:t>FirefoxDriver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40" w:tooltip="class in org.openqa.selenium.ie" w:history="1">
        <w:r w:rsidR="00DA5082" w:rsidRPr="00907927">
          <w:rPr>
            <w:rStyle w:val="Hyperlink"/>
            <w:rFonts w:ascii="Verdana" w:hAnsi="Verdana" w:cstheme="minorHAnsi"/>
            <w:color w:val="4A6782"/>
            <w:sz w:val="24"/>
            <w:szCs w:val="24"/>
            <w:u w:val="none"/>
          </w:rPr>
          <w:t>InternetExplorerDriver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41" w:tooltip="class in org.openqa.selenium.firefox" w:history="1">
        <w:r w:rsidR="00DA5082" w:rsidRPr="00907927">
          <w:rPr>
            <w:rStyle w:val="Hyperlink"/>
            <w:rFonts w:ascii="Verdana" w:hAnsi="Verdana" w:cstheme="minorHAnsi"/>
            <w:color w:val="4A6782"/>
            <w:sz w:val="24"/>
            <w:szCs w:val="24"/>
            <w:u w:val="none"/>
          </w:rPr>
          <w:t>MarionetteDriver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42" w:tooltip="class in org.openqa.selenium.opera" w:history="1">
        <w:r w:rsidR="00DA5082" w:rsidRPr="00907927">
          <w:rPr>
            <w:rStyle w:val="Hyperlink"/>
            <w:rFonts w:ascii="Verdana" w:hAnsi="Verdana" w:cstheme="minorHAnsi"/>
            <w:color w:val="4A6782"/>
            <w:sz w:val="24"/>
            <w:szCs w:val="24"/>
            <w:u w:val="none"/>
          </w:rPr>
          <w:t>OperaDriver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43" w:tooltip="class in org.openqa.selenium.remote" w:history="1">
        <w:r w:rsidR="00DA5082" w:rsidRPr="00907927">
          <w:rPr>
            <w:rStyle w:val="Hyperlink"/>
            <w:rFonts w:ascii="Verdana" w:hAnsi="Verdana" w:cstheme="minorHAnsi"/>
            <w:color w:val="4A6782"/>
            <w:sz w:val="24"/>
            <w:szCs w:val="24"/>
            <w:u w:val="none"/>
          </w:rPr>
          <w:t>RemoteWebDriver</w:t>
        </w:r>
      </w:hyperlink>
      <w:r w:rsidR="00DA5082" w:rsidRPr="00907927">
        <w:rPr>
          <w:rFonts w:ascii="Verdana" w:hAnsi="Verdana" w:cstheme="minorHAnsi"/>
          <w:color w:val="353833"/>
          <w:sz w:val="24"/>
          <w:szCs w:val="24"/>
        </w:rPr>
        <w:t>,</w:t>
      </w:r>
      <w:r w:rsidR="00DA5082" w:rsidRPr="00907927">
        <w:rPr>
          <w:rStyle w:val="apple-converted-space"/>
          <w:rFonts w:ascii="Verdana" w:hAnsi="Verdana" w:cstheme="minorHAnsi"/>
          <w:color w:val="353833"/>
          <w:sz w:val="24"/>
          <w:szCs w:val="24"/>
        </w:rPr>
        <w:t> </w:t>
      </w:r>
      <w:hyperlink r:id="rId44" w:tooltip="class in org.openqa.selenium.safari" w:history="1">
        <w:r w:rsidR="00DA5082" w:rsidRPr="00907927">
          <w:rPr>
            <w:rStyle w:val="Hyperlink"/>
            <w:rFonts w:ascii="Verdana" w:hAnsi="Verdana" w:cstheme="minorHAnsi"/>
            <w:color w:val="4A6782"/>
            <w:sz w:val="24"/>
            <w:szCs w:val="24"/>
            <w:u w:val="none"/>
          </w:rPr>
          <w:t>SafariDriver</w:t>
        </w:r>
      </w:hyperlink>
    </w:p>
    <w:p w:rsidR="00DA5082" w:rsidRPr="00907927" w:rsidRDefault="00480C28" w:rsidP="00DA5082">
      <w:pPr>
        <w:spacing w:after="0"/>
        <w:rPr>
          <w:rFonts w:ascii="Verdana" w:hAnsi="Verdana" w:cstheme="minorHAnsi"/>
          <w:sz w:val="24"/>
          <w:szCs w:val="24"/>
        </w:rPr>
      </w:pPr>
      <w:r>
        <w:rPr>
          <w:rFonts w:ascii="Verdana" w:hAnsi="Verdana" w:cstheme="minorHAnsi"/>
          <w:sz w:val="24"/>
          <w:szCs w:val="24"/>
        </w:rPr>
        <w:pict>
          <v:rect id="_x0000_i1025" style="width:0;height:1.5pt" o:hrstd="t" o:hrnoshade="t" o:hr="t" fillcolor="#353833" stroked="f"/>
        </w:pict>
      </w:r>
    </w:p>
    <w:p w:rsidR="00DA5082" w:rsidRPr="00907927" w:rsidRDefault="00653C51" w:rsidP="00AB4E00">
      <w:pPr>
        <w:rPr>
          <w:rFonts w:ascii="Verdana" w:hAnsi="Verdana" w:cstheme="minorHAnsi"/>
          <w:sz w:val="24"/>
          <w:szCs w:val="24"/>
        </w:rPr>
      </w:pPr>
      <w:r w:rsidRPr="00907927">
        <w:rPr>
          <w:rFonts w:ascii="Verdana" w:hAnsi="Verdana" w:cstheme="minorHAnsi"/>
          <w:sz w:val="24"/>
          <w:szCs w:val="24"/>
        </w:rPr>
        <w:t xml:space="preserve">Diff </w:t>
      </w:r>
      <w:proofErr w:type="gramStart"/>
      <w:r w:rsidRPr="00907927">
        <w:rPr>
          <w:rFonts w:ascii="Verdana" w:hAnsi="Verdana" w:cstheme="minorHAnsi"/>
          <w:sz w:val="24"/>
          <w:szCs w:val="24"/>
        </w:rPr>
        <w:t>Methods :</w:t>
      </w:r>
      <w:proofErr w:type="gramEnd"/>
    </w:p>
    <w:p w:rsidR="00653C51" w:rsidRPr="00907927" w:rsidRDefault="00653C51" w:rsidP="00AB4E00">
      <w:pPr>
        <w:rPr>
          <w:rFonts w:ascii="Verdana" w:hAnsi="Verdana" w:cstheme="minorHAnsi"/>
          <w:color w:val="353833"/>
          <w:sz w:val="24"/>
          <w:szCs w:val="24"/>
          <w:shd w:val="clear" w:color="auto" w:fill="FFFFFF"/>
        </w:rPr>
      </w:pPr>
      <w:r w:rsidRPr="00907927">
        <w:rPr>
          <w:rFonts w:ascii="Verdana" w:hAnsi="Verdana" w:cstheme="minorHAnsi"/>
          <w:sz w:val="24"/>
          <w:szCs w:val="24"/>
        </w:rPr>
        <w:t xml:space="preserve">FindElement and FindElements are the methods of webDriver </w:t>
      </w:r>
      <w:proofErr w:type="gramStart"/>
      <w:r w:rsidRPr="00907927">
        <w:rPr>
          <w:rFonts w:ascii="Verdana" w:hAnsi="Verdana" w:cstheme="minorHAnsi"/>
          <w:sz w:val="24"/>
          <w:szCs w:val="24"/>
        </w:rPr>
        <w:t>Interface :</w:t>
      </w:r>
      <w:proofErr w:type="gramEnd"/>
      <w:r w:rsidRPr="00907927">
        <w:rPr>
          <w:rFonts w:ascii="Verdana" w:hAnsi="Verdana" w:cstheme="minorHAnsi"/>
          <w:sz w:val="24"/>
          <w:szCs w:val="24"/>
        </w:rPr>
        <w:t xml:space="preserve"> used to to find the element location and try to retrun that particular web element. For list of elements we use webElements.Returns </w:t>
      </w:r>
      <w:proofErr w:type="gramStart"/>
      <w:r w:rsidRPr="00907927">
        <w:rPr>
          <w:rFonts w:ascii="Verdana" w:hAnsi="Verdana" w:cstheme="minorHAnsi"/>
          <w:color w:val="353833"/>
          <w:sz w:val="24"/>
          <w:szCs w:val="24"/>
          <w:shd w:val="clear" w:color="auto" w:fill="FFFFFF"/>
        </w:rPr>
        <w:t>A</w:t>
      </w:r>
      <w:proofErr w:type="gramEnd"/>
      <w:r w:rsidRPr="00907927">
        <w:rPr>
          <w:rFonts w:ascii="Verdana" w:hAnsi="Verdana" w:cstheme="minorHAnsi"/>
          <w:color w:val="353833"/>
          <w:sz w:val="24"/>
          <w:szCs w:val="24"/>
          <w:shd w:val="clear" w:color="auto" w:fill="FFFFFF"/>
        </w:rPr>
        <w:t xml:space="preserve"> list of all</w:t>
      </w:r>
      <w:r w:rsidRPr="00907927">
        <w:rPr>
          <w:rStyle w:val="apple-converted-space"/>
          <w:rFonts w:ascii="Verdana" w:hAnsi="Verdana" w:cstheme="minorHAnsi"/>
          <w:color w:val="353833"/>
          <w:sz w:val="24"/>
          <w:szCs w:val="24"/>
          <w:shd w:val="clear" w:color="auto" w:fill="FFFFFF"/>
        </w:rPr>
        <w:t> </w:t>
      </w:r>
      <w:hyperlink r:id="rId45" w:tooltip="interface in org.openqa.selenium" w:history="1">
        <w:r w:rsidRPr="00907927">
          <w:rPr>
            <w:rStyle w:val="HTMLCode"/>
            <w:rFonts w:ascii="Verdana" w:eastAsiaTheme="minorHAnsi" w:hAnsi="Verdana" w:cstheme="minorHAnsi"/>
            <w:color w:val="4A6782"/>
            <w:sz w:val="24"/>
            <w:szCs w:val="24"/>
            <w:shd w:val="clear" w:color="auto" w:fill="FFFFFF"/>
          </w:rPr>
          <w:t>WebElement</w:t>
        </w:r>
      </w:hyperlink>
      <w:r w:rsidRPr="00907927">
        <w:rPr>
          <w:rFonts w:ascii="Verdana" w:hAnsi="Verdana" w:cstheme="minorHAnsi"/>
          <w:color w:val="353833"/>
          <w:sz w:val="24"/>
          <w:szCs w:val="24"/>
          <w:shd w:val="clear" w:color="auto" w:fill="FFFFFF"/>
        </w:rPr>
        <w:t>s, or an empty list if nothing matches.</w:t>
      </w:r>
    </w:p>
    <w:p w:rsidR="00B8731C" w:rsidRPr="00907927" w:rsidRDefault="00480C28" w:rsidP="00653C51">
      <w:pPr>
        <w:pStyle w:val="HTMLPreformatted"/>
        <w:rPr>
          <w:rFonts w:ascii="Verdana" w:hAnsi="Verdana" w:cstheme="minorHAnsi"/>
          <w:color w:val="353833"/>
          <w:sz w:val="24"/>
          <w:szCs w:val="24"/>
        </w:rPr>
      </w:pPr>
      <w:hyperlink r:id="rId46" w:tooltip="interface in org.openqa.selenium" w:history="1">
        <w:r w:rsidR="00653C51" w:rsidRPr="00907927">
          <w:rPr>
            <w:rStyle w:val="Hyperlink"/>
            <w:rFonts w:ascii="Verdana" w:hAnsi="Verdana" w:cstheme="minorHAnsi"/>
            <w:color w:val="4A6782"/>
            <w:sz w:val="24"/>
            <w:szCs w:val="24"/>
          </w:rPr>
          <w:t>WebElement</w:t>
        </w:r>
      </w:hyperlink>
      <w:r w:rsidR="00653C51" w:rsidRPr="00907927">
        <w:rPr>
          <w:rFonts w:ascii="Verdana" w:hAnsi="Verdana" w:cstheme="minorHAnsi"/>
          <w:color w:val="353833"/>
          <w:sz w:val="24"/>
          <w:szCs w:val="24"/>
        </w:rPr>
        <w:t> </w:t>
      </w:r>
      <w:proofErr w:type="gramStart"/>
      <w:r w:rsidR="00653C51" w:rsidRPr="00907927">
        <w:rPr>
          <w:rFonts w:ascii="Verdana" w:hAnsi="Verdana" w:cstheme="minorHAnsi"/>
          <w:color w:val="353833"/>
          <w:sz w:val="24"/>
          <w:szCs w:val="24"/>
        </w:rPr>
        <w:t>findElement(</w:t>
      </w:r>
      <w:proofErr w:type="gramEnd"/>
      <w:r w:rsidR="00B95463" w:rsidRPr="00907927">
        <w:fldChar w:fldCharType="begin"/>
      </w:r>
      <w:r w:rsidR="00B95463" w:rsidRPr="00907927">
        <w:rPr>
          <w:rFonts w:ascii="Verdana" w:hAnsi="Verdana"/>
          <w:sz w:val="24"/>
          <w:szCs w:val="24"/>
        </w:rPr>
        <w:instrText xml:space="preserve"> HYPERLINK "http://seleniumhq.github.io/selenium/docs/api/java/org/openqa/selenium/By.html" \o "class in org.openqa.selenium" </w:instrText>
      </w:r>
      <w:r w:rsidR="00B95463" w:rsidRPr="00907927">
        <w:fldChar w:fldCharType="separate"/>
      </w:r>
      <w:r w:rsidR="00653C51" w:rsidRPr="00907927">
        <w:rPr>
          <w:rStyle w:val="Hyperlink"/>
          <w:rFonts w:ascii="Verdana" w:hAnsi="Verdana" w:cstheme="minorHAnsi"/>
          <w:color w:val="4A6782"/>
          <w:sz w:val="24"/>
          <w:szCs w:val="24"/>
        </w:rPr>
        <w:t>By</w:t>
      </w:r>
      <w:r w:rsidR="00B95463" w:rsidRPr="00907927">
        <w:rPr>
          <w:rStyle w:val="Hyperlink"/>
          <w:rFonts w:ascii="Verdana" w:hAnsi="Verdana" w:cstheme="minorHAnsi"/>
          <w:color w:val="4A6782"/>
          <w:sz w:val="24"/>
          <w:szCs w:val="24"/>
        </w:rPr>
        <w:fldChar w:fldCharType="end"/>
      </w:r>
      <w:r w:rsidR="00653C51" w:rsidRPr="00907927">
        <w:rPr>
          <w:rFonts w:ascii="Verdana" w:hAnsi="Verdana" w:cstheme="minorHAnsi"/>
          <w:color w:val="353833"/>
          <w:sz w:val="24"/>
          <w:szCs w:val="24"/>
        </w:rPr>
        <w:t> by)</w:t>
      </w:r>
    </w:p>
    <w:p w:rsidR="00B8731C" w:rsidRPr="00907927" w:rsidRDefault="00B8731C" w:rsidP="00653C51">
      <w:pPr>
        <w:pStyle w:val="HTMLPreformatted"/>
        <w:rPr>
          <w:rFonts w:ascii="Verdana" w:hAnsi="Verdana" w:cstheme="minorHAnsi"/>
          <w:color w:val="353833"/>
          <w:sz w:val="24"/>
          <w:szCs w:val="24"/>
        </w:rPr>
      </w:pPr>
      <w:r w:rsidRPr="00907927">
        <w:rPr>
          <w:rFonts w:ascii="Verdana" w:hAnsi="Verdana" w:cstheme="minorHAnsi"/>
          <w:color w:val="353833"/>
          <w:sz w:val="24"/>
          <w:szCs w:val="24"/>
        </w:rPr>
        <w:t xml:space="preserve">List&lt;WebElement&gt; </w:t>
      </w:r>
      <w:proofErr w:type="gramStart"/>
      <w:r w:rsidRPr="00907927">
        <w:rPr>
          <w:rFonts w:ascii="Verdana" w:hAnsi="Verdana" w:cstheme="minorHAnsi"/>
          <w:color w:val="353833"/>
          <w:sz w:val="24"/>
          <w:szCs w:val="24"/>
        </w:rPr>
        <w:t>findElement(</w:t>
      </w:r>
      <w:proofErr w:type="gramEnd"/>
      <w:r w:rsidRPr="00907927">
        <w:rPr>
          <w:rFonts w:ascii="Verdana" w:hAnsi="Verdana" w:cstheme="minorHAnsi"/>
          <w:color w:val="353833"/>
          <w:sz w:val="24"/>
          <w:szCs w:val="24"/>
        </w:rPr>
        <w:t>By by)</w:t>
      </w:r>
    </w:p>
    <w:p w:rsidR="008206DE" w:rsidRPr="00907927" w:rsidRDefault="008206DE" w:rsidP="008206DE">
      <w:pPr>
        <w:pStyle w:val="HTMLPreformatted"/>
        <w:rPr>
          <w:rFonts w:ascii="Verdana" w:hAnsi="Verdana" w:cstheme="minorHAnsi"/>
          <w:color w:val="353833"/>
          <w:sz w:val="24"/>
          <w:szCs w:val="24"/>
        </w:rPr>
      </w:pPr>
      <w:r w:rsidRPr="00907927">
        <w:rPr>
          <w:rFonts w:ascii="Verdana" w:hAnsi="Verdana" w:cstheme="minorHAnsi"/>
          <w:color w:val="353833"/>
          <w:sz w:val="24"/>
          <w:szCs w:val="24"/>
        </w:rPr>
        <w:t xml:space="preserve">By is the </w:t>
      </w:r>
      <w:proofErr w:type="gramStart"/>
      <w:r w:rsidRPr="00907927">
        <w:rPr>
          <w:rFonts w:ascii="Verdana" w:hAnsi="Verdana" w:cstheme="minorHAnsi"/>
          <w:color w:val="353833"/>
          <w:sz w:val="24"/>
          <w:szCs w:val="24"/>
        </w:rPr>
        <w:t>class  which</w:t>
      </w:r>
      <w:proofErr w:type="gramEnd"/>
      <w:r w:rsidRPr="00907927">
        <w:rPr>
          <w:rFonts w:ascii="Verdana" w:hAnsi="Verdana" w:cstheme="minorHAnsi"/>
          <w:color w:val="353833"/>
          <w:sz w:val="24"/>
          <w:szCs w:val="24"/>
        </w:rPr>
        <w:t xml:space="preserve"> we used to locate the elements .It has 8 different static locater methods which takes strings as the parameter.</w:t>
      </w:r>
    </w:p>
    <w:p w:rsidR="008206DE" w:rsidRPr="00907927" w:rsidRDefault="008206DE" w:rsidP="008206DE">
      <w:pPr>
        <w:pStyle w:val="HTMLPreformatted"/>
        <w:rPr>
          <w:rFonts w:ascii="Verdana" w:hAnsi="Verdana" w:cstheme="minorHAnsi"/>
          <w:color w:val="353833"/>
          <w:sz w:val="24"/>
          <w:szCs w:val="24"/>
        </w:rPr>
      </w:pPr>
    </w:p>
    <w:p w:rsidR="008206DE" w:rsidRPr="00907927" w:rsidRDefault="008206DE" w:rsidP="008206DE">
      <w:pPr>
        <w:pStyle w:val="HTMLPreformatted"/>
        <w:rPr>
          <w:rFonts w:ascii="Verdana" w:hAnsi="Verdana"/>
          <w:color w:val="353833"/>
          <w:sz w:val="24"/>
          <w:szCs w:val="24"/>
        </w:rPr>
      </w:pPr>
      <w:r w:rsidRPr="00907927">
        <w:rPr>
          <w:rFonts w:ascii="Verdana" w:hAnsi="Verdana" w:cstheme="minorHAnsi"/>
          <w:color w:val="353833"/>
          <w:sz w:val="24"/>
          <w:szCs w:val="24"/>
        </w:rPr>
        <w:t>We find web elements using “By” Class parameter</w:t>
      </w:r>
      <w:r w:rsidRPr="00907927">
        <w:rPr>
          <w:rFonts w:ascii="Verdana" w:hAnsi="Verdana"/>
          <w:color w:val="353833"/>
          <w:sz w:val="24"/>
          <w:szCs w:val="24"/>
        </w:rPr>
        <w:t>.</w:t>
      </w:r>
    </w:p>
    <w:p w:rsidR="008206DE" w:rsidRPr="00907927" w:rsidRDefault="008206DE" w:rsidP="008206DE">
      <w:pPr>
        <w:pStyle w:val="HTMLPreformatted"/>
        <w:rPr>
          <w:rFonts w:ascii="Verdana" w:hAnsi="Verdana"/>
          <w:color w:val="353833"/>
          <w:sz w:val="24"/>
          <w:szCs w:val="24"/>
        </w:rPr>
      </w:pPr>
    </w:p>
    <w:p w:rsidR="008206DE" w:rsidRPr="00907927" w:rsidRDefault="008206DE" w:rsidP="008206DE">
      <w:pPr>
        <w:rPr>
          <w:rFonts w:ascii="Verdana" w:hAnsi="Verdana"/>
          <w:sz w:val="24"/>
          <w:szCs w:val="24"/>
        </w:rPr>
      </w:pPr>
    </w:p>
    <w:p w:rsidR="008206DE" w:rsidRPr="00907927" w:rsidRDefault="008206DE" w:rsidP="008206DE">
      <w:pPr>
        <w:rPr>
          <w:rFonts w:ascii="Verdana" w:hAnsi="Verdana"/>
          <w:sz w:val="24"/>
          <w:szCs w:val="24"/>
        </w:rPr>
      </w:pPr>
      <w:r w:rsidRPr="00907927">
        <w:rPr>
          <w:rFonts w:ascii="Verdana" w:hAnsi="Verdana"/>
          <w:sz w:val="24"/>
          <w:szCs w:val="24"/>
        </w:rPr>
        <w:t xml:space="preserve">Pink </w:t>
      </w:r>
      <w:proofErr w:type="gramStart"/>
      <w:r w:rsidRPr="00907927">
        <w:rPr>
          <w:rFonts w:ascii="Verdana" w:hAnsi="Verdana"/>
          <w:sz w:val="24"/>
          <w:szCs w:val="24"/>
        </w:rPr>
        <w:t>color are</w:t>
      </w:r>
      <w:proofErr w:type="gramEnd"/>
      <w:r w:rsidRPr="00907927">
        <w:rPr>
          <w:rFonts w:ascii="Verdana" w:hAnsi="Verdana"/>
          <w:sz w:val="24"/>
          <w:szCs w:val="24"/>
        </w:rPr>
        <w:t xml:space="preserve"> the html elements and maroon color one are Attributes of the Elements.</w:t>
      </w:r>
    </w:p>
    <w:p w:rsidR="008206DE" w:rsidRPr="00907927" w:rsidRDefault="008206DE" w:rsidP="008206DE">
      <w:pPr>
        <w:rPr>
          <w:rFonts w:ascii="Verdana" w:hAnsi="Verdana"/>
          <w:sz w:val="24"/>
          <w:szCs w:val="24"/>
        </w:rPr>
      </w:pPr>
    </w:p>
    <w:p w:rsidR="008206DE" w:rsidRPr="00907927" w:rsidRDefault="008206DE" w:rsidP="008206DE">
      <w:pPr>
        <w:rPr>
          <w:rFonts w:ascii="Verdana" w:hAnsi="Verdana"/>
          <w:sz w:val="24"/>
          <w:szCs w:val="24"/>
        </w:rPr>
      </w:pPr>
    </w:p>
    <w:p w:rsidR="008206DE" w:rsidRPr="00907927" w:rsidRDefault="008206DE" w:rsidP="008206DE">
      <w:pPr>
        <w:rPr>
          <w:rFonts w:ascii="Verdana" w:hAnsi="Verdana"/>
          <w:sz w:val="24"/>
          <w:szCs w:val="24"/>
        </w:rPr>
      </w:pPr>
      <w:r w:rsidRPr="00907927">
        <w:rPr>
          <w:rFonts w:ascii="Verdana" w:hAnsi="Verdana"/>
          <w:sz w:val="24"/>
          <w:szCs w:val="24"/>
        </w:rPr>
        <w:t>By - class which provides static methods to locate element</w:t>
      </w:r>
    </w:p>
    <w:p w:rsidR="008206DE" w:rsidRPr="00907927" w:rsidRDefault="008206DE" w:rsidP="008206DE">
      <w:pPr>
        <w:rPr>
          <w:rFonts w:ascii="Verdana" w:hAnsi="Verdana"/>
          <w:sz w:val="24"/>
          <w:szCs w:val="24"/>
        </w:rPr>
      </w:pPr>
      <w:r w:rsidRPr="00907927">
        <w:rPr>
          <w:rFonts w:ascii="Verdana" w:hAnsi="Verdana"/>
          <w:sz w:val="24"/>
          <w:szCs w:val="24"/>
        </w:rPr>
        <w:t xml:space="preserve">8 diff methods which take string input and return </w:t>
      </w:r>
      <w:proofErr w:type="gramStart"/>
      <w:r w:rsidRPr="00907927">
        <w:rPr>
          <w:rFonts w:ascii="Verdana" w:hAnsi="Verdana"/>
          <w:sz w:val="24"/>
          <w:szCs w:val="24"/>
        </w:rPr>
        <w:t>By</w:t>
      </w:r>
      <w:proofErr w:type="gramEnd"/>
      <w:r w:rsidRPr="00907927">
        <w:rPr>
          <w:rFonts w:ascii="Verdana" w:hAnsi="Verdana"/>
          <w:sz w:val="24"/>
          <w:szCs w:val="24"/>
        </w:rPr>
        <w:t xml:space="preserve"> object:</w:t>
      </w:r>
    </w:p>
    <w:p w:rsidR="008206DE" w:rsidRPr="00907927" w:rsidRDefault="008206DE" w:rsidP="008206DE">
      <w:pPr>
        <w:rPr>
          <w:rFonts w:ascii="Verdana" w:hAnsi="Verdana"/>
          <w:sz w:val="24"/>
          <w:szCs w:val="24"/>
        </w:rPr>
      </w:pPr>
      <w:proofErr w:type="gramStart"/>
      <w:r w:rsidRPr="00907927">
        <w:rPr>
          <w:rFonts w:ascii="Verdana" w:hAnsi="Verdana"/>
          <w:sz w:val="24"/>
          <w:szCs w:val="24"/>
        </w:rPr>
        <w:t>id</w:t>
      </w:r>
      <w:proofErr w:type="gramEnd"/>
      <w:r w:rsidRPr="00907927">
        <w:rPr>
          <w:rFonts w:ascii="Verdana" w:hAnsi="Verdana"/>
          <w:sz w:val="24"/>
          <w:szCs w:val="24"/>
        </w:rPr>
        <w:t xml:space="preserve"> - id is most efficient and fastest way as it internally uses JS doc.getElementByid method directly.</w:t>
      </w:r>
    </w:p>
    <w:p w:rsidR="008206DE" w:rsidRPr="00907927" w:rsidRDefault="008206DE" w:rsidP="008206DE">
      <w:pPr>
        <w:rPr>
          <w:rFonts w:ascii="Verdana" w:hAnsi="Verdana"/>
          <w:sz w:val="24"/>
          <w:szCs w:val="24"/>
        </w:rPr>
      </w:pPr>
      <w:proofErr w:type="gramStart"/>
      <w:r w:rsidRPr="00907927">
        <w:rPr>
          <w:rFonts w:ascii="Verdana" w:hAnsi="Verdana"/>
          <w:sz w:val="24"/>
          <w:szCs w:val="24"/>
        </w:rPr>
        <w:t>name</w:t>
      </w:r>
      <w:proofErr w:type="gramEnd"/>
    </w:p>
    <w:p w:rsidR="008206DE" w:rsidRPr="00907927" w:rsidRDefault="008206DE" w:rsidP="008206DE">
      <w:pPr>
        <w:rPr>
          <w:rFonts w:ascii="Verdana" w:hAnsi="Verdana"/>
          <w:sz w:val="24"/>
          <w:szCs w:val="24"/>
        </w:rPr>
      </w:pPr>
      <w:proofErr w:type="gramStart"/>
      <w:r w:rsidRPr="00907927">
        <w:rPr>
          <w:rFonts w:ascii="Verdana" w:hAnsi="Verdana"/>
          <w:sz w:val="24"/>
          <w:szCs w:val="24"/>
        </w:rPr>
        <w:t>class</w:t>
      </w:r>
      <w:proofErr w:type="gramEnd"/>
    </w:p>
    <w:p w:rsidR="008206DE" w:rsidRPr="00907927" w:rsidRDefault="008206DE" w:rsidP="008206DE">
      <w:pPr>
        <w:rPr>
          <w:rFonts w:ascii="Verdana" w:hAnsi="Verdana"/>
          <w:sz w:val="24"/>
          <w:szCs w:val="24"/>
        </w:rPr>
      </w:pPr>
      <w:proofErr w:type="gramStart"/>
      <w:r w:rsidRPr="00907927">
        <w:rPr>
          <w:rFonts w:ascii="Verdana" w:hAnsi="Verdana"/>
          <w:sz w:val="24"/>
          <w:szCs w:val="24"/>
        </w:rPr>
        <w:t>tag</w:t>
      </w:r>
      <w:proofErr w:type="gramEnd"/>
    </w:p>
    <w:p w:rsidR="008206DE" w:rsidRPr="00907927" w:rsidRDefault="008206DE" w:rsidP="008206DE">
      <w:pPr>
        <w:rPr>
          <w:rFonts w:ascii="Verdana" w:hAnsi="Verdana"/>
          <w:sz w:val="24"/>
          <w:szCs w:val="24"/>
        </w:rPr>
      </w:pPr>
      <w:proofErr w:type="gramStart"/>
      <w:r w:rsidRPr="00907927">
        <w:rPr>
          <w:rFonts w:ascii="Verdana" w:hAnsi="Verdana"/>
          <w:sz w:val="24"/>
          <w:szCs w:val="24"/>
        </w:rPr>
        <w:t>linkText</w:t>
      </w:r>
      <w:proofErr w:type="gramEnd"/>
    </w:p>
    <w:p w:rsidR="008206DE" w:rsidRPr="00907927" w:rsidRDefault="008206DE" w:rsidP="008206DE">
      <w:pPr>
        <w:rPr>
          <w:rFonts w:ascii="Verdana" w:hAnsi="Verdana"/>
          <w:sz w:val="24"/>
          <w:szCs w:val="24"/>
        </w:rPr>
      </w:pPr>
      <w:proofErr w:type="gramStart"/>
      <w:r w:rsidRPr="00907927">
        <w:rPr>
          <w:rFonts w:ascii="Verdana" w:hAnsi="Verdana"/>
          <w:sz w:val="24"/>
          <w:szCs w:val="24"/>
        </w:rPr>
        <w:t>partialLinkText</w:t>
      </w:r>
      <w:proofErr w:type="gramEnd"/>
    </w:p>
    <w:p w:rsidR="008206DE" w:rsidRPr="00907927" w:rsidRDefault="008206DE" w:rsidP="008206DE">
      <w:pPr>
        <w:rPr>
          <w:rFonts w:ascii="Verdana" w:hAnsi="Verdana"/>
          <w:sz w:val="24"/>
          <w:szCs w:val="24"/>
        </w:rPr>
      </w:pPr>
      <w:proofErr w:type="gramStart"/>
      <w:r w:rsidRPr="00907927">
        <w:rPr>
          <w:rFonts w:ascii="Verdana" w:hAnsi="Verdana"/>
          <w:sz w:val="24"/>
          <w:szCs w:val="24"/>
        </w:rPr>
        <w:t>xpath-</w:t>
      </w:r>
      <w:proofErr w:type="gramEnd"/>
      <w:r w:rsidRPr="00907927">
        <w:rPr>
          <w:rFonts w:ascii="Verdana" w:hAnsi="Verdana"/>
          <w:sz w:val="24"/>
          <w:szCs w:val="24"/>
        </w:rPr>
        <w:t xml:space="preserve"> Try to locate the element by traversing across the html document</w:t>
      </w:r>
    </w:p>
    <w:p w:rsidR="00B8731C" w:rsidRPr="00907927" w:rsidRDefault="00B8731C" w:rsidP="00653C51">
      <w:pPr>
        <w:pStyle w:val="HTMLPreformatted"/>
        <w:rPr>
          <w:rFonts w:ascii="Verdana" w:hAnsi="Verdana" w:cstheme="minorHAnsi"/>
          <w:color w:val="353833"/>
          <w:sz w:val="24"/>
          <w:szCs w:val="24"/>
        </w:rPr>
      </w:pPr>
    </w:p>
    <w:p w:rsidR="00DA5082" w:rsidRPr="00907927" w:rsidRDefault="00DA5082" w:rsidP="00AB4E00">
      <w:pPr>
        <w:rPr>
          <w:rFonts w:ascii="Verdana" w:hAnsi="Verdana"/>
          <w:sz w:val="24"/>
          <w:szCs w:val="24"/>
        </w:rPr>
      </w:pPr>
      <w:proofErr w:type="gramStart"/>
      <w:r w:rsidRPr="00907927">
        <w:rPr>
          <w:rFonts w:ascii="Verdana" w:hAnsi="Verdana"/>
          <w:sz w:val="24"/>
          <w:szCs w:val="24"/>
        </w:rPr>
        <w:t>2.WebElement</w:t>
      </w:r>
      <w:proofErr w:type="gramEnd"/>
      <w:r w:rsidRPr="00907927">
        <w:rPr>
          <w:rFonts w:ascii="Verdana" w:hAnsi="Verdana"/>
          <w:sz w:val="24"/>
          <w:szCs w:val="24"/>
        </w:rPr>
        <w:t xml:space="preserve"> </w:t>
      </w:r>
      <w:r w:rsidR="008206DE" w:rsidRPr="00907927">
        <w:rPr>
          <w:rFonts w:ascii="Verdana" w:hAnsi="Verdana"/>
          <w:sz w:val="24"/>
          <w:szCs w:val="24"/>
        </w:rPr>
        <w:t xml:space="preserve"> Interface has  diff methods …ex. </w:t>
      </w:r>
      <w:r w:rsidR="006D0B1C" w:rsidRPr="00907927">
        <w:rPr>
          <w:rFonts w:ascii="Verdana" w:hAnsi="Verdana"/>
          <w:sz w:val="24"/>
          <w:szCs w:val="24"/>
        </w:rPr>
        <w:t>Clear,</w:t>
      </w:r>
      <w:r w:rsidR="008206DE" w:rsidRPr="00907927">
        <w:rPr>
          <w:rFonts w:ascii="Verdana" w:hAnsi="Verdana"/>
          <w:sz w:val="24"/>
          <w:szCs w:val="24"/>
        </w:rPr>
        <w:t>Click,</w:t>
      </w:r>
      <w:r w:rsidR="006D0B1C" w:rsidRPr="00907927">
        <w:rPr>
          <w:rFonts w:ascii="Verdana" w:hAnsi="Verdana"/>
          <w:sz w:val="24"/>
          <w:szCs w:val="24"/>
        </w:rPr>
        <w:t>Submit,</w:t>
      </w:r>
      <w:r w:rsidR="008206DE" w:rsidRPr="00907927">
        <w:rPr>
          <w:rFonts w:ascii="Verdana" w:hAnsi="Verdana"/>
          <w:sz w:val="24"/>
          <w:szCs w:val="24"/>
        </w:rPr>
        <w:t>sendKeys etc.</w:t>
      </w:r>
    </w:p>
    <w:p w:rsidR="006D0B1C" w:rsidRPr="00907927" w:rsidRDefault="006D0B1C" w:rsidP="00AB4E00">
      <w:pPr>
        <w:rPr>
          <w:rFonts w:ascii="Verdana" w:hAnsi="Verdana"/>
          <w:sz w:val="24"/>
          <w:szCs w:val="24"/>
        </w:rPr>
      </w:pPr>
      <w:proofErr w:type="gramStart"/>
      <w:r w:rsidRPr="00907927">
        <w:rPr>
          <w:rFonts w:ascii="Verdana" w:hAnsi="Verdana"/>
          <w:sz w:val="24"/>
          <w:szCs w:val="24"/>
        </w:rPr>
        <w:t>Get(</w:t>
      </w:r>
      <w:proofErr w:type="gramEnd"/>
      <w:r w:rsidRPr="00907927">
        <w:rPr>
          <w:rFonts w:ascii="Verdana" w:hAnsi="Verdana"/>
          <w:sz w:val="24"/>
          <w:szCs w:val="24"/>
        </w:rPr>
        <w:t xml:space="preserve">“”) : </w:t>
      </w:r>
      <w:r w:rsidR="00FD60AC" w:rsidRPr="00907927">
        <w:rPr>
          <w:rFonts w:ascii="Verdana" w:hAnsi="Verdana"/>
          <w:sz w:val="24"/>
          <w:szCs w:val="24"/>
        </w:rPr>
        <w:t>opens the browser with</w:t>
      </w:r>
      <w:r w:rsidRPr="00907927">
        <w:rPr>
          <w:rFonts w:ascii="Verdana" w:hAnsi="Verdana"/>
          <w:sz w:val="24"/>
          <w:szCs w:val="24"/>
        </w:rPr>
        <w:t xml:space="preserve"> to get the given url </w:t>
      </w:r>
    </w:p>
    <w:p w:rsidR="006D0B1C" w:rsidRPr="00907927" w:rsidRDefault="006D0B1C" w:rsidP="00AB4E00">
      <w:pPr>
        <w:rPr>
          <w:rFonts w:ascii="Verdana" w:hAnsi="Verdana"/>
          <w:sz w:val="24"/>
          <w:szCs w:val="24"/>
        </w:rPr>
      </w:pPr>
    </w:p>
    <w:p w:rsidR="0007416B" w:rsidRPr="00907927" w:rsidRDefault="0007416B" w:rsidP="00AB4E00">
      <w:pPr>
        <w:rPr>
          <w:rFonts w:ascii="Verdana" w:hAnsi="Verdana"/>
          <w:sz w:val="24"/>
          <w:szCs w:val="24"/>
        </w:rPr>
      </w:pPr>
      <w:r w:rsidRPr="00907927">
        <w:rPr>
          <w:rFonts w:ascii="Verdana" w:hAnsi="Verdana"/>
          <w:sz w:val="24"/>
          <w:szCs w:val="24"/>
        </w:rPr>
        <w:t>http://www.softwaretestinghelp.com/using-selenium-xpath-and-other-locators-selenium-tutorial-5/</w:t>
      </w:r>
    </w:p>
    <w:p w:rsidR="00F95AC8" w:rsidRPr="00907927" w:rsidRDefault="006935F8" w:rsidP="00AB4E00">
      <w:pPr>
        <w:rPr>
          <w:rFonts w:ascii="Verdana" w:hAnsi="Verdana"/>
          <w:sz w:val="24"/>
          <w:szCs w:val="24"/>
        </w:rPr>
      </w:pPr>
      <w:proofErr w:type="gramStart"/>
      <w:r w:rsidRPr="00907927">
        <w:rPr>
          <w:rFonts w:ascii="Verdana" w:hAnsi="Verdana"/>
          <w:sz w:val="24"/>
          <w:szCs w:val="24"/>
        </w:rPr>
        <w:t>CSS :</w:t>
      </w:r>
      <w:proofErr w:type="gramEnd"/>
      <w:r w:rsidRPr="00907927">
        <w:rPr>
          <w:rFonts w:ascii="Verdana" w:hAnsi="Verdana"/>
          <w:sz w:val="24"/>
          <w:szCs w:val="24"/>
        </w:rPr>
        <w:t xml:space="preserve"> </w:t>
      </w:r>
    </w:p>
    <w:p w:rsidR="00676A30" w:rsidRPr="00907927" w:rsidRDefault="00676A30" w:rsidP="00AB4E00">
      <w:pPr>
        <w:rPr>
          <w:rFonts w:ascii="Verdana" w:hAnsi="Verdana"/>
          <w:sz w:val="24"/>
          <w:szCs w:val="24"/>
        </w:rPr>
      </w:pPr>
    </w:p>
    <w:p w:rsidR="00676A30" w:rsidRPr="00907927" w:rsidRDefault="00480C28" w:rsidP="00AB4E00">
      <w:pPr>
        <w:rPr>
          <w:rFonts w:ascii="Verdana" w:hAnsi="Verdana"/>
          <w:sz w:val="24"/>
          <w:szCs w:val="24"/>
        </w:rPr>
      </w:pPr>
      <w:hyperlink r:id="rId47" w:history="1">
        <w:r w:rsidR="00676A30" w:rsidRPr="00907927">
          <w:rPr>
            <w:rStyle w:val="Hyperlink"/>
            <w:rFonts w:ascii="Verdana" w:hAnsi="Verdana"/>
            <w:sz w:val="24"/>
            <w:szCs w:val="24"/>
          </w:rPr>
          <w:t>http://www.simplehtmlguide.com/whatiscss.php</w:t>
        </w:r>
      </w:hyperlink>
    </w:p>
    <w:p w:rsidR="00676A30" w:rsidRPr="00907927" w:rsidRDefault="00676A30" w:rsidP="00676A30">
      <w:pPr>
        <w:pStyle w:val="NormalWeb"/>
        <w:rPr>
          <w:rFonts w:ascii="Verdana" w:hAnsi="Verdana"/>
        </w:rPr>
      </w:pPr>
      <w:r w:rsidRPr="00907927">
        <w:rPr>
          <w:rFonts w:ascii="Verdana" w:hAnsi="Verdana"/>
          <w:b/>
          <w:bCs/>
        </w:rPr>
        <w:t>CSS</w:t>
      </w:r>
      <w:r w:rsidRPr="00907927">
        <w:rPr>
          <w:rFonts w:ascii="Verdana" w:hAnsi="Verdana"/>
        </w:rPr>
        <w:t xml:space="preserve"> is short for Cascading Style Sheets, and is the preferred way for setting the look and feel of a website. The style sheets define the </w:t>
      </w:r>
      <w:hyperlink r:id="rId48" w:history="1">
        <w:r w:rsidRPr="00907927">
          <w:rPr>
            <w:rStyle w:val="Hyperlink"/>
            <w:rFonts w:ascii="Verdana" w:hAnsi="Verdana"/>
          </w:rPr>
          <w:t>colour</w:t>
        </w:r>
      </w:hyperlink>
      <w:r w:rsidRPr="00907927">
        <w:rPr>
          <w:rFonts w:ascii="Verdana" w:hAnsi="Verdana"/>
        </w:rPr>
        <w:t xml:space="preserve">, size and position of text and other </w:t>
      </w:r>
      <w:hyperlink r:id="rId49" w:anchor="htmltags" w:history="1">
        <w:r w:rsidRPr="00907927">
          <w:rPr>
            <w:rStyle w:val="Hyperlink"/>
            <w:rFonts w:ascii="Verdana" w:hAnsi="Verdana"/>
          </w:rPr>
          <w:t>HTML tags</w:t>
        </w:r>
      </w:hyperlink>
      <w:r w:rsidRPr="00907927">
        <w:rPr>
          <w:rFonts w:ascii="Verdana" w:hAnsi="Verdana"/>
        </w:rPr>
        <w:t xml:space="preserve">, while the </w:t>
      </w:r>
      <w:hyperlink r:id="rId50" w:anchor="htmlfiles" w:history="1">
        <w:r w:rsidRPr="00907927">
          <w:rPr>
            <w:rStyle w:val="Hyperlink"/>
            <w:rFonts w:ascii="Verdana" w:hAnsi="Verdana"/>
          </w:rPr>
          <w:t>HTML files</w:t>
        </w:r>
      </w:hyperlink>
      <w:r w:rsidRPr="00907927">
        <w:rPr>
          <w:rFonts w:ascii="Verdana" w:hAnsi="Verdana"/>
        </w:rPr>
        <w:t xml:space="preserve"> define the content and how it is organised. Separating them allows you to change the colour scheme without having to rewrite your entire web site.</w:t>
      </w:r>
    </w:p>
    <w:p w:rsidR="00676A30" w:rsidRPr="00907927" w:rsidRDefault="00676A30" w:rsidP="00676A30">
      <w:pPr>
        <w:pStyle w:val="NormalWeb"/>
        <w:rPr>
          <w:rFonts w:ascii="Verdana" w:hAnsi="Verdana"/>
        </w:rPr>
      </w:pPr>
      <w:r w:rsidRPr="00907927">
        <w:rPr>
          <w:rFonts w:ascii="Verdana" w:hAnsi="Verdana"/>
        </w:rPr>
        <w:t xml:space="preserve">The </w:t>
      </w:r>
      <w:r w:rsidRPr="00907927">
        <w:rPr>
          <w:rStyle w:val="Emphasis"/>
          <w:rFonts w:ascii="Verdana" w:hAnsi="Verdana"/>
        </w:rPr>
        <w:t>cascading</w:t>
      </w:r>
      <w:r w:rsidRPr="00907927">
        <w:rPr>
          <w:rFonts w:ascii="Verdana" w:hAnsi="Verdana"/>
        </w:rPr>
        <w:t xml:space="preserve"> means that a style applied to a parent element will also apply to all children elements within the parent. For example, setting the colour of </w:t>
      </w:r>
      <w:r w:rsidRPr="00907927">
        <w:rPr>
          <w:rStyle w:val="HTMLCode"/>
          <w:rFonts w:ascii="Verdana" w:hAnsi="Verdana"/>
          <w:sz w:val="24"/>
          <w:szCs w:val="24"/>
        </w:rPr>
        <w:lastRenderedPageBreak/>
        <w:t>body</w:t>
      </w:r>
      <w:r w:rsidRPr="00907927">
        <w:rPr>
          <w:rFonts w:ascii="Verdana" w:hAnsi="Verdana"/>
        </w:rPr>
        <w:t xml:space="preserve"> text will mean all headings and paragraphs within the body will also be the same </w:t>
      </w:r>
      <w:hyperlink r:id="rId51" w:history="1">
        <w:r w:rsidRPr="00907927">
          <w:rPr>
            <w:rStyle w:val="Hyperlink"/>
            <w:rFonts w:ascii="Verdana" w:hAnsi="Verdana"/>
          </w:rPr>
          <w:t>colour</w:t>
        </w:r>
      </w:hyperlink>
      <w:r w:rsidRPr="00907927">
        <w:rPr>
          <w:rFonts w:ascii="Verdana" w:hAnsi="Verdana"/>
        </w:rPr>
        <w:t>.</w:t>
      </w:r>
    </w:p>
    <w:p w:rsidR="00676A30" w:rsidRPr="00907927" w:rsidRDefault="00676A30" w:rsidP="00676A30">
      <w:pPr>
        <w:pStyle w:val="Heading3"/>
        <w:rPr>
          <w:rFonts w:ascii="Verdana" w:hAnsi="Verdana"/>
          <w:sz w:val="24"/>
          <w:szCs w:val="24"/>
        </w:rPr>
      </w:pPr>
      <w:r w:rsidRPr="00907927">
        <w:rPr>
          <w:rFonts w:ascii="Verdana" w:hAnsi="Verdana"/>
          <w:sz w:val="24"/>
          <w:szCs w:val="24"/>
        </w:rPr>
        <w:t>Specifying and Using Styles</w:t>
      </w:r>
    </w:p>
    <w:p w:rsidR="00676A30" w:rsidRPr="00907927" w:rsidRDefault="00676A30" w:rsidP="00676A30">
      <w:pPr>
        <w:pStyle w:val="NormalWeb"/>
        <w:rPr>
          <w:rFonts w:ascii="Verdana" w:hAnsi="Verdana"/>
        </w:rPr>
      </w:pPr>
      <w:r w:rsidRPr="00907927">
        <w:rPr>
          <w:rFonts w:ascii="Verdana" w:hAnsi="Verdana"/>
        </w:rPr>
        <w:t>There are three main ways of including a style sheet for a web page or site:</w:t>
      </w:r>
    </w:p>
    <w:p w:rsidR="00676A30" w:rsidRPr="00907927" w:rsidRDefault="00676A30" w:rsidP="00676A30">
      <w:pPr>
        <w:numPr>
          <w:ilvl w:val="0"/>
          <w:numId w:val="1"/>
        </w:numPr>
        <w:spacing w:before="100" w:beforeAutospacing="1" w:after="100" w:afterAutospacing="1"/>
        <w:rPr>
          <w:rFonts w:ascii="Verdana" w:hAnsi="Verdana"/>
          <w:sz w:val="24"/>
          <w:szCs w:val="24"/>
        </w:rPr>
      </w:pPr>
      <w:r w:rsidRPr="00907927">
        <w:rPr>
          <w:rFonts w:ascii="Verdana" w:hAnsi="Verdana"/>
          <w:sz w:val="24"/>
          <w:szCs w:val="24"/>
        </w:rPr>
        <w:t xml:space="preserve">Setting the </w:t>
      </w:r>
      <w:r w:rsidRPr="00907927">
        <w:rPr>
          <w:rStyle w:val="HTMLCode"/>
          <w:rFonts w:ascii="Verdana" w:eastAsiaTheme="minorHAnsi" w:hAnsi="Verdana"/>
          <w:sz w:val="24"/>
          <w:szCs w:val="24"/>
        </w:rPr>
        <w:t>sytle="?"</w:t>
      </w:r>
      <w:r w:rsidRPr="00907927">
        <w:rPr>
          <w:rFonts w:ascii="Verdana" w:hAnsi="Verdana"/>
          <w:sz w:val="24"/>
          <w:szCs w:val="24"/>
        </w:rPr>
        <w:t xml:space="preserve"> attribute of a tag, called </w:t>
      </w:r>
      <w:hyperlink r:id="rId52" w:anchor="inline" w:history="1">
        <w:r w:rsidRPr="00907927">
          <w:rPr>
            <w:rStyle w:val="Hyperlink"/>
            <w:rFonts w:ascii="Verdana" w:hAnsi="Verdana"/>
            <w:sz w:val="24"/>
            <w:szCs w:val="24"/>
          </w:rPr>
          <w:t>inline styles</w:t>
        </w:r>
      </w:hyperlink>
    </w:p>
    <w:p w:rsidR="00676A30" w:rsidRPr="00907927" w:rsidRDefault="00676A30" w:rsidP="00676A30">
      <w:pPr>
        <w:numPr>
          <w:ilvl w:val="0"/>
          <w:numId w:val="1"/>
        </w:numPr>
        <w:spacing w:before="100" w:beforeAutospacing="1" w:after="100" w:afterAutospacing="1"/>
        <w:rPr>
          <w:rFonts w:ascii="Verdana" w:hAnsi="Verdana"/>
          <w:sz w:val="24"/>
          <w:szCs w:val="24"/>
        </w:rPr>
      </w:pPr>
      <w:r w:rsidRPr="00907927">
        <w:rPr>
          <w:rFonts w:ascii="Verdana" w:hAnsi="Verdana"/>
          <w:sz w:val="24"/>
          <w:szCs w:val="24"/>
        </w:rPr>
        <w:t xml:space="preserve">Using the </w:t>
      </w:r>
      <w:r w:rsidRPr="00907927">
        <w:rPr>
          <w:rStyle w:val="HTMLCode"/>
          <w:rFonts w:ascii="Verdana" w:eastAsiaTheme="minorHAnsi" w:hAnsi="Verdana"/>
          <w:sz w:val="24"/>
          <w:szCs w:val="24"/>
        </w:rPr>
        <w:t>&lt;sytle&gt;</w:t>
      </w:r>
      <w:r w:rsidRPr="00907927">
        <w:rPr>
          <w:rFonts w:ascii="Verdana" w:hAnsi="Verdana"/>
          <w:sz w:val="24"/>
          <w:szCs w:val="24"/>
        </w:rPr>
        <w:t xml:space="preserve"> tag within the </w:t>
      </w:r>
      <w:hyperlink r:id="rId53" w:anchor="header" w:history="1">
        <w:r w:rsidRPr="00907927">
          <w:rPr>
            <w:rStyle w:val="Hyperlink"/>
            <w:rFonts w:ascii="Verdana" w:hAnsi="Verdana"/>
            <w:sz w:val="24"/>
            <w:szCs w:val="24"/>
          </w:rPr>
          <w:t>HTML header</w:t>
        </w:r>
      </w:hyperlink>
      <w:r w:rsidRPr="00907927">
        <w:rPr>
          <w:rFonts w:ascii="Verdana" w:hAnsi="Verdana"/>
          <w:sz w:val="24"/>
          <w:szCs w:val="24"/>
        </w:rPr>
        <w:t xml:space="preserve"> tag</w:t>
      </w:r>
    </w:p>
    <w:p w:rsidR="00676A30" w:rsidRPr="00907927" w:rsidRDefault="00676A30" w:rsidP="00676A30">
      <w:pPr>
        <w:numPr>
          <w:ilvl w:val="0"/>
          <w:numId w:val="1"/>
        </w:numPr>
        <w:spacing w:before="100" w:beforeAutospacing="1" w:after="100" w:afterAutospacing="1"/>
        <w:rPr>
          <w:rFonts w:ascii="Verdana" w:hAnsi="Verdana"/>
          <w:sz w:val="24"/>
          <w:szCs w:val="24"/>
        </w:rPr>
      </w:pPr>
      <w:r w:rsidRPr="00907927">
        <w:rPr>
          <w:rFonts w:ascii="Verdana" w:hAnsi="Verdana"/>
          <w:sz w:val="24"/>
          <w:szCs w:val="24"/>
        </w:rPr>
        <w:t xml:space="preserve">Creating and linking to an </w:t>
      </w:r>
      <w:hyperlink r:id="rId54" w:anchor="external" w:history="1">
        <w:r w:rsidRPr="00907927">
          <w:rPr>
            <w:rStyle w:val="Hyperlink"/>
            <w:rFonts w:ascii="Verdana" w:hAnsi="Verdana"/>
            <w:sz w:val="24"/>
            <w:szCs w:val="24"/>
          </w:rPr>
          <w:t>external CSS file</w:t>
        </w:r>
      </w:hyperlink>
    </w:p>
    <w:p w:rsidR="00676A30" w:rsidRPr="00907927" w:rsidRDefault="00676A30" w:rsidP="00676A30">
      <w:pPr>
        <w:pStyle w:val="NormalWeb"/>
        <w:rPr>
          <w:rFonts w:ascii="Verdana" w:hAnsi="Verdana"/>
        </w:rPr>
      </w:pPr>
      <w:r w:rsidRPr="00907927">
        <w:rPr>
          <w:rFonts w:ascii="Verdana" w:hAnsi="Verdana"/>
        </w:rPr>
        <w:t xml:space="preserve">Basic style sheets usually modify the appearance of html tags such as </w:t>
      </w:r>
      <w:r w:rsidRPr="00907927">
        <w:rPr>
          <w:rStyle w:val="HTMLCode"/>
          <w:rFonts w:ascii="Verdana" w:hAnsi="Verdana"/>
          <w:sz w:val="24"/>
          <w:szCs w:val="24"/>
        </w:rPr>
        <w:t>&lt;body&gt;</w:t>
      </w:r>
      <w:r w:rsidRPr="00907927">
        <w:rPr>
          <w:rFonts w:ascii="Verdana" w:hAnsi="Verdana"/>
        </w:rPr>
        <w:t xml:space="preserve"> and </w:t>
      </w:r>
      <w:r w:rsidRPr="00907927">
        <w:rPr>
          <w:rStyle w:val="HTMLCode"/>
          <w:rFonts w:ascii="Verdana" w:hAnsi="Verdana"/>
          <w:sz w:val="24"/>
          <w:szCs w:val="24"/>
        </w:rPr>
        <w:t>&lt;p&gt;</w:t>
      </w:r>
      <w:r w:rsidRPr="00907927">
        <w:rPr>
          <w:rFonts w:ascii="Verdana" w:hAnsi="Verdana"/>
        </w:rPr>
        <w:t xml:space="preserve">. When using CSS files or style sheets within the header, we can also define </w:t>
      </w:r>
      <w:r w:rsidRPr="00907927">
        <w:rPr>
          <w:rStyle w:val="Emphasis"/>
          <w:rFonts w:ascii="Verdana" w:hAnsi="Verdana"/>
        </w:rPr>
        <w:t>classes</w:t>
      </w:r>
      <w:r w:rsidRPr="00907927">
        <w:rPr>
          <w:rFonts w:ascii="Verdana" w:hAnsi="Verdana"/>
        </w:rPr>
        <w:t xml:space="preserve"> of styles and apply them to any element using the </w:t>
      </w:r>
      <w:r w:rsidRPr="00907927">
        <w:rPr>
          <w:rStyle w:val="HTMLCode"/>
          <w:rFonts w:ascii="Verdana" w:hAnsi="Verdana"/>
          <w:sz w:val="24"/>
          <w:szCs w:val="24"/>
        </w:rPr>
        <w:t>class="?"</w:t>
      </w:r>
      <w:r w:rsidRPr="00907927">
        <w:rPr>
          <w:rFonts w:ascii="Verdana" w:hAnsi="Verdana"/>
        </w:rPr>
        <w:t xml:space="preserve"> attribute, but this is beyond the scope of this simple guide.</w:t>
      </w:r>
    </w:p>
    <w:p w:rsidR="00676A30" w:rsidRPr="00907927" w:rsidRDefault="00676A30" w:rsidP="00676A30">
      <w:pPr>
        <w:pStyle w:val="Heading3"/>
        <w:rPr>
          <w:ins w:id="1" w:author="Unknown"/>
          <w:rFonts w:ascii="Verdana" w:hAnsi="Verdana"/>
          <w:sz w:val="24"/>
          <w:szCs w:val="24"/>
        </w:rPr>
      </w:pPr>
      <w:ins w:id="2" w:author="Unknown">
        <w:r w:rsidRPr="00907927">
          <w:rPr>
            <w:rFonts w:ascii="Verdana" w:hAnsi="Verdana"/>
            <w:sz w:val="24"/>
            <w:szCs w:val="24"/>
          </w:rPr>
          <w:t>Inline Styles</w:t>
        </w:r>
      </w:ins>
    </w:p>
    <w:p w:rsidR="00676A30" w:rsidRPr="00907927" w:rsidRDefault="00676A30" w:rsidP="00676A30">
      <w:pPr>
        <w:pStyle w:val="NormalWeb"/>
        <w:rPr>
          <w:ins w:id="3" w:author="Unknown"/>
          <w:rFonts w:ascii="Verdana" w:hAnsi="Verdana"/>
        </w:rPr>
      </w:pPr>
      <w:ins w:id="4" w:author="Unknown">
        <w:r w:rsidRPr="00907927">
          <w:rPr>
            <w:rFonts w:ascii="Verdana" w:hAnsi="Verdana"/>
          </w:rPr>
          <w:t xml:space="preserve">Styles defined inline in HTML will only apply to the tag they are added to. Note: </w:t>
        </w:r>
        <w:r w:rsidRPr="00907927">
          <w:rPr>
            <w:rFonts w:ascii="Verdana" w:hAnsi="Verdana"/>
          </w:rPr>
          <w:fldChar w:fldCharType="begin"/>
        </w:r>
        <w:r w:rsidRPr="00907927">
          <w:rPr>
            <w:rFonts w:ascii="Verdana" w:hAnsi="Verdana"/>
          </w:rPr>
          <w:instrText xml:space="preserve"> HYPERLINK "http://www.simplehtmlguide.com/colours.php" </w:instrText>
        </w:r>
        <w:r w:rsidRPr="00907927">
          <w:rPr>
            <w:rFonts w:ascii="Verdana" w:hAnsi="Verdana"/>
          </w:rPr>
          <w:fldChar w:fldCharType="separate"/>
        </w:r>
        <w:r w:rsidRPr="00907927">
          <w:rPr>
            <w:rStyle w:val="Hyperlink"/>
            <w:rFonts w:ascii="Verdana" w:hAnsi="Verdana"/>
          </w:rPr>
          <w:t>colours</w:t>
        </w:r>
        <w:r w:rsidRPr="00907927">
          <w:rPr>
            <w:rFonts w:ascii="Verdana" w:hAnsi="Verdana"/>
          </w:rPr>
          <w:fldChar w:fldCharType="end"/>
        </w:r>
        <w:r w:rsidRPr="00907927">
          <w:rPr>
            <w:rFonts w:ascii="Verdana" w:hAnsi="Verdana"/>
          </w:rPr>
          <w:t xml:space="preserve"> can be specified as either a CSS colour name or hex colour code.</w:t>
        </w:r>
      </w:ins>
    </w:p>
    <w:p w:rsidR="00676A30" w:rsidRPr="00907927" w:rsidRDefault="00676A30" w:rsidP="00676A30">
      <w:pPr>
        <w:pStyle w:val="HTMLPreformatted"/>
        <w:rPr>
          <w:ins w:id="5" w:author="Unknown"/>
          <w:rFonts w:ascii="Verdana" w:hAnsi="Verdana"/>
          <w:sz w:val="24"/>
          <w:szCs w:val="24"/>
        </w:rPr>
      </w:pPr>
      <w:ins w:id="6" w:author="Unknown">
        <w:r w:rsidRPr="00907927">
          <w:rPr>
            <w:rStyle w:val="HTMLCode"/>
            <w:rFonts w:ascii="Verdana" w:hAnsi="Verdana"/>
            <w:sz w:val="24"/>
            <w:szCs w:val="24"/>
          </w:rPr>
          <w:t>&lt;p style="color</w:t>
        </w:r>
        <w:proofErr w:type="gramStart"/>
        <w:r w:rsidRPr="00907927">
          <w:rPr>
            <w:rStyle w:val="HTMLCode"/>
            <w:rFonts w:ascii="Verdana" w:hAnsi="Verdana"/>
            <w:sz w:val="24"/>
            <w:szCs w:val="24"/>
          </w:rPr>
          <w:t>:red</w:t>
        </w:r>
        <w:proofErr w:type="gramEnd"/>
        <w:r w:rsidRPr="00907927">
          <w:rPr>
            <w:rStyle w:val="HTMLCode"/>
            <w:rFonts w:ascii="Verdana" w:hAnsi="Verdana"/>
            <w:sz w:val="24"/>
            <w:szCs w:val="24"/>
          </w:rPr>
          <w:t>;"&gt;Some red text&lt;/p&gt;</w:t>
        </w:r>
      </w:ins>
    </w:p>
    <w:p w:rsidR="00676A30" w:rsidRPr="00907927" w:rsidRDefault="00676A30" w:rsidP="00676A30">
      <w:pPr>
        <w:pStyle w:val="Heading3"/>
        <w:rPr>
          <w:ins w:id="7" w:author="Unknown"/>
          <w:rFonts w:ascii="Verdana" w:hAnsi="Verdana"/>
          <w:sz w:val="24"/>
          <w:szCs w:val="24"/>
        </w:rPr>
      </w:pPr>
      <w:ins w:id="8" w:author="Unknown">
        <w:r w:rsidRPr="00907927">
          <w:rPr>
            <w:rFonts w:ascii="Verdana" w:hAnsi="Verdana"/>
            <w:sz w:val="24"/>
            <w:szCs w:val="24"/>
          </w:rPr>
          <w:t>Within the HTML header</w:t>
        </w:r>
      </w:ins>
    </w:p>
    <w:p w:rsidR="00676A30" w:rsidRPr="00907927" w:rsidRDefault="00676A30" w:rsidP="00676A30">
      <w:pPr>
        <w:pStyle w:val="NormalWeb"/>
        <w:rPr>
          <w:ins w:id="9" w:author="Unknown"/>
          <w:rFonts w:ascii="Verdana" w:hAnsi="Verdana"/>
        </w:rPr>
      </w:pPr>
      <w:ins w:id="10" w:author="Unknown">
        <w:r w:rsidRPr="00907927">
          <w:rPr>
            <w:rFonts w:ascii="Verdana" w:hAnsi="Verdana"/>
          </w:rPr>
          <w:t xml:space="preserve">A style defined in the header will apply to the whole page. The example below will make all </w:t>
        </w:r>
        <w:r w:rsidRPr="00907927">
          <w:rPr>
            <w:rStyle w:val="HTMLCode"/>
            <w:rFonts w:ascii="Verdana" w:hAnsi="Verdana"/>
            <w:sz w:val="24"/>
            <w:szCs w:val="24"/>
          </w:rPr>
          <w:t>h1</w:t>
        </w:r>
        <w:r w:rsidRPr="00907927">
          <w:rPr>
            <w:rFonts w:ascii="Verdana" w:hAnsi="Verdana"/>
          </w:rPr>
          <w:t xml:space="preserve"> tags in your page show the heading in red.</w:t>
        </w:r>
      </w:ins>
    </w:p>
    <w:p w:rsidR="00676A30" w:rsidRPr="00907927" w:rsidRDefault="00676A30" w:rsidP="00676A30">
      <w:pPr>
        <w:pStyle w:val="HTMLPreformatted"/>
        <w:rPr>
          <w:ins w:id="11" w:author="Unknown"/>
          <w:rStyle w:val="HTMLCode"/>
          <w:rFonts w:ascii="Verdana" w:hAnsi="Verdana"/>
          <w:sz w:val="24"/>
          <w:szCs w:val="24"/>
        </w:rPr>
      </w:pPr>
      <w:ins w:id="12" w:author="Unknown">
        <w:r w:rsidRPr="00907927">
          <w:rPr>
            <w:rStyle w:val="HTMLCode"/>
            <w:rFonts w:ascii="Verdana" w:hAnsi="Verdana"/>
            <w:sz w:val="24"/>
            <w:szCs w:val="24"/>
          </w:rPr>
          <w:t>&lt;</w:t>
        </w:r>
        <w:proofErr w:type="gramStart"/>
        <w:r w:rsidRPr="00907927">
          <w:rPr>
            <w:rStyle w:val="HTMLCode"/>
            <w:rFonts w:ascii="Verdana" w:hAnsi="Verdana"/>
            <w:sz w:val="24"/>
            <w:szCs w:val="24"/>
          </w:rPr>
          <w:t>head</w:t>
        </w:r>
        <w:proofErr w:type="gramEnd"/>
        <w:r w:rsidRPr="00907927">
          <w:rPr>
            <w:rStyle w:val="HTMLCode"/>
            <w:rFonts w:ascii="Verdana" w:hAnsi="Verdana"/>
            <w:sz w:val="24"/>
            <w:szCs w:val="24"/>
          </w:rPr>
          <w:t>&gt;</w:t>
        </w:r>
      </w:ins>
    </w:p>
    <w:p w:rsidR="00676A30" w:rsidRPr="00907927" w:rsidRDefault="00676A30" w:rsidP="00676A30">
      <w:pPr>
        <w:pStyle w:val="HTMLPreformatted"/>
        <w:rPr>
          <w:ins w:id="13" w:author="Unknown"/>
          <w:rStyle w:val="HTMLCode"/>
          <w:rFonts w:ascii="Verdana" w:hAnsi="Verdana"/>
          <w:sz w:val="24"/>
          <w:szCs w:val="24"/>
        </w:rPr>
      </w:pPr>
      <w:ins w:id="14" w:author="Unknown">
        <w:r w:rsidRPr="00907927">
          <w:rPr>
            <w:rStyle w:val="HTMLCode"/>
            <w:rFonts w:ascii="Verdana" w:hAnsi="Verdana"/>
            <w:sz w:val="24"/>
            <w:szCs w:val="24"/>
          </w:rPr>
          <w:t>&lt;style type="text/css"&gt;</w:t>
        </w:r>
      </w:ins>
    </w:p>
    <w:p w:rsidR="00676A30" w:rsidRPr="00907927" w:rsidRDefault="00676A30" w:rsidP="00676A30">
      <w:pPr>
        <w:pStyle w:val="HTMLPreformatted"/>
        <w:rPr>
          <w:ins w:id="15" w:author="Unknown"/>
          <w:rStyle w:val="HTMLCode"/>
          <w:rFonts w:ascii="Verdana" w:hAnsi="Verdana"/>
          <w:sz w:val="24"/>
          <w:szCs w:val="24"/>
        </w:rPr>
      </w:pPr>
      <w:ins w:id="16" w:author="Unknown">
        <w:r w:rsidRPr="00907927">
          <w:rPr>
            <w:rStyle w:val="HTMLCode"/>
            <w:rFonts w:ascii="Verdana" w:hAnsi="Verdana"/>
            <w:sz w:val="24"/>
            <w:szCs w:val="24"/>
          </w:rPr>
          <w:t xml:space="preserve"> h1 {</w:t>
        </w:r>
      </w:ins>
    </w:p>
    <w:p w:rsidR="00676A30" w:rsidRPr="00907927" w:rsidRDefault="00676A30" w:rsidP="00676A30">
      <w:pPr>
        <w:pStyle w:val="HTMLPreformatted"/>
        <w:rPr>
          <w:ins w:id="17" w:author="Unknown"/>
          <w:rStyle w:val="HTMLCode"/>
          <w:rFonts w:ascii="Verdana" w:hAnsi="Verdana"/>
          <w:sz w:val="24"/>
          <w:szCs w:val="24"/>
        </w:rPr>
      </w:pPr>
      <w:ins w:id="18" w:author="Unknown">
        <w:r w:rsidRPr="00907927">
          <w:rPr>
            <w:rStyle w:val="HTMLCode"/>
            <w:rFonts w:ascii="Verdana" w:hAnsi="Verdana"/>
            <w:sz w:val="24"/>
            <w:szCs w:val="24"/>
          </w:rPr>
          <w:t xml:space="preserve">   </w:t>
        </w:r>
        <w:proofErr w:type="gramStart"/>
        <w:r w:rsidRPr="00907927">
          <w:rPr>
            <w:rStyle w:val="HTMLCode"/>
            <w:rFonts w:ascii="Verdana" w:hAnsi="Verdana"/>
            <w:sz w:val="24"/>
            <w:szCs w:val="24"/>
          </w:rPr>
          <w:t>color</w:t>
        </w:r>
        <w:proofErr w:type="gramEnd"/>
        <w:r w:rsidRPr="00907927">
          <w:rPr>
            <w:rStyle w:val="HTMLCode"/>
            <w:rFonts w:ascii="Verdana" w:hAnsi="Verdana"/>
            <w:sz w:val="24"/>
            <w:szCs w:val="24"/>
          </w:rPr>
          <w:t>: red;</w:t>
        </w:r>
      </w:ins>
    </w:p>
    <w:p w:rsidR="00676A30" w:rsidRPr="00907927" w:rsidRDefault="00676A30" w:rsidP="00676A30">
      <w:pPr>
        <w:pStyle w:val="HTMLPreformatted"/>
        <w:rPr>
          <w:ins w:id="19" w:author="Unknown"/>
          <w:rStyle w:val="HTMLCode"/>
          <w:rFonts w:ascii="Verdana" w:hAnsi="Verdana"/>
          <w:sz w:val="24"/>
          <w:szCs w:val="24"/>
        </w:rPr>
      </w:pPr>
      <w:ins w:id="20" w:author="Unknown">
        <w:r w:rsidRPr="00907927">
          <w:rPr>
            <w:rStyle w:val="HTMLCode"/>
            <w:rFonts w:ascii="Verdana" w:hAnsi="Verdana"/>
            <w:sz w:val="24"/>
            <w:szCs w:val="24"/>
          </w:rPr>
          <w:t xml:space="preserve"> }</w:t>
        </w:r>
      </w:ins>
    </w:p>
    <w:p w:rsidR="00676A30" w:rsidRPr="00907927" w:rsidRDefault="00676A30" w:rsidP="00676A30">
      <w:pPr>
        <w:pStyle w:val="HTMLPreformatted"/>
        <w:rPr>
          <w:ins w:id="21" w:author="Unknown"/>
          <w:rStyle w:val="HTMLCode"/>
          <w:rFonts w:ascii="Verdana" w:hAnsi="Verdana"/>
          <w:sz w:val="24"/>
          <w:szCs w:val="24"/>
        </w:rPr>
      </w:pPr>
      <w:ins w:id="22" w:author="Unknown">
        <w:r w:rsidRPr="00907927">
          <w:rPr>
            <w:rStyle w:val="HTMLCode"/>
            <w:rFonts w:ascii="Verdana" w:hAnsi="Verdana"/>
            <w:sz w:val="24"/>
            <w:szCs w:val="24"/>
          </w:rPr>
          <w:t>&lt;/style&gt;</w:t>
        </w:r>
      </w:ins>
    </w:p>
    <w:p w:rsidR="00676A30" w:rsidRPr="00907927" w:rsidRDefault="00676A30" w:rsidP="00676A30">
      <w:pPr>
        <w:pStyle w:val="HTMLPreformatted"/>
        <w:rPr>
          <w:ins w:id="23" w:author="Unknown"/>
          <w:rStyle w:val="HTMLCode"/>
          <w:rFonts w:ascii="Verdana" w:hAnsi="Verdana"/>
          <w:sz w:val="24"/>
          <w:szCs w:val="24"/>
        </w:rPr>
      </w:pPr>
      <w:ins w:id="24" w:author="Unknown">
        <w:r w:rsidRPr="00907927">
          <w:rPr>
            <w:rStyle w:val="HTMLCode"/>
            <w:rFonts w:ascii="Verdana" w:hAnsi="Verdana"/>
            <w:sz w:val="24"/>
            <w:szCs w:val="24"/>
          </w:rPr>
          <w:t>&lt;/head&gt;</w:t>
        </w:r>
      </w:ins>
    </w:p>
    <w:p w:rsidR="00676A30" w:rsidRPr="00907927" w:rsidRDefault="00676A30" w:rsidP="00676A30">
      <w:pPr>
        <w:pStyle w:val="Heading3"/>
        <w:rPr>
          <w:ins w:id="25" w:author="Unknown"/>
          <w:rFonts w:ascii="Verdana" w:hAnsi="Verdana"/>
          <w:sz w:val="24"/>
          <w:szCs w:val="24"/>
        </w:rPr>
      </w:pPr>
      <w:ins w:id="26" w:author="Unknown">
        <w:r w:rsidRPr="00907927">
          <w:rPr>
            <w:rFonts w:ascii="Verdana" w:hAnsi="Verdana"/>
            <w:sz w:val="24"/>
            <w:szCs w:val="24"/>
          </w:rPr>
          <w:t>External CSS file</w:t>
        </w:r>
      </w:ins>
    </w:p>
    <w:p w:rsidR="00676A30" w:rsidRPr="00907927" w:rsidRDefault="00676A30" w:rsidP="00676A30">
      <w:pPr>
        <w:pStyle w:val="NormalWeb"/>
        <w:rPr>
          <w:ins w:id="27" w:author="Unknown"/>
          <w:rFonts w:ascii="Verdana" w:hAnsi="Verdana"/>
        </w:rPr>
      </w:pPr>
      <w:ins w:id="28" w:author="Unknown">
        <w:r w:rsidRPr="00907927">
          <w:rPr>
            <w:rFonts w:ascii="Verdana" w:hAnsi="Verdana"/>
          </w:rPr>
          <w:t xml:space="preserve">Like HTML files, CSS files are also plain text, and usually have a </w:t>
        </w:r>
        <w:r w:rsidRPr="00907927">
          <w:rPr>
            <w:rFonts w:ascii="Verdana" w:hAnsi="Verdana"/>
            <w:b/>
            <w:bCs/>
          </w:rPr>
          <w:t>.css</w:t>
        </w:r>
        <w:r w:rsidRPr="00907927">
          <w:rPr>
            <w:rFonts w:ascii="Verdana" w:hAnsi="Verdana"/>
          </w:rPr>
          <w:t xml:space="preserve"> file extension. An example of a CSS file name </w:t>
        </w:r>
        <w:r w:rsidRPr="00907927">
          <w:rPr>
            <w:rStyle w:val="Emphasis"/>
            <w:rFonts w:ascii="Verdana" w:hAnsi="Verdana"/>
          </w:rPr>
          <w:t>style.css</w:t>
        </w:r>
        <w:r w:rsidRPr="00907927">
          <w:rPr>
            <w:rFonts w:ascii="Verdana" w:hAnsi="Verdana"/>
          </w:rPr>
          <w:t xml:space="preserve"> can be seen below.</w:t>
        </w:r>
      </w:ins>
    </w:p>
    <w:p w:rsidR="00676A30" w:rsidRPr="00907927" w:rsidRDefault="00676A30" w:rsidP="00676A30">
      <w:pPr>
        <w:pStyle w:val="HTMLPreformatted"/>
        <w:rPr>
          <w:ins w:id="29" w:author="Unknown"/>
          <w:rStyle w:val="HTMLCode"/>
          <w:rFonts w:ascii="Verdana" w:hAnsi="Verdana"/>
          <w:sz w:val="24"/>
          <w:szCs w:val="24"/>
        </w:rPr>
      </w:pPr>
      <w:proofErr w:type="gramStart"/>
      <w:ins w:id="30" w:author="Unknown">
        <w:r w:rsidRPr="00907927">
          <w:rPr>
            <w:rStyle w:val="HTMLCode"/>
            <w:rFonts w:ascii="Verdana" w:hAnsi="Verdana"/>
            <w:sz w:val="24"/>
            <w:szCs w:val="24"/>
          </w:rPr>
          <w:t>body</w:t>
        </w:r>
        <w:proofErr w:type="gramEnd"/>
        <w:r w:rsidRPr="00907927">
          <w:rPr>
            <w:rStyle w:val="HTMLCode"/>
            <w:rFonts w:ascii="Verdana" w:hAnsi="Verdana"/>
            <w:sz w:val="24"/>
            <w:szCs w:val="24"/>
          </w:rPr>
          <w:t xml:space="preserve"> {</w:t>
        </w:r>
      </w:ins>
    </w:p>
    <w:p w:rsidR="00676A30" w:rsidRPr="00907927" w:rsidRDefault="00676A30" w:rsidP="00676A30">
      <w:pPr>
        <w:pStyle w:val="HTMLPreformatted"/>
        <w:rPr>
          <w:ins w:id="31" w:author="Unknown"/>
          <w:rStyle w:val="HTMLCode"/>
          <w:rFonts w:ascii="Verdana" w:hAnsi="Verdana"/>
          <w:sz w:val="24"/>
          <w:szCs w:val="24"/>
        </w:rPr>
      </w:pPr>
      <w:ins w:id="32" w:author="Unknown">
        <w:r w:rsidRPr="00907927">
          <w:rPr>
            <w:rStyle w:val="HTMLCode"/>
            <w:rFonts w:ascii="Verdana" w:hAnsi="Verdana"/>
            <w:sz w:val="24"/>
            <w:szCs w:val="24"/>
          </w:rPr>
          <w:t xml:space="preserve">  </w:t>
        </w:r>
        <w:proofErr w:type="gramStart"/>
        <w:r w:rsidRPr="00907927">
          <w:rPr>
            <w:rStyle w:val="HTMLCode"/>
            <w:rFonts w:ascii="Verdana" w:hAnsi="Verdana"/>
            <w:sz w:val="24"/>
            <w:szCs w:val="24"/>
          </w:rPr>
          <w:t>background-color</w:t>
        </w:r>
        <w:proofErr w:type="gramEnd"/>
        <w:r w:rsidRPr="00907927">
          <w:rPr>
            <w:rStyle w:val="HTMLCode"/>
            <w:rFonts w:ascii="Verdana" w:hAnsi="Verdana"/>
            <w:sz w:val="24"/>
            <w:szCs w:val="24"/>
          </w:rPr>
          <w:t>: beige;</w:t>
        </w:r>
      </w:ins>
    </w:p>
    <w:p w:rsidR="00676A30" w:rsidRPr="00907927" w:rsidRDefault="00676A30" w:rsidP="00676A30">
      <w:pPr>
        <w:pStyle w:val="HTMLPreformatted"/>
        <w:rPr>
          <w:ins w:id="33" w:author="Unknown"/>
          <w:rStyle w:val="HTMLCode"/>
          <w:rFonts w:ascii="Verdana" w:hAnsi="Verdana"/>
          <w:sz w:val="24"/>
          <w:szCs w:val="24"/>
        </w:rPr>
      </w:pPr>
      <w:ins w:id="34" w:author="Unknown">
        <w:r w:rsidRPr="00907927">
          <w:rPr>
            <w:rStyle w:val="HTMLCode"/>
            <w:rFonts w:ascii="Verdana" w:hAnsi="Verdana"/>
            <w:sz w:val="24"/>
            <w:szCs w:val="24"/>
          </w:rPr>
          <w:lastRenderedPageBreak/>
          <w:t xml:space="preserve">  </w:t>
        </w:r>
        <w:proofErr w:type="gramStart"/>
        <w:r w:rsidRPr="00907927">
          <w:rPr>
            <w:rStyle w:val="HTMLCode"/>
            <w:rFonts w:ascii="Verdana" w:hAnsi="Verdana"/>
            <w:sz w:val="24"/>
            <w:szCs w:val="24"/>
          </w:rPr>
          <w:t>color</w:t>
        </w:r>
        <w:proofErr w:type="gramEnd"/>
        <w:r w:rsidRPr="00907927">
          <w:rPr>
            <w:rStyle w:val="HTMLCode"/>
            <w:rFonts w:ascii="Verdana" w:hAnsi="Verdana"/>
            <w:sz w:val="24"/>
            <w:szCs w:val="24"/>
          </w:rPr>
          <w:t>: #000080;</w:t>
        </w:r>
      </w:ins>
    </w:p>
    <w:p w:rsidR="00676A30" w:rsidRPr="00907927" w:rsidRDefault="00676A30" w:rsidP="00676A30">
      <w:pPr>
        <w:pStyle w:val="HTMLPreformatted"/>
        <w:rPr>
          <w:ins w:id="35" w:author="Unknown"/>
          <w:rStyle w:val="HTMLCode"/>
          <w:rFonts w:ascii="Verdana" w:hAnsi="Verdana"/>
          <w:sz w:val="24"/>
          <w:szCs w:val="24"/>
        </w:rPr>
      </w:pPr>
      <w:ins w:id="36" w:author="Unknown">
        <w:r w:rsidRPr="00907927">
          <w:rPr>
            <w:rStyle w:val="HTMLCode"/>
            <w:rFonts w:ascii="Verdana" w:hAnsi="Verdana"/>
            <w:sz w:val="24"/>
            <w:szCs w:val="24"/>
          </w:rPr>
          <w:t>}</w:t>
        </w:r>
      </w:ins>
    </w:p>
    <w:p w:rsidR="00676A30" w:rsidRPr="00907927" w:rsidRDefault="00676A30" w:rsidP="00676A30">
      <w:pPr>
        <w:pStyle w:val="HTMLPreformatted"/>
        <w:rPr>
          <w:ins w:id="37" w:author="Unknown"/>
          <w:rStyle w:val="HTMLCode"/>
          <w:rFonts w:ascii="Verdana" w:hAnsi="Verdana"/>
          <w:sz w:val="24"/>
          <w:szCs w:val="24"/>
        </w:rPr>
      </w:pPr>
      <w:ins w:id="38" w:author="Unknown">
        <w:r w:rsidRPr="00907927">
          <w:rPr>
            <w:rStyle w:val="HTMLCode"/>
            <w:rFonts w:ascii="Verdana" w:hAnsi="Verdana"/>
            <w:sz w:val="24"/>
            <w:szCs w:val="24"/>
          </w:rPr>
          <w:t>h1 {</w:t>
        </w:r>
      </w:ins>
    </w:p>
    <w:p w:rsidR="00676A30" w:rsidRPr="00907927" w:rsidRDefault="00676A30" w:rsidP="00676A30">
      <w:pPr>
        <w:pStyle w:val="HTMLPreformatted"/>
        <w:rPr>
          <w:ins w:id="39" w:author="Unknown"/>
          <w:rStyle w:val="HTMLCode"/>
          <w:rFonts w:ascii="Verdana" w:hAnsi="Verdana"/>
          <w:sz w:val="24"/>
          <w:szCs w:val="24"/>
        </w:rPr>
      </w:pPr>
      <w:ins w:id="40" w:author="Unknown">
        <w:r w:rsidRPr="00907927">
          <w:rPr>
            <w:rStyle w:val="HTMLCode"/>
            <w:rFonts w:ascii="Verdana" w:hAnsi="Verdana"/>
            <w:sz w:val="24"/>
            <w:szCs w:val="24"/>
          </w:rPr>
          <w:t xml:space="preserve">  </w:t>
        </w:r>
        <w:proofErr w:type="gramStart"/>
        <w:r w:rsidRPr="00907927">
          <w:rPr>
            <w:rStyle w:val="HTMLCode"/>
            <w:rFonts w:ascii="Verdana" w:hAnsi="Verdana"/>
            <w:sz w:val="24"/>
            <w:szCs w:val="24"/>
          </w:rPr>
          <w:t>color</w:t>
        </w:r>
        <w:proofErr w:type="gramEnd"/>
        <w:r w:rsidRPr="00907927">
          <w:rPr>
            <w:rStyle w:val="HTMLCode"/>
            <w:rFonts w:ascii="Verdana" w:hAnsi="Verdana"/>
            <w:sz w:val="24"/>
            <w:szCs w:val="24"/>
          </w:rPr>
          <w:t>: red;</w:t>
        </w:r>
      </w:ins>
    </w:p>
    <w:p w:rsidR="00676A30" w:rsidRPr="00907927" w:rsidRDefault="00676A30" w:rsidP="00676A30">
      <w:pPr>
        <w:pStyle w:val="HTMLPreformatted"/>
        <w:rPr>
          <w:ins w:id="41" w:author="Unknown"/>
          <w:rFonts w:ascii="Verdana" w:hAnsi="Verdana"/>
          <w:sz w:val="24"/>
          <w:szCs w:val="24"/>
        </w:rPr>
      </w:pPr>
      <w:ins w:id="42" w:author="Unknown">
        <w:r w:rsidRPr="00907927">
          <w:rPr>
            <w:rStyle w:val="HTMLCode"/>
            <w:rFonts w:ascii="Verdana" w:hAnsi="Verdana"/>
            <w:sz w:val="24"/>
            <w:szCs w:val="24"/>
          </w:rPr>
          <w:t>}</w:t>
        </w:r>
      </w:ins>
    </w:p>
    <w:p w:rsidR="00676A30" w:rsidRPr="00907927" w:rsidRDefault="00676A30" w:rsidP="00676A30">
      <w:pPr>
        <w:pStyle w:val="NormalWeb"/>
        <w:rPr>
          <w:ins w:id="43" w:author="Unknown"/>
          <w:rFonts w:ascii="Verdana" w:hAnsi="Verdana"/>
        </w:rPr>
      </w:pPr>
      <w:ins w:id="44" w:author="Unknown">
        <w:r w:rsidRPr="00907927">
          <w:rPr>
            <w:rFonts w:ascii="Verdana" w:hAnsi="Verdana"/>
          </w:rPr>
          <w:t xml:space="preserve">The file can then be included using the </w:t>
        </w:r>
        <w:r w:rsidRPr="00907927">
          <w:rPr>
            <w:rStyle w:val="HTMLCode"/>
            <w:rFonts w:ascii="Verdana" w:hAnsi="Verdana"/>
            <w:sz w:val="24"/>
            <w:szCs w:val="24"/>
          </w:rPr>
          <w:t>&lt;link ... &gt;</w:t>
        </w:r>
        <w:r w:rsidRPr="00907927">
          <w:rPr>
            <w:rFonts w:ascii="Verdana" w:hAnsi="Verdana"/>
          </w:rPr>
          <w:t xml:space="preserve"> tag in the HTML header.</w:t>
        </w:r>
      </w:ins>
    </w:p>
    <w:p w:rsidR="00676A30" w:rsidRPr="00907927" w:rsidRDefault="00676A30" w:rsidP="00676A30">
      <w:pPr>
        <w:pStyle w:val="HTMLPreformatted"/>
        <w:rPr>
          <w:ins w:id="45" w:author="Unknown"/>
          <w:rStyle w:val="HTMLCode"/>
          <w:rFonts w:ascii="Verdana" w:hAnsi="Verdana"/>
          <w:sz w:val="24"/>
          <w:szCs w:val="24"/>
        </w:rPr>
      </w:pPr>
      <w:ins w:id="46" w:author="Unknown">
        <w:r w:rsidRPr="00907927">
          <w:rPr>
            <w:rStyle w:val="HTMLCode"/>
            <w:rFonts w:ascii="Verdana" w:hAnsi="Verdana"/>
            <w:sz w:val="24"/>
            <w:szCs w:val="24"/>
          </w:rPr>
          <w:t>&lt;</w:t>
        </w:r>
        <w:proofErr w:type="gramStart"/>
        <w:r w:rsidRPr="00907927">
          <w:rPr>
            <w:rStyle w:val="HTMLCode"/>
            <w:rFonts w:ascii="Verdana" w:hAnsi="Verdana"/>
            <w:sz w:val="24"/>
            <w:szCs w:val="24"/>
          </w:rPr>
          <w:t>head</w:t>
        </w:r>
        <w:proofErr w:type="gramEnd"/>
        <w:r w:rsidRPr="00907927">
          <w:rPr>
            <w:rStyle w:val="HTMLCode"/>
            <w:rFonts w:ascii="Verdana" w:hAnsi="Verdana"/>
            <w:sz w:val="24"/>
            <w:szCs w:val="24"/>
          </w:rPr>
          <w:t>&gt;</w:t>
        </w:r>
      </w:ins>
    </w:p>
    <w:p w:rsidR="00676A30" w:rsidRPr="00907927" w:rsidRDefault="00676A30" w:rsidP="00676A30">
      <w:pPr>
        <w:pStyle w:val="HTMLPreformatted"/>
        <w:rPr>
          <w:ins w:id="47" w:author="Unknown"/>
          <w:rStyle w:val="HTMLCode"/>
          <w:rFonts w:ascii="Verdana" w:hAnsi="Verdana"/>
          <w:sz w:val="24"/>
          <w:szCs w:val="24"/>
        </w:rPr>
      </w:pPr>
      <w:ins w:id="48" w:author="Unknown">
        <w:r w:rsidRPr="00907927">
          <w:rPr>
            <w:rStyle w:val="HTMLCode"/>
            <w:rFonts w:ascii="Verdana" w:hAnsi="Verdana"/>
            <w:sz w:val="24"/>
            <w:szCs w:val="24"/>
          </w:rPr>
          <w:t>&lt;link rel="stylesheet" type="text/css" href="style.css" title="style"&gt;</w:t>
        </w:r>
      </w:ins>
    </w:p>
    <w:p w:rsidR="00676A30" w:rsidRPr="00907927" w:rsidRDefault="00676A30" w:rsidP="00676A30">
      <w:pPr>
        <w:pStyle w:val="HTMLPreformatted"/>
        <w:rPr>
          <w:ins w:id="49" w:author="Unknown"/>
          <w:rStyle w:val="HTMLCode"/>
          <w:rFonts w:ascii="Verdana" w:hAnsi="Verdana"/>
          <w:sz w:val="24"/>
          <w:szCs w:val="24"/>
        </w:rPr>
      </w:pPr>
      <w:ins w:id="50" w:author="Unknown">
        <w:r w:rsidRPr="00907927">
          <w:rPr>
            <w:rStyle w:val="HTMLCode"/>
            <w:rFonts w:ascii="Verdana" w:hAnsi="Verdana"/>
            <w:sz w:val="24"/>
            <w:szCs w:val="24"/>
          </w:rPr>
          <w:t>&lt;/head&gt;</w:t>
        </w:r>
      </w:ins>
    </w:p>
    <w:p w:rsidR="00676A30" w:rsidRPr="00907927" w:rsidRDefault="00676A30" w:rsidP="00AB4E00">
      <w:pPr>
        <w:rPr>
          <w:rFonts w:ascii="Verdana" w:hAnsi="Verdana" w:cstheme="minorHAnsi"/>
          <w:sz w:val="24"/>
          <w:szCs w:val="24"/>
        </w:rPr>
      </w:pPr>
    </w:p>
    <w:p w:rsidR="00162EB1" w:rsidRPr="00907927" w:rsidRDefault="00162EB1" w:rsidP="00162EB1">
      <w:pPr>
        <w:ind w:firstLine="720"/>
        <w:rPr>
          <w:rFonts w:ascii="Verdana" w:hAnsi="Verdana" w:cstheme="minorHAnsi"/>
          <w:sz w:val="24"/>
          <w:szCs w:val="24"/>
        </w:rPr>
      </w:pPr>
      <w:r w:rsidRPr="00907927">
        <w:rPr>
          <w:rFonts w:ascii="Verdana" w:hAnsi="Verdana" w:cstheme="minorHAnsi"/>
          <w:sz w:val="24"/>
          <w:szCs w:val="24"/>
        </w:rPr>
        <w:t>Frequently used methods / objects/commands in webdriver</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driver.getCurrentUrl()</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driver.getPageSource()</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driver.getTitle());</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Consolas"/>
          <w:color w:val="6A3E3E"/>
          <w:sz w:val="24"/>
          <w:szCs w:val="24"/>
        </w:rPr>
        <w:t>driver</w:t>
      </w:r>
      <w:r w:rsidRPr="00907927">
        <w:rPr>
          <w:rFonts w:ascii="Verdana" w:hAnsi="Verdana" w:cs="Consolas"/>
          <w:color w:val="000000"/>
          <w:sz w:val="24"/>
          <w:szCs w:val="24"/>
        </w:rPr>
        <w:t>.manage().window().maximize();</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driver.getWindowHandle()</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driver.getWindowHandles()</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driver.getTitle()</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driver.close()</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driver.quit()</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switchTo()</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 xml:space="preserve">FindElements </w:t>
      </w:r>
    </w:p>
    <w:p w:rsidR="00944D69" w:rsidRPr="00907927" w:rsidRDefault="00944D69" w:rsidP="00944D69">
      <w:pPr>
        <w:pStyle w:val="ListParagraph"/>
        <w:numPr>
          <w:ilvl w:val="0"/>
          <w:numId w:val="2"/>
        </w:numPr>
        <w:rPr>
          <w:rFonts w:ascii="Verdana" w:hAnsi="Verdana" w:cstheme="minorHAnsi"/>
          <w:sz w:val="24"/>
          <w:szCs w:val="24"/>
        </w:rPr>
      </w:pPr>
      <w:r w:rsidRPr="00907927">
        <w:rPr>
          <w:rFonts w:ascii="Verdana" w:hAnsi="Verdana" w:cstheme="minorHAnsi"/>
          <w:sz w:val="24"/>
          <w:szCs w:val="24"/>
        </w:rPr>
        <w:t>Find Elements</w:t>
      </w:r>
    </w:p>
    <w:p w:rsidR="0031040A" w:rsidRPr="00907927" w:rsidRDefault="0031040A" w:rsidP="0031040A">
      <w:pPr>
        <w:rPr>
          <w:rFonts w:ascii="Verdana" w:hAnsi="Verdana" w:cstheme="minorHAnsi"/>
          <w:sz w:val="24"/>
          <w:szCs w:val="24"/>
        </w:rPr>
      </w:pPr>
    </w:p>
    <w:p w:rsidR="00944D69" w:rsidRPr="00907927" w:rsidRDefault="00944D69" w:rsidP="00B315C7">
      <w:pPr>
        <w:rPr>
          <w:rFonts w:ascii="Verdana" w:hAnsi="Verdana" w:cstheme="minorHAnsi"/>
          <w:sz w:val="24"/>
          <w:szCs w:val="24"/>
        </w:rPr>
      </w:pPr>
      <w:r w:rsidRPr="00907927">
        <w:rPr>
          <w:rFonts w:ascii="Verdana" w:hAnsi="Verdana" w:cstheme="minorHAnsi"/>
          <w:sz w:val="24"/>
          <w:szCs w:val="24"/>
        </w:rPr>
        <w:t xml:space="preserve"> WebElement </w:t>
      </w:r>
      <w:proofErr w:type="gramStart"/>
      <w:r w:rsidRPr="00907927">
        <w:rPr>
          <w:rFonts w:ascii="Verdana" w:hAnsi="Verdana" w:cstheme="minorHAnsi"/>
          <w:sz w:val="24"/>
          <w:szCs w:val="24"/>
        </w:rPr>
        <w:t>methods :</w:t>
      </w:r>
      <w:proofErr w:type="gramEnd"/>
    </w:p>
    <w:p w:rsidR="00A14BD7" w:rsidRPr="00907927" w:rsidRDefault="00A14BD7" w:rsidP="00A14BD7">
      <w:pPr>
        <w:pStyle w:val="ListParagraph"/>
        <w:numPr>
          <w:ilvl w:val="0"/>
          <w:numId w:val="3"/>
        </w:numPr>
        <w:rPr>
          <w:rFonts w:ascii="Verdana" w:hAnsi="Verdana" w:cstheme="minorHAnsi"/>
          <w:color w:val="000000"/>
          <w:sz w:val="24"/>
          <w:szCs w:val="24"/>
        </w:rPr>
      </w:pPr>
      <w:r w:rsidRPr="00907927">
        <w:rPr>
          <w:rFonts w:ascii="Verdana" w:hAnsi="Verdana" w:cstheme="minorHAnsi"/>
          <w:color w:val="000000"/>
          <w:sz w:val="24"/>
          <w:szCs w:val="24"/>
        </w:rPr>
        <w:t>element.sendKeys;</w:t>
      </w:r>
    </w:p>
    <w:p w:rsidR="00A14BD7" w:rsidRPr="00907927" w:rsidRDefault="00A14BD7" w:rsidP="00A14BD7">
      <w:pPr>
        <w:pStyle w:val="ListParagraph"/>
        <w:numPr>
          <w:ilvl w:val="0"/>
          <w:numId w:val="3"/>
        </w:numPr>
        <w:rPr>
          <w:rFonts w:ascii="Verdana" w:hAnsi="Verdana" w:cstheme="minorHAnsi"/>
          <w:color w:val="000000"/>
          <w:sz w:val="24"/>
          <w:szCs w:val="24"/>
        </w:rPr>
      </w:pPr>
      <w:r w:rsidRPr="00907927">
        <w:rPr>
          <w:rFonts w:ascii="Verdana" w:hAnsi="Verdana" w:cstheme="minorHAnsi"/>
          <w:color w:val="000000"/>
          <w:sz w:val="24"/>
          <w:szCs w:val="24"/>
        </w:rPr>
        <w:t>element.submit();</w:t>
      </w:r>
    </w:p>
    <w:p w:rsidR="00944D69" w:rsidRPr="00907927" w:rsidRDefault="00A14BD7"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w:t>
      </w:r>
      <w:r w:rsidR="00944D69" w:rsidRPr="00907927">
        <w:rPr>
          <w:rFonts w:ascii="Verdana" w:hAnsi="Verdana" w:cstheme="minorHAnsi"/>
          <w:sz w:val="24"/>
          <w:szCs w:val="24"/>
        </w:rPr>
        <w:t>click</w:t>
      </w:r>
    </w:p>
    <w:p w:rsidR="00944D69" w:rsidRPr="00907927" w:rsidRDefault="00944D69" w:rsidP="00944D69">
      <w:pPr>
        <w:pStyle w:val="ListParagraph"/>
        <w:numPr>
          <w:ilvl w:val="0"/>
          <w:numId w:val="3"/>
        </w:numPr>
        <w:rPr>
          <w:rFonts w:ascii="Verdana" w:hAnsi="Verdana" w:cstheme="minorHAnsi"/>
          <w:sz w:val="24"/>
          <w:szCs w:val="24"/>
        </w:rPr>
      </w:pPr>
      <w:proofErr w:type="gramStart"/>
      <w:r w:rsidRPr="00907927">
        <w:rPr>
          <w:rFonts w:ascii="Verdana" w:hAnsi="Verdana" w:cstheme="minorHAnsi"/>
          <w:sz w:val="24"/>
          <w:szCs w:val="24"/>
        </w:rPr>
        <w:t>clear :</w:t>
      </w:r>
      <w:proofErr w:type="gramEnd"/>
      <w:r w:rsidRPr="00907927">
        <w:rPr>
          <w:rFonts w:ascii="Verdana" w:hAnsi="Verdana" w:cstheme="minorHAnsi"/>
          <w:sz w:val="24"/>
          <w:szCs w:val="24"/>
        </w:rPr>
        <w:t xml:space="preserve"> used to clear text box content only.</w:t>
      </w:r>
    </w:p>
    <w:p w:rsidR="000D51B9" w:rsidRPr="00907927" w:rsidRDefault="000D51B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Element.getText() : inner text</w:t>
      </w:r>
    </w:p>
    <w:p w:rsidR="000D51B9" w:rsidRPr="00907927" w:rsidRDefault="000D51B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 xml:space="preserve">findElement() : </w:t>
      </w:r>
      <w:r w:rsidR="00655DD9" w:rsidRPr="00907927">
        <w:rPr>
          <w:rFonts w:ascii="Verdana" w:hAnsi="Verdana" w:cstheme="minorHAnsi"/>
          <w:sz w:val="24"/>
          <w:szCs w:val="24"/>
        </w:rPr>
        <w:t xml:space="preserve">Finding </w:t>
      </w:r>
      <w:r w:rsidRPr="00907927">
        <w:rPr>
          <w:rFonts w:ascii="Verdana" w:hAnsi="Verdana" w:cstheme="minorHAnsi"/>
          <w:sz w:val="24"/>
          <w:szCs w:val="24"/>
        </w:rPr>
        <w:t>inner elements</w:t>
      </w:r>
    </w:p>
    <w:p w:rsidR="000D51B9" w:rsidRPr="00907927" w:rsidRDefault="000D51B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fineElements()</w:t>
      </w:r>
      <w:r w:rsidR="00655DD9" w:rsidRPr="00907927">
        <w:rPr>
          <w:rFonts w:ascii="Verdana" w:hAnsi="Verdana" w:cstheme="minorHAnsi"/>
          <w:sz w:val="24"/>
          <w:szCs w:val="24"/>
        </w:rPr>
        <w:t xml:space="preserve"> ---element.findelements</w:t>
      </w:r>
    </w:p>
    <w:p w:rsidR="000D51B9" w:rsidRPr="00907927" w:rsidRDefault="000D51B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element.size()</w:t>
      </w:r>
    </w:p>
    <w:p w:rsidR="000D51B9" w:rsidRPr="00907927" w:rsidRDefault="000D51B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isDiplayed()</w:t>
      </w:r>
      <w:r w:rsidR="00014167" w:rsidRPr="00907927">
        <w:rPr>
          <w:rFonts w:ascii="Verdana" w:hAnsi="Verdana" w:cstheme="minorHAnsi"/>
          <w:sz w:val="24"/>
          <w:szCs w:val="24"/>
        </w:rPr>
        <w:t xml:space="preserve"> ---for hidden elements (with input type=hidden)</w:t>
      </w:r>
    </w:p>
    <w:p w:rsidR="000D51B9" w:rsidRPr="00907927" w:rsidRDefault="000D51B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isEnabled()</w:t>
      </w:r>
    </w:p>
    <w:p w:rsidR="000D51B9" w:rsidRPr="00907927" w:rsidRDefault="000D51B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isDisabled()</w:t>
      </w:r>
    </w:p>
    <w:p w:rsidR="0025316C" w:rsidRPr="00907927" w:rsidRDefault="0025316C"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isSelected()</w:t>
      </w:r>
    </w:p>
    <w:p w:rsidR="00655DD9" w:rsidRPr="00907927" w:rsidRDefault="00655DD9"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getsize()</w:t>
      </w:r>
    </w:p>
    <w:p w:rsidR="009D1318" w:rsidRPr="00907927" w:rsidRDefault="009D1318"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Dimesion.getHeight()</w:t>
      </w:r>
    </w:p>
    <w:p w:rsidR="009D1318" w:rsidRPr="00907927" w:rsidRDefault="009D1318"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lastRenderedPageBreak/>
        <w:t>getLocation()</w:t>
      </w:r>
    </w:p>
    <w:p w:rsidR="009D1318" w:rsidRPr="00907927" w:rsidRDefault="009D1318"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point.x</w:t>
      </w:r>
    </w:p>
    <w:p w:rsidR="009D1318" w:rsidRPr="00907927" w:rsidRDefault="009D1318"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point.y</w:t>
      </w:r>
    </w:p>
    <w:p w:rsidR="009D1318" w:rsidRPr="00907927" w:rsidRDefault="009D1318"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element.getAttribute()</w:t>
      </w:r>
    </w:p>
    <w:p w:rsidR="009D1318" w:rsidRPr="00907927" w:rsidRDefault="00014167"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element.getCssV</w:t>
      </w:r>
      <w:r w:rsidR="009D1318" w:rsidRPr="00907927">
        <w:rPr>
          <w:rFonts w:ascii="Verdana" w:hAnsi="Verdana" w:cstheme="minorHAnsi"/>
          <w:sz w:val="24"/>
          <w:szCs w:val="24"/>
        </w:rPr>
        <w:t>alue()</w:t>
      </w:r>
    </w:p>
    <w:p w:rsidR="009D1318" w:rsidRPr="00907927" w:rsidRDefault="00014167" w:rsidP="00944D69">
      <w:pPr>
        <w:pStyle w:val="ListParagraph"/>
        <w:numPr>
          <w:ilvl w:val="0"/>
          <w:numId w:val="3"/>
        </w:numPr>
        <w:rPr>
          <w:rFonts w:ascii="Verdana" w:hAnsi="Verdana" w:cstheme="minorHAnsi"/>
          <w:sz w:val="24"/>
          <w:szCs w:val="24"/>
        </w:rPr>
      </w:pPr>
      <w:r w:rsidRPr="00907927">
        <w:rPr>
          <w:rFonts w:ascii="Verdana" w:hAnsi="Verdana" w:cstheme="minorHAnsi"/>
          <w:sz w:val="24"/>
          <w:szCs w:val="24"/>
        </w:rPr>
        <w:t>element.getTag</w:t>
      </w:r>
    </w:p>
    <w:p w:rsidR="00014167" w:rsidRPr="00907927" w:rsidRDefault="00014167" w:rsidP="00944D69">
      <w:pPr>
        <w:pStyle w:val="ListParagraph"/>
        <w:numPr>
          <w:ilvl w:val="0"/>
          <w:numId w:val="3"/>
        </w:numPr>
        <w:rPr>
          <w:rFonts w:ascii="Verdana" w:hAnsi="Verdana" w:cstheme="minorHAnsi"/>
          <w:sz w:val="24"/>
          <w:szCs w:val="24"/>
        </w:rPr>
      </w:pPr>
    </w:p>
    <w:p w:rsidR="00014167" w:rsidRPr="00907927" w:rsidRDefault="00014167" w:rsidP="0031040A">
      <w:pPr>
        <w:pStyle w:val="ListParagraph"/>
        <w:ind w:left="1080"/>
        <w:rPr>
          <w:rFonts w:ascii="Verdana" w:hAnsi="Verdana" w:cstheme="minorHAnsi"/>
          <w:sz w:val="24"/>
          <w:szCs w:val="24"/>
        </w:rPr>
      </w:pPr>
    </w:p>
    <w:p w:rsidR="00014167" w:rsidRPr="00907927" w:rsidRDefault="00014167" w:rsidP="0031040A">
      <w:pPr>
        <w:pStyle w:val="ListParagraph"/>
        <w:ind w:left="1080"/>
        <w:rPr>
          <w:rFonts w:ascii="Verdana" w:hAnsi="Verdana" w:cstheme="minorHAnsi"/>
          <w:sz w:val="24"/>
          <w:szCs w:val="24"/>
        </w:rPr>
      </w:pPr>
    </w:p>
    <w:p w:rsidR="00014167" w:rsidRPr="00907927" w:rsidRDefault="00014167" w:rsidP="0031040A">
      <w:pPr>
        <w:pStyle w:val="ListParagraph"/>
        <w:ind w:left="1080"/>
        <w:rPr>
          <w:rFonts w:ascii="Verdana" w:hAnsi="Verdana" w:cstheme="minorHAnsi"/>
          <w:sz w:val="24"/>
          <w:szCs w:val="24"/>
        </w:rPr>
      </w:pPr>
    </w:p>
    <w:p w:rsidR="009D1318" w:rsidRPr="00907927" w:rsidRDefault="009D1318" w:rsidP="0031040A">
      <w:pPr>
        <w:pStyle w:val="ListParagraph"/>
        <w:ind w:left="1080"/>
        <w:rPr>
          <w:rFonts w:ascii="Verdana" w:hAnsi="Verdana" w:cstheme="minorHAnsi"/>
          <w:sz w:val="24"/>
          <w:szCs w:val="24"/>
        </w:rPr>
      </w:pPr>
      <w:r w:rsidRPr="00907927">
        <w:rPr>
          <w:rFonts w:ascii="Verdana" w:hAnsi="Verdana" w:cstheme="minorHAnsi"/>
          <w:sz w:val="24"/>
          <w:szCs w:val="24"/>
        </w:rPr>
        <w:t>Whenever we see “is” methods in java its returns always Boolean value.</w:t>
      </w:r>
    </w:p>
    <w:p w:rsidR="00655DD9" w:rsidRPr="00907927" w:rsidRDefault="00655DD9" w:rsidP="0031040A">
      <w:pPr>
        <w:ind w:firstLine="720"/>
        <w:rPr>
          <w:rFonts w:ascii="Verdana" w:hAnsi="Verdana" w:cstheme="minorHAnsi"/>
          <w:sz w:val="24"/>
          <w:szCs w:val="24"/>
        </w:rPr>
      </w:pPr>
      <w:proofErr w:type="gramStart"/>
      <w:r w:rsidRPr="00907927">
        <w:rPr>
          <w:rFonts w:ascii="Verdana" w:hAnsi="Verdana" w:cstheme="minorHAnsi"/>
          <w:sz w:val="24"/>
          <w:szCs w:val="24"/>
        </w:rPr>
        <w:t>for</w:t>
      </w:r>
      <w:proofErr w:type="gramEnd"/>
      <w:r w:rsidRPr="00907927">
        <w:rPr>
          <w:rFonts w:ascii="Verdana" w:hAnsi="Verdana" w:cstheme="minorHAnsi"/>
          <w:sz w:val="24"/>
          <w:szCs w:val="24"/>
        </w:rPr>
        <w:t xml:space="preserve"> dimenstion of any elements we have a class called Dimension and we can use the webElements methods for Dimension class.</w:t>
      </w:r>
    </w:p>
    <w:p w:rsidR="00655DD9" w:rsidRPr="00907927" w:rsidRDefault="00655DD9" w:rsidP="0031040A">
      <w:pPr>
        <w:ind w:firstLine="720"/>
        <w:rPr>
          <w:rFonts w:ascii="Verdana" w:hAnsi="Verdana" w:cstheme="minorHAnsi"/>
          <w:sz w:val="24"/>
          <w:szCs w:val="24"/>
        </w:rPr>
      </w:pPr>
      <w:r w:rsidRPr="00907927">
        <w:rPr>
          <w:rFonts w:ascii="Verdana" w:hAnsi="Verdana" w:cstheme="minorHAnsi"/>
          <w:sz w:val="24"/>
          <w:szCs w:val="24"/>
        </w:rPr>
        <w:t xml:space="preserve">Ex.Dimension dimension = </w:t>
      </w:r>
      <w:proofErr w:type="gramStart"/>
      <w:r w:rsidRPr="00907927">
        <w:rPr>
          <w:rFonts w:ascii="Verdana" w:hAnsi="Verdana" w:cstheme="minorHAnsi"/>
          <w:sz w:val="24"/>
          <w:szCs w:val="24"/>
        </w:rPr>
        <w:t>element.getsize(</w:t>
      </w:r>
      <w:proofErr w:type="gramEnd"/>
      <w:r w:rsidRPr="00907927">
        <w:rPr>
          <w:rFonts w:ascii="Verdana" w:hAnsi="Verdana" w:cstheme="minorHAnsi"/>
          <w:sz w:val="24"/>
          <w:szCs w:val="24"/>
        </w:rPr>
        <w:t>);</w:t>
      </w:r>
    </w:p>
    <w:p w:rsidR="00655DD9" w:rsidRPr="00907927" w:rsidRDefault="00655DD9" w:rsidP="00655DD9">
      <w:pPr>
        <w:rPr>
          <w:rFonts w:ascii="Verdana" w:hAnsi="Verdana" w:cstheme="minorHAnsi"/>
          <w:sz w:val="24"/>
          <w:szCs w:val="24"/>
        </w:rPr>
      </w:pPr>
      <w:r w:rsidRPr="00907927">
        <w:rPr>
          <w:rFonts w:ascii="Verdana" w:hAnsi="Verdana" w:cstheme="minorHAnsi"/>
          <w:sz w:val="24"/>
          <w:szCs w:val="24"/>
        </w:rPr>
        <w:t xml:space="preserve">For position of the elements …Class is </w:t>
      </w:r>
      <w:r w:rsidR="009D1318" w:rsidRPr="00907927">
        <w:rPr>
          <w:rFonts w:ascii="Verdana" w:hAnsi="Verdana" w:cstheme="minorHAnsi"/>
          <w:sz w:val="24"/>
          <w:szCs w:val="24"/>
        </w:rPr>
        <w:t>Point</w:t>
      </w:r>
    </w:p>
    <w:p w:rsidR="009D1318" w:rsidRPr="00907927" w:rsidRDefault="009D1318" w:rsidP="00655DD9">
      <w:pPr>
        <w:rPr>
          <w:rFonts w:ascii="Verdana" w:hAnsi="Verdana" w:cstheme="minorHAnsi"/>
          <w:sz w:val="24"/>
          <w:szCs w:val="24"/>
        </w:rPr>
      </w:pPr>
      <w:r w:rsidRPr="00907927">
        <w:rPr>
          <w:rFonts w:ascii="Verdana" w:hAnsi="Verdana" w:cstheme="minorHAnsi"/>
          <w:sz w:val="24"/>
          <w:szCs w:val="24"/>
        </w:rPr>
        <w:t xml:space="preserve">Ex. Point point = </w:t>
      </w:r>
      <w:proofErr w:type="gramStart"/>
      <w:r w:rsidRPr="00907927">
        <w:rPr>
          <w:rFonts w:ascii="Verdana" w:hAnsi="Verdana" w:cstheme="minorHAnsi"/>
          <w:sz w:val="24"/>
          <w:szCs w:val="24"/>
        </w:rPr>
        <w:t>element.getLocation(</w:t>
      </w:r>
      <w:proofErr w:type="gramEnd"/>
      <w:r w:rsidRPr="00907927">
        <w:rPr>
          <w:rFonts w:ascii="Verdana" w:hAnsi="Verdana" w:cstheme="minorHAnsi"/>
          <w:sz w:val="24"/>
          <w:szCs w:val="24"/>
        </w:rPr>
        <w:t>);</w:t>
      </w:r>
    </w:p>
    <w:p w:rsidR="009D1318" w:rsidRPr="00907927" w:rsidRDefault="009D1318" w:rsidP="00655DD9">
      <w:pPr>
        <w:rPr>
          <w:rFonts w:ascii="Verdana" w:hAnsi="Verdana" w:cstheme="minorHAnsi"/>
          <w:sz w:val="24"/>
          <w:szCs w:val="24"/>
        </w:rPr>
      </w:pPr>
      <w:r w:rsidRPr="00907927">
        <w:rPr>
          <w:rFonts w:ascii="Verdana" w:hAnsi="Verdana" w:cstheme="minorHAnsi"/>
          <w:sz w:val="24"/>
          <w:szCs w:val="24"/>
        </w:rPr>
        <w:t>For hidden elements we see (input=hidden)</w:t>
      </w:r>
    </w:p>
    <w:p w:rsidR="0031040A" w:rsidRPr="00907927" w:rsidRDefault="0031040A" w:rsidP="00B315C7">
      <w:pPr>
        <w:rPr>
          <w:rFonts w:ascii="Verdana" w:hAnsi="Verdana" w:cstheme="minorHAnsi"/>
          <w:b/>
          <w:sz w:val="24"/>
          <w:szCs w:val="24"/>
        </w:rPr>
      </w:pPr>
      <w:r w:rsidRPr="00907927">
        <w:rPr>
          <w:rFonts w:ascii="Verdana" w:hAnsi="Verdana" w:cstheme="minorHAnsi"/>
          <w:b/>
          <w:sz w:val="24"/>
          <w:szCs w:val="24"/>
        </w:rPr>
        <w:t xml:space="preserve">Navigation Class methods </w:t>
      </w:r>
    </w:p>
    <w:p w:rsidR="0031040A" w:rsidRPr="00907927" w:rsidRDefault="0031040A" w:rsidP="0031040A">
      <w:pPr>
        <w:ind w:firstLine="720"/>
        <w:rPr>
          <w:rFonts w:ascii="Verdana" w:hAnsi="Verdana" w:cstheme="minorHAnsi"/>
          <w:sz w:val="24"/>
          <w:szCs w:val="24"/>
        </w:rPr>
      </w:pPr>
      <w:proofErr w:type="gramStart"/>
      <w:r w:rsidRPr="00907927">
        <w:rPr>
          <w:rFonts w:ascii="Verdana" w:hAnsi="Verdana" w:cstheme="minorHAnsi"/>
          <w:sz w:val="24"/>
          <w:szCs w:val="24"/>
        </w:rPr>
        <w:t>Navigate(</w:t>
      </w:r>
      <w:proofErr w:type="gramEnd"/>
      <w:r w:rsidRPr="00907927">
        <w:rPr>
          <w:rFonts w:ascii="Verdana" w:hAnsi="Verdana" w:cstheme="minorHAnsi"/>
          <w:sz w:val="24"/>
          <w:szCs w:val="24"/>
        </w:rPr>
        <w:t>) method :1.back()</w:t>
      </w:r>
    </w:p>
    <w:p w:rsidR="0031040A" w:rsidRPr="00907927" w:rsidRDefault="0031040A" w:rsidP="0031040A">
      <w:pPr>
        <w:ind w:firstLine="720"/>
        <w:rPr>
          <w:rFonts w:ascii="Verdana" w:hAnsi="Verdana" w:cstheme="minorHAnsi"/>
          <w:sz w:val="24"/>
          <w:szCs w:val="24"/>
        </w:rPr>
      </w:pPr>
      <w:r w:rsidRPr="00907927">
        <w:rPr>
          <w:rFonts w:ascii="Verdana" w:hAnsi="Verdana" w:cstheme="minorHAnsi"/>
          <w:sz w:val="24"/>
          <w:szCs w:val="24"/>
        </w:rPr>
        <w:tab/>
      </w:r>
      <w:r w:rsidRPr="00907927">
        <w:rPr>
          <w:rFonts w:ascii="Verdana" w:hAnsi="Verdana" w:cstheme="minorHAnsi"/>
          <w:sz w:val="24"/>
          <w:szCs w:val="24"/>
        </w:rPr>
        <w:tab/>
        <w:t xml:space="preserve">         </w:t>
      </w:r>
      <w:proofErr w:type="gramStart"/>
      <w:r w:rsidRPr="00907927">
        <w:rPr>
          <w:rFonts w:ascii="Verdana" w:hAnsi="Verdana" w:cstheme="minorHAnsi"/>
          <w:sz w:val="24"/>
          <w:szCs w:val="24"/>
        </w:rPr>
        <w:t>2.forward</w:t>
      </w:r>
      <w:proofErr w:type="gramEnd"/>
      <w:r w:rsidRPr="00907927">
        <w:rPr>
          <w:rFonts w:ascii="Verdana" w:hAnsi="Verdana" w:cstheme="minorHAnsi"/>
          <w:sz w:val="24"/>
          <w:szCs w:val="24"/>
        </w:rPr>
        <w:t>()</w:t>
      </w:r>
    </w:p>
    <w:p w:rsidR="0031040A" w:rsidRPr="00907927" w:rsidRDefault="0031040A" w:rsidP="0031040A">
      <w:pPr>
        <w:ind w:firstLine="720"/>
        <w:rPr>
          <w:rFonts w:ascii="Verdana" w:hAnsi="Verdana" w:cstheme="minorHAnsi"/>
          <w:sz w:val="24"/>
          <w:szCs w:val="24"/>
        </w:rPr>
      </w:pPr>
      <w:r w:rsidRPr="00907927">
        <w:rPr>
          <w:rFonts w:ascii="Verdana" w:hAnsi="Verdana" w:cstheme="minorHAnsi"/>
          <w:sz w:val="24"/>
          <w:szCs w:val="24"/>
        </w:rPr>
        <w:tab/>
      </w:r>
      <w:r w:rsidRPr="00907927">
        <w:rPr>
          <w:rFonts w:ascii="Verdana" w:hAnsi="Verdana" w:cstheme="minorHAnsi"/>
          <w:sz w:val="24"/>
          <w:szCs w:val="24"/>
        </w:rPr>
        <w:tab/>
        <w:t xml:space="preserve">         </w:t>
      </w:r>
      <w:proofErr w:type="gramStart"/>
      <w:r w:rsidRPr="00907927">
        <w:rPr>
          <w:rFonts w:ascii="Verdana" w:hAnsi="Verdana" w:cstheme="minorHAnsi"/>
          <w:sz w:val="24"/>
          <w:szCs w:val="24"/>
        </w:rPr>
        <w:t>3.refresh</w:t>
      </w:r>
      <w:proofErr w:type="gramEnd"/>
      <w:r w:rsidRPr="00907927">
        <w:rPr>
          <w:rFonts w:ascii="Verdana" w:hAnsi="Verdana" w:cstheme="minorHAnsi"/>
          <w:sz w:val="24"/>
          <w:szCs w:val="24"/>
        </w:rPr>
        <w:t>()</w:t>
      </w:r>
    </w:p>
    <w:p w:rsidR="0031040A" w:rsidRPr="00907927" w:rsidRDefault="0031040A" w:rsidP="0031040A">
      <w:pPr>
        <w:ind w:firstLine="720"/>
        <w:rPr>
          <w:rFonts w:ascii="Verdana" w:hAnsi="Verdana" w:cstheme="minorHAnsi"/>
          <w:sz w:val="24"/>
          <w:szCs w:val="24"/>
        </w:rPr>
      </w:pPr>
      <w:r w:rsidRPr="00907927">
        <w:rPr>
          <w:rFonts w:ascii="Verdana" w:hAnsi="Verdana" w:cstheme="minorHAnsi"/>
          <w:sz w:val="24"/>
          <w:szCs w:val="24"/>
        </w:rPr>
        <w:tab/>
      </w:r>
      <w:r w:rsidRPr="00907927">
        <w:rPr>
          <w:rFonts w:ascii="Verdana" w:hAnsi="Verdana" w:cstheme="minorHAnsi"/>
          <w:sz w:val="24"/>
          <w:szCs w:val="24"/>
        </w:rPr>
        <w:tab/>
        <w:t xml:space="preserve">         </w:t>
      </w:r>
      <w:proofErr w:type="gramStart"/>
      <w:r w:rsidRPr="00907927">
        <w:rPr>
          <w:rFonts w:ascii="Verdana" w:hAnsi="Verdana" w:cstheme="minorHAnsi"/>
          <w:sz w:val="24"/>
          <w:szCs w:val="24"/>
        </w:rPr>
        <w:t>4.To</w:t>
      </w:r>
      <w:proofErr w:type="gramEnd"/>
      <w:r w:rsidRPr="00907927">
        <w:rPr>
          <w:rFonts w:ascii="Verdana" w:hAnsi="Verdana" w:cstheme="minorHAnsi"/>
          <w:sz w:val="24"/>
          <w:szCs w:val="24"/>
        </w:rPr>
        <w:t>(String)</w:t>
      </w:r>
    </w:p>
    <w:p w:rsidR="0031040A" w:rsidRPr="00907927" w:rsidRDefault="0031040A" w:rsidP="0031040A">
      <w:pPr>
        <w:ind w:firstLine="720"/>
        <w:rPr>
          <w:rFonts w:ascii="Verdana" w:hAnsi="Verdana" w:cstheme="minorHAnsi"/>
          <w:sz w:val="24"/>
          <w:szCs w:val="24"/>
        </w:rPr>
      </w:pPr>
      <w:r w:rsidRPr="00907927">
        <w:rPr>
          <w:rFonts w:ascii="Verdana" w:hAnsi="Verdana" w:cstheme="minorHAnsi"/>
          <w:sz w:val="24"/>
          <w:szCs w:val="24"/>
        </w:rPr>
        <w:tab/>
      </w:r>
      <w:r w:rsidRPr="00907927">
        <w:rPr>
          <w:rFonts w:ascii="Verdana" w:hAnsi="Verdana" w:cstheme="minorHAnsi"/>
          <w:sz w:val="24"/>
          <w:szCs w:val="24"/>
        </w:rPr>
        <w:tab/>
        <w:t xml:space="preserve">         </w:t>
      </w:r>
      <w:proofErr w:type="gramStart"/>
      <w:r w:rsidRPr="00907927">
        <w:rPr>
          <w:rFonts w:ascii="Verdana" w:hAnsi="Verdana" w:cstheme="minorHAnsi"/>
          <w:sz w:val="24"/>
          <w:szCs w:val="24"/>
        </w:rPr>
        <w:t>5.To</w:t>
      </w:r>
      <w:proofErr w:type="gramEnd"/>
      <w:r w:rsidRPr="00907927">
        <w:rPr>
          <w:rFonts w:ascii="Verdana" w:hAnsi="Verdana" w:cstheme="minorHAnsi"/>
          <w:sz w:val="24"/>
          <w:szCs w:val="24"/>
        </w:rPr>
        <w:t xml:space="preserve">(URL)overloaded method </w:t>
      </w:r>
    </w:p>
    <w:p w:rsidR="0031040A" w:rsidRPr="00907927" w:rsidRDefault="00E375D5" w:rsidP="00E375D5">
      <w:pPr>
        <w:rPr>
          <w:rFonts w:ascii="Verdana" w:hAnsi="Verdana" w:cstheme="minorHAnsi"/>
          <w:sz w:val="24"/>
          <w:szCs w:val="24"/>
        </w:rPr>
      </w:pPr>
      <w:proofErr w:type="gramStart"/>
      <w:r w:rsidRPr="00907927">
        <w:rPr>
          <w:rFonts w:ascii="Verdana" w:hAnsi="Verdana" w:cstheme="minorHAnsi"/>
          <w:sz w:val="24"/>
          <w:szCs w:val="24"/>
        </w:rPr>
        <w:t>To(</w:t>
      </w:r>
      <w:proofErr w:type="gramEnd"/>
      <w:r w:rsidRPr="00907927">
        <w:rPr>
          <w:rFonts w:ascii="Verdana" w:hAnsi="Verdana" w:cstheme="minorHAnsi"/>
          <w:sz w:val="24"/>
          <w:szCs w:val="24"/>
        </w:rPr>
        <w:t>) method is similar to get().</w:t>
      </w:r>
    </w:p>
    <w:p w:rsidR="00E375D5" w:rsidRPr="00907927" w:rsidRDefault="00E375D5" w:rsidP="00E375D5">
      <w:pPr>
        <w:rPr>
          <w:rFonts w:ascii="Verdana" w:hAnsi="Verdana" w:cstheme="minorHAnsi"/>
          <w:sz w:val="24"/>
          <w:szCs w:val="24"/>
        </w:rPr>
      </w:pPr>
      <w:r w:rsidRPr="00907927">
        <w:rPr>
          <w:rFonts w:ascii="Verdana" w:hAnsi="Verdana" w:cstheme="minorHAnsi"/>
          <w:sz w:val="24"/>
          <w:szCs w:val="24"/>
        </w:rPr>
        <w:t xml:space="preserve">BreadCrums in </w:t>
      </w:r>
      <w:proofErr w:type="gramStart"/>
      <w:r w:rsidRPr="00907927">
        <w:rPr>
          <w:rFonts w:ascii="Verdana" w:hAnsi="Verdana" w:cstheme="minorHAnsi"/>
          <w:sz w:val="24"/>
          <w:szCs w:val="24"/>
        </w:rPr>
        <w:t>UI :</w:t>
      </w:r>
      <w:proofErr w:type="gramEnd"/>
      <w:r w:rsidRPr="00907927">
        <w:rPr>
          <w:rFonts w:ascii="Verdana" w:hAnsi="Verdana" w:cstheme="minorHAnsi"/>
          <w:sz w:val="24"/>
          <w:szCs w:val="24"/>
        </w:rPr>
        <w:t xml:space="preserve"> present location showing in the site</w:t>
      </w:r>
    </w:p>
    <w:p w:rsidR="000D51B9" w:rsidRPr="00907927" w:rsidRDefault="000D51B9" w:rsidP="00E375D5">
      <w:pPr>
        <w:rPr>
          <w:rFonts w:ascii="Verdana" w:hAnsi="Verdana" w:cstheme="minorHAnsi"/>
          <w:sz w:val="24"/>
          <w:szCs w:val="24"/>
        </w:rPr>
      </w:pPr>
      <w:r w:rsidRPr="00907927">
        <w:rPr>
          <w:rFonts w:ascii="Verdana" w:hAnsi="Verdana" w:cstheme="minorHAnsi"/>
          <w:sz w:val="24"/>
          <w:szCs w:val="24"/>
        </w:rPr>
        <w:t xml:space="preserve">Diff between </w:t>
      </w:r>
      <w:proofErr w:type="gramStart"/>
      <w:r w:rsidRPr="00907927">
        <w:rPr>
          <w:rFonts w:ascii="Verdana" w:hAnsi="Verdana" w:cstheme="minorHAnsi"/>
          <w:sz w:val="24"/>
          <w:szCs w:val="24"/>
        </w:rPr>
        <w:t>navigate(</w:t>
      </w:r>
      <w:proofErr w:type="gramEnd"/>
      <w:r w:rsidRPr="00907927">
        <w:rPr>
          <w:rFonts w:ascii="Verdana" w:hAnsi="Verdana" w:cstheme="minorHAnsi"/>
          <w:sz w:val="24"/>
          <w:szCs w:val="24"/>
        </w:rPr>
        <w:t>).To and get methods?Get is to open the website and navigate().To also does the same with thing but it has extra methods like back ,forward,refresh etc.</w:t>
      </w:r>
    </w:p>
    <w:p w:rsidR="000D51B9" w:rsidRPr="00907927" w:rsidRDefault="00A803C4" w:rsidP="00E375D5">
      <w:pPr>
        <w:rPr>
          <w:rFonts w:ascii="Verdana" w:hAnsi="Verdana" w:cstheme="minorHAnsi"/>
          <w:sz w:val="24"/>
          <w:szCs w:val="24"/>
        </w:rPr>
      </w:pPr>
      <w:r w:rsidRPr="00907927">
        <w:rPr>
          <w:rFonts w:ascii="Verdana" w:hAnsi="Verdana" w:cstheme="minorHAnsi"/>
          <w:sz w:val="24"/>
          <w:szCs w:val="24"/>
        </w:rPr>
        <w:t>For selecting the drop we have class called “Select”. Select class takes element as the constructor parameter.</w:t>
      </w:r>
    </w:p>
    <w:p w:rsidR="00A803C4" w:rsidRPr="00907927" w:rsidRDefault="00A803C4" w:rsidP="00E375D5">
      <w:pPr>
        <w:rPr>
          <w:rFonts w:ascii="Verdana" w:hAnsi="Verdana" w:cstheme="minorHAnsi"/>
          <w:sz w:val="24"/>
          <w:szCs w:val="24"/>
        </w:rPr>
      </w:pPr>
      <w:r w:rsidRPr="00907927">
        <w:rPr>
          <w:rFonts w:ascii="Verdana" w:hAnsi="Verdana" w:cstheme="minorHAnsi"/>
          <w:sz w:val="24"/>
          <w:szCs w:val="24"/>
        </w:rPr>
        <w:t xml:space="preserve">Ex.Select select = new </w:t>
      </w:r>
      <w:proofErr w:type="gramStart"/>
      <w:r w:rsidRPr="00907927">
        <w:rPr>
          <w:rFonts w:ascii="Verdana" w:hAnsi="Verdana" w:cstheme="minorHAnsi"/>
          <w:sz w:val="24"/>
          <w:szCs w:val="24"/>
        </w:rPr>
        <w:t>Select(</w:t>
      </w:r>
      <w:proofErr w:type="gramEnd"/>
      <w:r w:rsidRPr="00907927">
        <w:rPr>
          <w:rFonts w:ascii="Verdana" w:hAnsi="Verdana" w:cstheme="minorHAnsi"/>
          <w:sz w:val="24"/>
          <w:szCs w:val="24"/>
        </w:rPr>
        <w:t>element);--- then we can use the methods of the Select class using class object.</w:t>
      </w:r>
    </w:p>
    <w:p w:rsidR="00A803C4" w:rsidRPr="00907927" w:rsidRDefault="00A803C4" w:rsidP="00E375D5">
      <w:pPr>
        <w:rPr>
          <w:rFonts w:ascii="Verdana" w:hAnsi="Verdana" w:cstheme="minorHAnsi"/>
          <w:sz w:val="24"/>
          <w:szCs w:val="24"/>
        </w:rPr>
      </w:pPr>
      <w:r w:rsidRPr="00907927">
        <w:rPr>
          <w:rFonts w:ascii="Verdana" w:hAnsi="Verdana" w:cstheme="minorHAnsi"/>
          <w:sz w:val="24"/>
          <w:szCs w:val="24"/>
        </w:rPr>
        <w:lastRenderedPageBreak/>
        <w:t>Select boxes can be single select or multiple selects.</w:t>
      </w:r>
    </w:p>
    <w:p w:rsidR="00A803C4" w:rsidRPr="00907927" w:rsidRDefault="00A803C4" w:rsidP="00E375D5">
      <w:pPr>
        <w:rPr>
          <w:rFonts w:ascii="Verdana" w:hAnsi="Verdana" w:cstheme="minorHAnsi"/>
          <w:sz w:val="24"/>
          <w:szCs w:val="24"/>
        </w:rPr>
      </w:pPr>
      <w:proofErr w:type="gramStart"/>
      <w:r w:rsidRPr="00907927">
        <w:rPr>
          <w:rFonts w:ascii="Verdana" w:hAnsi="Verdana" w:cstheme="minorHAnsi"/>
          <w:sz w:val="24"/>
          <w:szCs w:val="24"/>
        </w:rPr>
        <w:t>isSelect(</w:t>
      </w:r>
      <w:proofErr w:type="gramEnd"/>
      <w:r w:rsidRPr="00907927">
        <w:rPr>
          <w:rFonts w:ascii="Verdana" w:hAnsi="Verdana" w:cstheme="minorHAnsi"/>
          <w:sz w:val="24"/>
          <w:szCs w:val="24"/>
        </w:rPr>
        <w:t>) : is the method used to decide whether it is single select box or multiple select box.</w:t>
      </w:r>
    </w:p>
    <w:p w:rsidR="001253F6" w:rsidRPr="00907927" w:rsidRDefault="001253F6" w:rsidP="00E375D5">
      <w:pPr>
        <w:rPr>
          <w:rFonts w:ascii="Verdana" w:hAnsi="Verdana" w:cstheme="minorHAnsi"/>
          <w:sz w:val="24"/>
          <w:szCs w:val="24"/>
        </w:rPr>
      </w:pPr>
      <w:r w:rsidRPr="00907927">
        <w:rPr>
          <w:rFonts w:ascii="Verdana" w:hAnsi="Verdana" w:cstheme="minorHAnsi"/>
          <w:sz w:val="24"/>
          <w:szCs w:val="24"/>
        </w:rPr>
        <w:t xml:space="preserve">Diff between thread.sleep and </w:t>
      </w:r>
      <w:proofErr w:type="gramStart"/>
      <w:r w:rsidRPr="00907927">
        <w:rPr>
          <w:rFonts w:ascii="Verdana" w:hAnsi="Verdana" w:cstheme="minorHAnsi"/>
          <w:sz w:val="24"/>
          <w:szCs w:val="24"/>
        </w:rPr>
        <w:t>waitExplicitly ?</w:t>
      </w:r>
      <w:proofErr w:type="gramEnd"/>
    </w:p>
    <w:p w:rsidR="00162EB1" w:rsidRPr="00907927" w:rsidRDefault="00B22521" w:rsidP="00B315C7">
      <w:pPr>
        <w:ind w:firstLine="720"/>
        <w:rPr>
          <w:rFonts w:ascii="Verdana" w:hAnsi="Verdana" w:cstheme="minorHAnsi"/>
          <w:sz w:val="24"/>
          <w:szCs w:val="24"/>
        </w:rPr>
      </w:pPr>
      <w:proofErr w:type="gramStart"/>
      <w:r w:rsidRPr="00907927">
        <w:rPr>
          <w:rFonts w:ascii="Verdana" w:hAnsi="Verdana" w:cstheme="minorHAnsi"/>
          <w:sz w:val="24"/>
          <w:szCs w:val="24"/>
        </w:rPr>
        <w:t>1.FindElements</w:t>
      </w:r>
      <w:proofErr w:type="gramEnd"/>
      <w:r w:rsidRPr="00907927">
        <w:rPr>
          <w:rFonts w:ascii="Verdana" w:hAnsi="Verdana" w:cstheme="minorHAnsi"/>
          <w:sz w:val="24"/>
          <w:szCs w:val="24"/>
        </w:rPr>
        <w:t xml:space="preserve"> and Find Elements</w:t>
      </w:r>
    </w:p>
    <w:p w:rsidR="00B22521" w:rsidRPr="00907927" w:rsidRDefault="00B22521" w:rsidP="00A14BD7">
      <w:pPr>
        <w:pStyle w:val="ListParagraph"/>
        <w:rPr>
          <w:rFonts w:ascii="Verdana" w:hAnsi="Verdana" w:cstheme="minorHAnsi"/>
          <w:sz w:val="24"/>
          <w:szCs w:val="24"/>
        </w:rPr>
      </w:pPr>
      <w:proofErr w:type="gramStart"/>
      <w:r w:rsidRPr="00907927">
        <w:rPr>
          <w:rFonts w:ascii="Verdana" w:hAnsi="Verdana" w:cstheme="minorHAnsi"/>
          <w:sz w:val="24"/>
          <w:szCs w:val="24"/>
        </w:rPr>
        <w:t>2.WebDriver</w:t>
      </w:r>
      <w:proofErr w:type="gramEnd"/>
      <w:r w:rsidRPr="00907927">
        <w:rPr>
          <w:rFonts w:ascii="Verdana" w:hAnsi="Verdana" w:cstheme="minorHAnsi"/>
          <w:sz w:val="24"/>
          <w:szCs w:val="24"/>
        </w:rPr>
        <w:t xml:space="preserve"> driver = new ChromeDriver/new FireFoxDriver/IEDriver</w:t>
      </w:r>
    </w:p>
    <w:p w:rsidR="00162EB1" w:rsidRPr="00907927" w:rsidRDefault="00B22521" w:rsidP="00A14BD7">
      <w:pPr>
        <w:pStyle w:val="ListParagraph"/>
        <w:rPr>
          <w:rFonts w:ascii="Verdana" w:hAnsi="Verdana" w:cstheme="minorHAnsi"/>
          <w:sz w:val="24"/>
          <w:szCs w:val="24"/>
        </w:rPr>
      </w:pPr>
      <w:proofErr w:type="gramStart"/>
      <w:r w:rsidRPr="00907927">
        <w:rPr>
          <w:rFonts w:ascii="Verdana" w:hAnsi="Verdana" w:cstheme="minorHAnsi"/>
          <w:sz w:val="24"/>
          <w:szCs w:val="24"/>
        </w:rPr>
        <w:t>3.WebElement</w:t>
      </w:r>
      <w:proofErr w:type="gramEnd"/>
      <w:r w:rsidRPr="00907927">
        <w:rPr>
          <w:rFonts w:ascii="Verdana" w:hAnsi="Verdana" w:cstheme="minorHAnsi"/>
          <w:sz w:val="24"/>
          <w:szCs w:val="24"/>
        </w:rPr>
        <w:t xml:space="preserve"> element = driver.FindElement.</w:t>
      </w:r>
    </w:p>
    <w:p w:rsidR="00B22521" w:rsidRPr="00907927" w:rsidRDefault="00B22521" w:rsidP="00A14BD7">
      <w:pPr>
        <w:pStyle w:val="ListParagraph"/>
        <w:rPr>
          <w:rFonts w:ascii="Verdana" w:hAnsi="Verdana" w:cstheme="minorHAnsi"/>
          <w:sz w:val="24"/>
          <w:szCs w:val="24"/>
        </w:rPr>
      </w:pPr>
      <w:proofErr w:type="gramStart"/>
      <w:r w:rsidRPr="00907927">
        <w:rPr>
          <w:rFonts w:ascii="Verdana" w:hAnsi="Verdana" w:cstheme="minorHAnsi"/>
          <w:sz w:val="24"/>
          <w:szCs w:val="24"/>
        </w:rPr>
        <w:t>(By.</w:t>
      </w:r>
      <w:proofErr w:type="gramEnd"/>
      <w:r w:rsidRPr="00907927">
        <w:rPr>
          <w:rFonts w:ascii="Verdana" w:hAnsi="Verdana" w:cstheme="minorHAnsi"/>
          <w:sz w:val="24"/>
          <w:szCs w:val="24"/>
        </w:rPr>
        <w:t xml:space="preserve"> Id/name/class/tag/linktext/partiallinktext/xpath/css</w:t>
      </w:r>
      <w:r w:rsidR="00162EB1" w:rsidRPr="00907927">
        <w:rPr>
          <w:rFonts w:ascii="Verdana" w:hAnsi="Verdana" w:cstheme="minorHAnsi"/>
          <w:sz w:val="24"/>
          <w:szCs w:val="24"/>
        </w:rPr>
        <w:t>)</w:t>
      </w:r>
    </w:p>
    <w:p w:rsidR="00350F01" w:rsidRPr="00907927" w:rsidRDefault="00350F01" w:rsidP="00A14BD7">
      <w:pPr>
        <w:pStyle w:val="ListParagraph"/>
        <w:rPr>
          <w:rFonts w:ascii="Verdana" w:hAnsi="Verdana" w:cstheme="minorHAnsi"/>
          <w:sz w:val="24"/>
          <w:szCs w:val="24"/>
        </w:rPr>
      </w:pPr>
    </w:p>
    <w:p w:rsidR="00350F01" w:rsidRPr="00907927" w:rsidRDefault="00350F01" w:rsidP="00A14BD7">
      <w:pPr>
        <w:pStyle w:val="ListParagraph"/>
        <w:rPr>
          <w:rFonts w:ascii="Verdana" w:hAnsi="Verdana" w:cstheme="minorHAnsi"/>
          <w:sz w:val="24"/>
          <w:szCs w:val="24"/>
        </w:rPr>
      </w:pPr>
      <w:r w:rsidRPr="00907927">
        <w:rPr>
          <w:rFonts w:ascii="Verdana" w:hAnsi="Verdana" w:cstheme="minorHAnsi"/>
          <w:sz w:val="24"/>
          <w:szCs w:val="24"/>
        </w:rPr>
        <w:t xml:space="preserve">In Css selector for class we give “.” </w:t>
      </w:r>
      <w:proofErr w:type="gramStart"/>
      <w:r w:rsidRPr="00907927">
        <w:rPr>
          <w:rFonts w:ascii="Verdana" w:hAnsi="Verdana" w:cstheme="minorHAnsi"/>
          <w:sz w:val="24"/>
          <w:szCs w:val="24"/>
        </w:rPr>
        <w:t xml:space="preserve">In the beginning and </w:t>
      </w:r>
      <w:r w:rsidR="00F13D63" w:rsidRPr="00907927">
        <w:rPr>
          <w:rFonts w:ascii="Verdana" w:hAnsi="Verdana" w:cstheme="minorHAnsi"/>
          <w:sz w:val="24"/>
          <w:szCs w:val="24"/>
        </w:rPr>
        <w:t>for spaces.</w:t>
      </w:r>
      <w:proofErr w:type="gramEnd"/>
    </w:p>
    <w:p w:rsidR="00F13D63" w:rsidRPr="00907927" w:rsidRDefault="00F13D63" w:rsidP="00A14BD7">
      <w:pPr>
        <w:pStyle w:val="ListParagraph"/>
        <w:rPr>
          <w:rFonts w:ascii="Verdana" w:hAnsi="Verdana" w:cstheme="minorHAnsi"/>
          <w:sz w:val="24"/>
          <w:szCs w:val="24"/>
        </w:rPr>
      </w:pPr>
      <w:r w:rsidRPr="00907927">
        <w:rPr>
          <w:rFonts w:ascii="Verdana" w:hAnsi="Verdana" w:cstheme="minorHAnsi"/>
          <w:sz w:val="24"/>
          <w:szCs w:val="24"/>
        </w:rPr>
        <w:t>For id we give “#”</w:t>
      </w:r>
    </w:p>
    <w:p w:rsidR="00162EB1" w:rsidRPr="00907927" w:rsidRDefault="00162EB1" w:rsidP="00A14BD7">
      <w:pPr>
        <w:pStyle w:val="ListParagraph"/>
        <w:rPr>
          <w:rFonts w:ascii="Verdana" w:hAnsi="Verdana" w:cstheme="minorHAnsi"/>
          <w:sz w:val="24"/>
          <w:szCs w:val="24"/>
        </w:rPr>
      </w:pPr>
    </w:p>
    <w:p w:rsidR="008D2A3F" w:rsidRPr="00907927" w:rsidRDefault="008D2A3F" w:rsidP="00A14BD7">
      <w:pPr>
        <w:pStyle w:val="ListParagraph"/>
        <w:rPr>
          <w:rFonts w:ascii="Verdana" w:hAnsi="Verdana" w:cstheme="minorHAnsi"/>
          <w:sz w:val="24"/>
          <w:szCs w:val="24"/>
        </w:rPr>
      </w:pPr>
      <w:r w:rsidRPr="00907927">
        <w:rPr>
          <w:rFonts w:ascii="Verdana" w:hAnsi="Verdana" w:cstheme="minorHAnsi"/>
          <w:sz w:val="24"/>
          <w:szCs w:val="24"/>
        </w:rPr>
        <w:t xml:space="preserve">Diffrence between Find Element and </w:t>
      </w:r>
      <w:proofErr w:type="gramStart"/>
      <w:r w:rsidRPr="00907927">
        <w:rPr>
          <w:rFonts w:ascii="Verdana" w:hAnsi="Verdana" w:cstheme="minorHAnsi"/>
          <w:sz w:val="24"/>
          <w:szCs w:val="24"/>
        </w:rPr>
        <w:t>FindElements ?</w:t>
      </w:r>
      <w:proofErr w:type="gramEnd"/>
    </w:p>
    <w:p w:rsidR="005B2A34" w:rsidRPr="00907927" w:rsidRDefault="008D2A3F" w:rsidP="005B2A34">
      <w:pPr>
        <w:pStyle w:val="ListParagraph"/>
        <w:rPr>
          <w:rFonts w:ascii="Verdana" w:hAnsi="Verdana" w:cstheme="minorHAnsi"/>
          <w:sz w:val="24"/>
          <w:szCs w:val="24"/>
        </w:rPr>
      </w:pPr>
      <w:proofErr w:type="gramStart"/>
      <w:r w:rsidRPr="00907927">
        <w:rPr>
          <w:rFonts w:ascii="Verdana" w:hAnsi="Verdana" w:cstheme="minorHAnsi"/>
          <w:sz w:val="24"/>
          <w:szCs w:val="24"/>
        </w:rPr>
        <w:t>FindElement :</w:t>
      </w:r>
      <w:proofErr w:type="gramEnd"/>
      <w:r w:rsidRPr="00907927">
        <w:rPr>
          <w:rFonts w:ascii="Verdana" w:hAnsi="Verdana" w:cstheme="minorHAnsi"/>
          <w:sz w:val="24"/>
          <w:szCs w:val="24"/>
        </w:rPr>
        <w:t xml:space="preserve"> it returns Single WebElement and </w:t>
      </w:r>
      <w:r w:rsidR="005B2A34" w:rsidRPr="00907927">
        <w:rPr>
          <w:rFonts w:ascii="Verdana" w:hAnsi="Verdana" w:cstheme="minorHAnsi"/>
          <w:sz w:val="24"/>
          <w:szCs w:val="24"/>
        </w:rPr>
        <w:t>returns NoSuchElementException when element is not present in html. FindElement can also be used to check the element presence.</w:t>
      </w:r>
    </w:p>
    <w:p w:rsidR="005B2A34" w:rsidRPr="00907927" w:rsidRDefault="005B2A34" w:rsidP="005B2A34">
      <w:pPr>
        <w:pStyle w:val="ListParagraph"/>
        <w:rPr>
          <w:rFonts w:ascii="Verdana" w:hAnsi="Verdana" w:cstheme="minorHAnsi"/>
          <w:sz w:val="24"/>
          <w:szCs w:val="24"/>
        </w:rPr>
      </w:pPr>
      <w:proofErr w:type="gramStart"/>
      <w:r w:rsidRPr="00907927">
        <w:rPr>
          <w:rFonts w:ascii="Verdana" w:hAnsi="Verdana" w:cstheme="minorHAnsi"/>
          <w:sz w:val="24"/>
          <w:szCs w:val="24"/>
        </w:rPr>
        <w:t>nosuchElementException</w:t>
      </w:r>
      <w:proofErr w:type="gramEnd"/>
      <w:r w:rsidRPr="00907927">
        <w:rPr>
          <w:rFonts w:ascii="Verdana" w:hAnsi="Verdana" w:cstheme="minorHAnsi"/>
          <w:sz w:val="24"/>
          <w:szCs w:val="24"/>
        </w:rPr>
        <w:t xml:space="preserve"> is the common exception which we come across.</w:t>
      </w:r>
    </w:p>
    <w:p w:rsidR="00350F01" w:rsidRPr="00907927" w:rsidRDefault="00350F01" w:rsidP="005B2A34">
      <w:pPr>
        <w:pStyle w:val="ListParagraph"/>
        <w:rPr>
          <w:rFonts w:ascii="Verdana" w:hAnsi="Verdana" w:cstheme="minorHAnsi"/>
          <w:sz w:val="24"/>
          <w:szCs w:val="24"/>
        </w:rPr>
      </w:pPr>
      <w:proofErr w:type="gramStart"/>
      <w:r w:rsidRPr="00907927">
        <w:rPr>
          <w:rFonts w:ascii="Verdana" w:hAnsi="Verdana" w:cstheme="minorHAnsi"/>
          <w:sz w:val="24"/>
          <w:szCs w:val="24"/>
        </w:rPr>
        <w:t>staleElementException :</w:t>
      </w:r>
      <w:proofErr w:type="gramEnd"/>
      <w:r w:rsidRPr="00907927">
        <w:rPr>
          <w:rFonts w:ascii="Verdana" w:hAnsi="Verdana" w:cstheme="minorHAnsi"/>
          <w:sz w:val="24"/>
          <w:szCs w:val="24"/>
        </w:rPr>
        <w:t xml:space="preserve"> when the element is no more connected to the document. </w:t>
      </w:r>
    </w:p>
    <w:p w:rsidR="005B2A34" w:rsidRPr="00907927" w:rsidRDefault="005B2A34" w:rsidP="00A14BD7">
      <w:pPr>
        <w:pStyle w:val="ListParagraph"/>
        <w:rPr>
          <w:rFonts w:ascii="Verdana" w:hAnsi="Verdana" w:cstheme="minorHAnsi"/>
          <w:sz w:val="24"/>
          <w:szCs w:val="24"/>
        </w:rPr>
      </w:pPr>
    </w:p>
    <w:p w:rsidR="005B2A34" w:rsidRPr="00907927" w:rsidRDefault="008D2A3F" w:rsidP="00A14BD7">
      <w:pPr>
        <w:pStyle w:val="ListParagraph"/>
        <w:rPr>
          <w:rFonts w:ascii="Verdana" w:hAnsi="Verdana" w:cstheme="minorHAnsi"/>
          <w:sz w:val="24"/>
          <w:szCs w:val="24"/>
        </w:rPr>
      </w:pPr>
      <w:proofErr w:type="gramStart"/>
      <w:r w:rsidRPr="00907927">
        <w:rPr>
          <w:rFonts w:ascii="Verdana" w:hAnsi="Verdana" w:cstheme="minorHAnsi"/>
          <w:sz w:val="24"/>
          <w:szCs w:val="24"/>
        </w:rPr>
        <w:t xml:space="preserve">FindElements </w:t>
      </w:r>
      <w:r w:rsidR="005B2A34" w:rsidRPr="00907927">
        <w:rPr>
          <w:rFonts w:ascii="Verdana" w:hAnsi="Verdana" w:cstheme="minorHAnsi"/>
          <w:sz w:val="24"/>
          <w:szCs w:val="24"/>
        </w:rPr>
        <w:t>:</w:t>
      </w:r>
      <w:proofErr w:type="gramEnd"/>
      <w:r w:rsidR="005B2A34" w:rsidRPr="00907927">
        <w:rPr>
          <w:rFonts w:ascii="Verdana" w:hAnsi="Verdana" w:cstheme="minorHAnsi"/>
          <w:sz w:val="24"/>
          <w:szCs w:val="24"/>
        </w:rPr>
        <w:t xml:space="preserve"> it </w:t>
      </w:r>
      <w:r w:rsidRPr="00907927">
        <w:rPr>
          <w:rFonts w:ascii="Verdana" w:hAnsi="Verdana" w:cstheme="minorHAnsi"/>
          <w:sz w:val="24"/>
          <w:szCs w:val="24"/>
        </w:rPr>
        <w:t xml:space="preserve">returns the List of </w:t>
      </w:r>
      <w:r w:rsidR="005B2A34" w:rsidRPr="00907927">
        <w:rPr>
          <w:rFonts w:ascii="Verdana" w:hAnsi="Verdana" w:cstheme="minorHAnsi"/>
          <w:sz w:val="24"/>
          <w:szCs w:val="24"/>
        </w:rPr>
        <w:t>WebE</w:t>
      </w:r>
      <w:r w:rsidRPr="00907927">
        <w:rPr>
          <w:rFonts w:ascii="Verdana" w:hAnsi="Verdana" w:cstheme="minorHAnsi"/>
          <w:sz w:val="24"/>
          <w:szCs w:val="24"/>
        </w:rPr>
        <w:t>lements</w:t>
      </w:r>
      <w:r w:rsidR="005B2A34" w:rsidRPr="00907927">
        <w:rPr>
          <w:rFonts w:ascii="Verdana" w:hAnsi="Verdana" w:cstheme="minorHAnsi"/>
          <w:sz w:val="24"/>
          <w:szCs w:val="24"/>
        </w:rPr>
        <w:t>. Returns empty list.</w:t>
      </w:r>
    </w:p>
    <w:p w:rsidR="008D2A3F" w:rsidRPr="00907927" w:rsidRDefault="005B2A34" w:rsidP="005B2A34">
      <w:pPr>
        <w:pStyle w:val="ListParagraph"/>
        <w:rPr>
          <w:rFonts w:ascii="Verdana" w:hAnsi="Verdana" w:cstheme="minorHAnsi"/>
          <w:sz w:val="24"/>
          <w:szCs w:val="24"/>
        </w:rPr>
      </w:pPr>
      <w:r w:rsidRPr="00907927">
        <w:rPr>
          <w:rFonts w:ascii="Verdana" w:hAnsi="Verdana" w:cstheme="minorHAnsi"/>
          <w:sz w:val="24"/>
          <w:szCs w:val="24"/>
        </w:rPr>
        <w:t xml:space="preserve"> </w:t>
      </w:r>
      <w:proofErr w:type="gramStart"/>
      <w:r w:rsidRPr="00907927">
        <w:rPr>
          <w:rFonts w:ascii="Verdana" w:hAnsi="Verdana" w:cstheme="minorHAnsi"/>
          <w:sz w:val="24"/>
          <w:szCs w:val="24"/>
        </w:rPr>
        <w:t>when</w:t>
      </w:r>
      <w:proofErr w:type="gramEnd"/>
      <w:r w:rsidRPr="00907927">
        <w:rPr>
          <w:rFonts w:ascii="Verdana" w:hAnsi="Verdana" w:cstheme="minorHAnsi"/>
          <w:sz w:val="24"/>
          <w:szCs w:val="24"/>
        </w:rPr>
        <w:t xml:space="preserve"> </w:t>
      </w:r>
      <w:r w:rsidR="008D2A3F" w:rsidRPr="00907927">
        <w:rPr>
          <w:rFonts w:ascii="Verdana" w:hAnsi="Verdana" w:cstheme="minorHAnsi"/>
          <w:sz w:val="24"/>
          <w:szCs w:val="24"/>
        </w:rPr>
        <w:t>we are not able to find the element then the list takes as emply and it returns the size as ZERO, where as findElement if it wont find the element then it throws the exception.</w:t>
      </w:r>
    </w:p>
    <w:p w:rsidR="009076AB" w:rsidRPr="00907927" w:rsidRDefault="009076AB" w:rsidP="005B2A34">
      <w:pPr>
        <w:pStyle w:val="ListParagraph"/>
        <w:rPr>
          <w:rFonts w:ascii="Verdana" w:hAnsi="Verdana" w:cstheme="minorHAnsi"/>
          <w:sz w:val="24"/>
          <w:szCs w:val="24"/>
        </w:rPr>
      </w:pPr>
    </w:p>
    <w:p w:rsidR="009076AB" w:rsidRPr="00907927" w:rsidRDefault="009076AB" w:rsidP="005B2A34">
      <w:pPr>
        <w:pStyle w:val="ListParagraph"/>
        <w:rPr>
          <w:rFonts w:ascii="Verdana" w:hAnsi="Verdana" w:cstheme="minorHAnsi"/>
          <w:sz w:val="24"/>
          <w:szCs w:val="24"/>
        </w:rPr>
      </w:pPr>
      <w:r w:rsidRPr="00907927">
        <w:rPr>
          <w:rFonts w:ascii="Verdana" w:hAnsi="Verdana" w:cstheme="minorHAnsi"/>
          <w:sz w:val="24"/>
          <w:szCs w:val="24"/>
        </w:rPr>
        <w:t>When ever &lt;input type=’submit’&gt; and element is inside form we use submit.</w:t>
      </w:r>
    </w:p>
    <w:p w:rsidR="009076AB" w:rsidRPr="00907927" w:rsidRDefault="009076AB" w:rsidP="005B2A34">
      <w:pPr>
        <w:pStyle w:val="ListParagraph"/>
        <w:rPr>
          <w:rFonts w:ascii="Verdana" w:hAnsi="Verdana" w:cstheme="minorHAnsi"/>
          <w:sz w:val="24"/>
          <w:szCs w:val="24"/>
        </w:rPr>
      </w:pPr>
      <w:r w:rsidRPr="00907927">
        <w:rPr>
          <w:rFonts w:ascii="Verdana" w:hAnsi="Verdana" w:cstheme="minorHAnsi"/>
          <w:sz w:val="24"/>
          <w:szCs w:val="24"/>
        </w:rPr>
        <w:t xml:space="preserve"> Click</w:t>
      </w:r>
      <w:r w:rsidR="0023345F" w:rsidRPr="00907927">
        <w:rPr>
          <w:rFonts w:ascii="Verdana" w:hAnsi="Verdana" w:cstheme="minorHAnsi"/>
          <w:sz w:val="24"/>
          <w:szCs w:val="24"/>
        </w:rPr>
        <w:t xml:space="preserve"> </w:t>
      </w:r>
      <w:r w:rsidRPr="00907927">
        <w:rPr>
          <w:rFonts w:ascii="Verdana" w:hAnsi="Verdana" w:cstheme="minorHAnsi"/>
          <w:sz w:val="24"/>
          <w:szCs w:val="24"/>
        </w:rPr>
        <w:t>works in all the situations – inside or outside forms</w:t>
      </w:r>
      <w:proofErr w:type="gramStart"/>
      <w:r w:rsidRPr="00907927">
        <w:rPr>
          <w:rFonts w:ascii="Verdana" w:hAnsi="Verdana" w:cstheme="minorHAnsi"/>
          <w:sz w:val="24"/>
          <w:szCs w:val="24"/>
        </w:rPr>
        <w:t>..but</w:t>
      </w:r>
      <w:proofErr w:type="gramEnd"/>
      <w:r w:rsidRPr="00907927">
        <w:rPr>
          <w:rFonts w:ascii="Verdana" w:hAnsi="Verdana" w:cstheme="minorHAnsi"/>
          <w:sz w:val="24"/>
          <w:szCs w:val="24"/>
        </w:rPr>
        <w:t xml:space="preserve"> for forms submit is preferable.</w:t>
      </w:r>
    </w:p>
    <w:p w:rsidR="00E375D5" w:rsidRPr="00907927" w:rsidRDefault="00E375D5" w:rsidP="005B2A34">
      <w:pPr>
        <w:pStyle w:val="ListParagraph"/>
        <w:rPr>
          <w:rFonts w:ascii="Verdana" w:hAnsi="Verdana" w:cstheme="minorHAnsi"/>
          <w:sz w:val="24"/>
          <w:szCs w:val="24"/>
        </w:rPr>
      </w:pPr>
    </w:p>
    <w:p w:rsidR="009076AB" w:rsidRPr="00907927" w:rsidRDefault="009076AB" w:rsidP="005B2A34">
      <w:pPr>
        <w:pStyle w:val="ListParagraph"/>
        <w:rPr>
          <w:rFonts w:ascii="Verdana" w:hAnsi="Verdana" w:cstheme="minorHAnsi"/>
          <w:sz w:val="24"/>
          <w:szCs w:val="24"/>
        </w:rPr>
      </w:pPr>
    </w:p>
    <w:p w:rsidR="009076AB" w:rsidRPr="00907927" w:rsidRDefault="009076AB" w:rsidP="00E375D5">
      <w:pPr>
        <w:pStyle w:val="ListParagraph"/>
        <w:rPr>
          <w:rFonts w:ascii="Verdana" w:hAnsi="Verdana" w:cstheme="minorHAnsi"/>
          <w:sz w:val="24"/>
          <w:szCs w:val="24"/>
        </w:rPr>
      </w:pPr>
      <w:r w:rsidRPr="00907927">
        <w:rPr>
          <w:rFonts w:ascii="Verdana" w:hAnsi="Verdana" w:cstheme="minorHAnsi"/>
          <w:b/>
          <w:sz w:val="24"/>
          <w:szCs w:val="24"/>
        </w:rPr>
        <w:t xml:space="preserve">Diff between Quit and </w:t>
      </w:r>
      <w:proofErr w:type="gramStart"/>
      <w:r w:rsidRPr="00907927">
        <w:rPr>
          <w:rFonts w:ascii="Verdana" w:hAnsi="Verdana" w:cstheme="minorHAnsi"/>
          <w:b/>
          <w:sz w:val="24"/>
          <w:szCs w:val="24"/>
        </w:rPr>
        <w:t>Close :</w:t>
      </w:r>
      <w:proofErr w:type="gramEnd"/>
      <w:r w:rsidRPr="00907927">
        <w:rPr>
          <w:rFonts w:ascii="Verdana" w:hAnsi="Verdana" w:cstheme="minorHAnsi"/>
          <w:sz w:val="24"/>
          <w:szCs w:val="24"/>
        </w:rPr>
        <w:t xml:space="preserve"> “Quit” closes all the opened windows and “close” closes the current window.</w:t>
      </w:r>
    </w:p>
    <w:p w:rsidR="008D2A3F" w:rsidRPr="00907927" w:rsidRDefault="008D2A3F" w:rsidP="00A14BD7">
      <w:pPr>
        <w:pStyle w:val="ListParagraph"/>
        <w:rPr>
          <w:rFonts w:ascii="Verdana" w:hAnsi="Verdana" w:cstheme="minorHAnsi"/>
          <w:sz w:val="24"/>
          <w:szCs w:val="24"/>
        </w:rPr>
      </w:pPr>
    </w:p>
    <w:p w:rsidR="00A6110F" w:rsidRPr="00907927" w:rsidRDefault="00A6110F" w:rsidP="00A14BD7">
      <w:pPr>
        <w:pStyle w:val="ListParagraph"/>
        <w:rPr>
          <w:rFonts w:ascii="Verdana" w:hAnsi="Verdana" w:cstheme="minorHAnsi"/>
          <w:sz w:val="24"/>
          <w:szCs w:val="24"/>
        </w:rPr>
      </w:pPr>
      <w:r w:rsidRPr="00907927">
        <w:rPr>
          <w:rFonts w:ascii="Verdana" w:hAnsi="Verdana" w:cstheme="minorHAnsi"/>
          <w:sz w:val="24"/>
          <w:szCs w:val="24"/>
        </w:rPr>
        <w:t>Two kinds of waits provided by webdrivers;</w:t>
      </w:r>
    </w:p>
    <w:p w:rsidR="00A6110F" w:rsidRPr="00907927" w:rsidRDefault="00A6110F" w:rsidP="00A14BD7">
      <w:pPr>
        <w:pStyle w:val="ListParagraph"/>
        <w:rPr>
          <w:rFonts w:ascii="Verdana" w:hAnsi="Verdana" w:cstheme="minorHAnsi"/>
          <w:sz w:val="24"/>
          <w:szCs w:val="24"/>
        </w:rPr>
      </w:pPr>
      <w:proofErr w:type="gramStart"/>
      <w:r w:rsidRPr="00907927">
        <w:rPr>
          <w:rFonts w:ascii="Verdana" w:hAnsi="Verdana" w:cstheme="minorHAnsi"/>
          <w:sz w:val="24"/>
          <w:szCs w:val="24"/>
        </w:rPr>
        <w:t>Wait :</w:t>
      </w:r>
      <w:proofErr w:type="gramEnd"/>
      <w:r w:rsidRPr="00907927">
        <w:rPr>
          <w:rFonts w:ascii="Verdana" w:hAnsi="Verdana" w:cstheme="minorHAnsi"/>
          <w:sz w:val="24"/>
          <w:szCs w:val="24"/>
        </w:rPr>
        <w:t xml:space="preserve"> Webdriver allows programmer to wait for the element/elements to be located , before throwing the Exception like “No such Element/ Element not found” exception.</w:t>
      </w:r>
    </w:p>
    <w:p w:rsidR="00A6110F" w:rsidRPr="00907927" w:rsidRDefault="00A6110F" w:rsidP="00A14BD7">
      <w:pPr>
        <w:pStyle w:val="ListParagraph"/>
        <w:rPr>
          <w:rFonts w:ascii="Verdana" w:hAnsi="Verdana" w:cstheme="minorHAnsi"/>
          <w:sz w:val="24"/>
          <w:szCs w:val="24"/>
        </w:rPr>
      </w:pPr>
      <w:r w:rsidRPr="00907927">
        <w:rPr>
          <w:rFonts w:ascii="Verdana" w:hAnsi="Verdana" w:cstheme="minorHAnsi"/>
          <w:sz w:val="24"/>
          <w:szCs w:val="24"/>
        </w:rPr>
        <w:t xml:space="preserve">Two kinds of </w:t>
      </w:r>
      <w:proofErr w:type="gramStart"/>
      <w:r w:rsidRPr="00907927">
        <w:rPr>
          <w:rFonts w:ascii="Verdana" w:hAnsi="Verdana" w:cstheme="minorHAnsi"/>
          <w:sz w:val="24"/>
          <w:szCs w:val="24"/>
        </w:rPr>
        <w:t>wait :</w:t>
      </w:r>
      <w:proofErr w:type="gramEnd"/>
    </w:p>
    <w:p w:rsidR="00990BA4" w:rsidRPr="00907927" w:rsidRDefault="00A6110F" w:rsidP="00A6110F">
      <w:pPr>
        <w:rPr>
          <w:rFonts w:ascii="Verdana" w:hAnsi="Verdana"/>
          <w:sz w:val="24"/>
          <w:szCs w:val="24"/>
        </w:rPr>
      </w:pPr>
      <w:r w:rsidRPr="00907927">
        <w:rPr>
          <w:rFonts w:ascii="Verdana" w:hAnsi="Verdana" w:cstheme="minorHAnsi"/>
          <w:sz w:val="24"/>
          <w:szCs w:val="24"/>
        </w:rPr>
        <w:lastRenderedPageBreak/>
        <w:tab/>
      </w:r>
      <w:r w:rsidRPr="00907927">
        <w:rPr>
          <w:rFonts w:ascii="Verdana" w:hAnsi="Verdana" w:cstheme="minorHAnsi"/>
          <w:sz w:val="24"/>
          <w:szCs w:val="24"/>
        </w:rPr>
        <w:tab/>
      </w:r>
      <w:proofErr w:type="gramStart"/>
      <w:r w:rsidRPr="00907927">
        <w:rPr>
          <w:rFonts w:ascii="Verdana" w:hAnsi="Verdana" w:cstheme="minorHAnsi"/>
          <w:sz w:val="24"/>
          <w:szCs w:val="24"/>
        </w:rPr>
        <w:t>1.implicitly</w:t>
      </w:r>
      <w:proofErr w:type="gramEnd"/>
      <w:r w:rsidRPr="00907927">
        <w:rPr>
          <w:rFonts w:ascii="Verdana" w:hAnsi="Verdana" w:cstheme="minorHAnsi"/>
          <w:sz w:val="24"/>
          <w:szCs w:val="24"/>
        </w:rPr>
        <w:t xml:space="preserve"> : </w:t>
      </w:r>
      <w:r w:rsidRPr="00907927">
        <w:rPr>
          <w:rFonts w:ascii="Verdana" w:hAnsi="Verdana"/>
          <w:sz w:val="24"/>
          <w:szCs w:val="24"/>
        </w:rPr>
        <w:t>Waits for entire time the browser is open. It intern</w:t>
      </w:r>
      <w:r w:rsidR="00990BA4" w:rsidRPr="00907927">
        <w:rPr>
          <w:rFonts w:ascii="Verdana" w:hAnsi="Verdana"/>
          <w:sz w:val="24"/>
          <w:szCs w:val="24"/>
        </w:rPr>
        <w:t xml:space="preserve">ally waits for all the elements, </w:t>
      </w:r>
      <w:r w:rsidRPr="00907927">
        <w:rPr>
          <w:rFonts w:ascii="Verdana" w:hAnsi="Verdana"/>
          <w:sz w:val="24"/>
          <w:szCs w:val="24"/>
        </w:rPr>
        <w:t xml:space="preserve"> Whenever there is any delay in finding element then only it waits not like Thread.sleep().</w:t>
      </w:r>
      <w:r w:rsidR="00990BA4" w:rsidRPr="00907927">
        <w:rPr>
          <w:rFonts w:ascii="Verdana" w:hAnsi="Verdana"/>
          <w:sz w:val="24"/>
          <w:szCs w:val="24"/>
        </w:rPr>
        <w:t xml:space="preserve">It waits for the element which you are trying to access. It wait all the time before </w:t>
      </w:r>
      <w:proofErr w:type="gramStart"/>
      <w:r w:rsidR="00990BA4" w:rsidRPr="00907927">
        <w:rPr>
          <w:rFonts w:ascii="Verdana" w:hAnsi="Verdana"/>
          <w:sz w:val="24"/>
          <w:szCs w:val="24"/>
        </w:rPr>
        <w:t>driver.close(</w:t>
      </w:r>
      <w:proofErr w:type="gramEnd"/>
      <w:r w:rsidR="00990BA4" w:rsidRPr="00907927">
        <w:rPr>
          <w:rFonts w:ascii="Verdana" w:hAnsi="Verdana"/>
          <w:sz w:val="24"/>
          <w:szCs w:val="24"/>
        </w:rPr>
        <w:t xml:space="preserve">) executes. </w:t>
      </w:r>
    </w:p>
    <w:p w:rsidR="0063162D" w:rsidRPr="00907927" w:rsidRDefault="0063162D" w:rsidP="00A6110F">
      <w:pPr>
        <w:rPr>
          <w:rFonts w:ascii="Verdana" w:hAnsi="Verdana"/>
          <w:sz w:val="24"/>
          <w:szCs w:val="24"/>
        </w:rPr>
      </w:pPr>
      <w:r w:rsidRPr="00907927">
        <w:rPr>
          <w:rFonts w:ascii="Verdana" w:hAnsi="Verdana"/>
          <w:sz w:val="24"/>
          <w:szCs w:val="24"/>
        </w:rPr>
        <w:tab/>
        <w:t>It checks initially</w:t>
      </w:r>
    </w:p>
    <w:p w:rsidR="00B22521" w:rsidRPr="00907927" w:rsidRDefault="00A6110F" w:rsidP="00A6110F">
      <w:pPr>
        <w:rPr>
          <w:rFonts w:ascii="Verdana" w:hAnsi="Verdana"/>
          <w:sz w:val="24"/>
          <w:szCs w:val="24"/>
        </w:rPr>
      </w:pPr>
      <w:r w:rsidRPr="00907927">
        <w:rPr>
          <w:rFonts w:ascii="Verdana" w:hAnsi="Verdana"/>
          <w:sz w:val="24"/>
          <w:szCs w:val="24"/>
        </w:rPr>
        <w:tab/>
      </w:r>
      <w:proofErr w:type="gramStart"/>
      <w:r w:rsidRPr="00907927">
        <w:rPr>
          <w:rFonts w:ascii="Verdana" w:hAnsi="Verdana"/>
          <w:sz w:val="24"/>
          <w:szCs w:val="24"/>
        </w:rPr>
        <w:t>Syntax.</w:t>
      </w:r>
      <w:proofErr w:type="gramEnd"/>
      <w:r w:rsidRPr="00907927">
        <w:rPr>
          <w:rFonts w:ascii="Verdana" w:hAnsi="Verdana"/>
          <w:sz w:val="24"/>
          <w:szCs w:val="24"/>
        </w:rPr>
        <w:t xml:space="preserve"> </w:t>
      </w:r>
      <w:proofErr w:type="gramStart"/>
      <w:r w:rsidRPr="00907927">
        <w:rPr>
          <w:rFonts w:ascii="Verdana" w:hAnsi="Verdana"/>
          <w:sz w:val="24"/>
          <w:szCs w:val="24"/>
        </w:rPr>
        <w:t>driver.manage(</w:t>
      </w:r>
      <w:proofErr w:type="gramEnd"/>
      <w:r w:rsidRPr="00907927">
        <w:rPr>
          <w:rFonts w:ascii="Verdana" w:hAnsi="Verdana"/>
          <w:sz w:val="24"/>
          <w:szCs w:val="24"/>
        </w:rPr>
        <w:t>).timeOuts().implicitlyWaits()</w:t>
      </w:r>
    </w:p>
    <w:p w:rsidR="00A6110F" w:rsidRPr="00907927" w:rsidRDefault="00A6110F" w:rsidP="00990BA4">
      <w:pPr>
        <w:ind w:left="720" w:firstLine="720"/>
        <w:rPr>
          <w:rFonts w:ascii="Verdana" w:hAnsi="Verdana"/>
          <w:sz w:val="24"/>
          <w:szCs w:val="24"/>
        </w:rPr>
      </w:pPr>
      <w:proofErr w:type="gramStart"/>
      <w:r w:rsidRPr="00907927">
        <w:rPr>
          <w:rFonts w:ascii="Verdana" w:hAnsi="Verdana" w:cstheme="minorHAnsi"/>
          <w:sz w:val="24"/>
          <w:szCs w:val="24"/>
        </w:rPr>
        <w:t>2.Explicitly</w:t>
      </w:r>
      <w:proofErr w:type="gramEnd"/>
      <w:r w:rsidR="00990BA4" w:rsidRPr="00907927">
        <w:rPr>
          <w:rFonts w:ascii="Verdana" w:hAnsi="Verdana" w:cstheme="minorHAnsi"/>
          <w:sz w:val="24"/>
          <w:szCs w:val="24"/>
        </w:rPr>
        <w:t xml:space="preserve"> : </w:t>
      </w:r>
      <w:r w:rsidR="0063162D" w:rsidRPr="00907927">
        <w:rPr>
          <w:rFonts w:ascii="Verdana" w:hAnsi="Verdana" w:cstheme="minorHAnsi"/>
          <w:sz w:val="24"/>
          <w:szCs w:val="24"/>
        </w:rPr>
        <w:t xml:space="preserve">waits for specific condition or specific elements for given time or it throws the exception. It checks in between the wait time for presence of the wait time.by default wait time is 500millisec. If it finds the element after </w:t>
      </w:r>
    </w:p>
    <w:p w:rsidR="00FC33C2" w:rsidRPr="00907927" w:rsidRDefault="00FC33C2" w:rsidP="00AB4E00">
      <w:pPr>
        <w:rPr>
          <w:rFonts w:ascii="Verdana" w:hAnsi="Verdana"/>
          <w:sz w:val="24"/>
          <w:szCs w:val="24"/>
        </w:rPr>
      </w:pPr>
      <w:proofErr w:type="gramStart"/>
      <w:r w:rsidRPr="00907927">
        <w:rPr>
          <w:rFonts w:ascii="Verdana" w:hAnsi="Verdana"/>
          <w:sz w:val="24"/>
          <w:szCs w:val="24"/>
        </w:rPr>
        <w:t>Syntax :</w:t>
      </w:r>
      <w:proofErr w:type="gramEnd"/>
      <w:r w:rsidRPr="00907927">
        <w:rPr>
          <w:rFonts w:ascii="Verdana" w:hAnsi="Verdana"/>
          <w:sz w:val="24"/>
          <w:szCs w:val="24"/>
        </w:rPr>
        <w:t xml:space="preserve"> for explicitwe have a class called “WebDriverWait” and it has a defialu constructor which takes driver object and time…and time it takes in seconds by default.</w:t>
      </w:r>
    </w:p>
    <w:p w:rsidR="00FC33C2" w:rsidRPr="00907927" w:rsidRDefault="00FC33C2" w:rsidP="00AB4E00">
      <w:pPr>
        <w:rPr>
          <w:rFonts w:ascii="Verdana" w:hAnsi="Verdana"/>
          <w:sz w:val="24"/>
          <w:szCs w:val="24"/>
        </w:rPr>
      </w:pPr>
      <w:r w:rsidRPr="00907927">
        <w:rPr>
          <w:rFonts w:ascii="Verdana" w:hAnsi="Verdana"/>
          <w:sz w:val="24"/>
          <w:szCs w:val="24"/>
        </w:rPr>
        <w:t>After creating objects we use methods called “until” and</w:t>
      </w:r>
      <w:r w:rsidR="00104AF8" w:rsidRPr="00907927">
        <w:rPr>
          <w:rFonts w:ascii="Verdana" w:hAnsi="Verdana"/>
          <w:sz w:val="24"/>
          <w:szCs w:val="24"/>
        </w:rPr>
        <w:t xml:space="preserve"> ittakes overloaded </w:t>
      </w:r>
      <w:proofErr w:type="gramStart"/>
      <w:r w:rsidR="00104AF8" w:rsidRPr="00907927">
        <w:rPr>
          <w:rFonts w:ascii="Verdana" w:hAnsi="Verdana"/>
          <w:sz w:val="24"/>
          <w:szCs w:val="24"/>
        </w:rPr>
        <w:t>parameters :</w:t>
      </w:r>
      <w:proofErr w:type="gramEnd"/>
      <w:r w:rsidR="00104AF8" w:rsidRPr="00907927">
        <w:rPr>
          <w:rFonts w:ascii="Verdana" w:hAnsi="Verdana"/>
          <w:sz w:val="24"/>
          <w:szCs w:val="24"/>
        </w:rPr>
        <w:t xml:space="preserve"> one is function and the other is class “ExpectedConditions” which again has diff methods like …visisbilityOfElementLocator(locator).</w:t>
      </w:r>
    </w:p>
    <w:p w:rsidR="00104AF8" w:rsidRPr="00907927" w:rsidRDefault="006F7B26" w:rsidP="00AB4E00">
      <w:pPr>
        <w:rPr>
          <w:rFonts w:ascii="Verdana" w:hAnsi="Verdana"/>
          <w:sz w:val="24"/>
          <w:szCs w:val="24"/>
        </w:rPr>
      </w:pPr>
      <w:r w:rsidRPr="00907927">
        <w:rPr>
          <w:rFonts w:ascii="Verdana" w:hAnsi="Verdana"/>
          <w:sz w:val="24"/>
          <w:szCs w:val="24"/>
        </w:rPr>
        <w:t xml:space="preserve">WebDriverWait wait = new </w:t>
      </w:r>
      <w:proofErr w:type="gramStart"/>
      <w:r w:rsidRPr="00907927">
        <w:rPr>
          <w:rFonts w:ascii="Verdana" w:hAnsi="Verdana"/>
          <w:sz w:val="24"/>
          <w:szCs w:val="24"/>
        </w:rPr>
        <w:t>WebDriverWait(</w:t>
      </w:r>
      <w:proofErr w:type="gramEnd"/>
      <w:r w:rsidRPr="00907927">
        <w:rPr>
          <w:rFonts w:ascii="Verdana" w:hAnsi="Verdana"/>
          <w:sz w:val="24"/>
          <w:szCs w:val="24"/>
        </w:rPr>
        <w:t>webdriver Object,timeOutinSeconds);</w:t>
      </w:r>
    </w:p>
    <w:p w:rsidR="006F7B26" w:rsidRPr="00907927" w:rsidRDefault="00A35AE1" w:rsidP="00AB4E00">
      <w:pPr>
        <w:rPr>
          <w:rFonts w:ascii="Verdana" w:hAnsi="Verdana"/>
          <w:sz w:val="24"/>
          <w:szCs w:val="24"/>
        </w:rPr>
      </w:pPr>
      <w:r w:rsidRPr="00907927">
        <w:rPr>
          <w:rFonts w:ascii="Verdana" w:hAnsi="Verdana"/>
          <w:sz w:val="24"/>
          <w:szCs w:val="24"/>
        </w:rPr>
        <w:t>Explicit wait until the timeout time still if there is any mistake in locator also…</w:t>
      </w:r>
    </w:p>
    <w:p w:rsidR="008862D0" w:rsidRPr="00907927" w:rsidRDefault="008862D0" w:rsidP="00AB4E00">
      <w:pPr>
        <w:rPr>
          <w:rFonts w:ascii="Verdana" w:hAnsi="Verdana"/>
          <w:sz w:val="24"/>
          <w:szCs w:val="24"/>
        </w:rPr>
      </w:pPr>
      <w:r w:rsidRPr="00907927">
        <w:rPr>
          <w:rFonts w:ascii="Verdana" w:hAnsi="Verdana"/>
          <w:sz w:val="24"/>
          <w:szCs w:val="24"/>
        </w:rPr>
        <w:t xml:space="preserve">FluentWait </w:t>
      </w:r>
    </w:p>
    <w:p w:rsidR="008862D0" w:rsidRPr="00907927" w:rsidRDefault="008862D0" w:rsidP="00AB4E00">
      <w:pPr>
        <w:rPr>
          <w:rFonts w:ascii="Verdana" w:hAnsi="Verdana"/>
          <w:sz w:val="24"/>
          <w:szCs w:val="24"/>
        </w:rPr>
      </w:pPr>
    </w:p>
    <w:p w:rsidR="008862D0" w:rsidRPr="00907927" w:rsidRDefault="008862D0" w:rsidP="00AB4E00">
      <w:pPr>
        <w:rPr>
          <w:rFonts w:ascii="Verdana" w:hAnsi="Verdana"/>
          <w:sz w:val="24"/>
          <w:szCs w:val="24"/>
        </w:rPr>
      </w:pPr>
      <w:r w:rsidRPr="00907927">
        <w:rPr>
          <w:rFonts w:ascii="Verdana" w:hAnsi="Verdana"/>
          <w:sz w:val="24"/>
          <w:szCs w:val="24"/>
        </w:rPr>
        <w:t xml:space="preserve">Function is </w:t>
      </w:r>
      <w:proofErr w:type="gramStart"/>
      <w:r w:rsidRPr="00907927">
        <w:rPr>
          <w:rFonts w:ascii="Verdana" w:hAnsi="Verdana"/>
          <w:sz w:val="24"/>
          <w:szCs w:val="24"/>
        </w:rPr>
        <w:t>a</w:t>
      </w:r>
      <w:proofErr w:type="gramEnd"/>
      <w:r w:rsidRPr="00907927">
        <w:rPr>
          <w:rFonts w:ascii="Verdana" w:hAnsi="Verdana"/>
          <w:sz w:val="24"/>
          <w:szCs w:val="24"/>
        </w:rPr>
        <w:t xml:space="preserve"> Interface which is also like a method but it has specific definition and anonymous class declaration expecting two parameters one is input parameter and the otheris return type parameter.we needto add unimplemented method in it.</w:t>
      </w:r>
    </w:p>
    <w:p w:rsidR="008862D0" w:rsidRPr="00907927" w:rsidRDefault="008862D0" w:rsidP="00AB4E00">
      <w:pPr>
        <w:rPr>
          <w:rFonts w:ascii="Verdana" w:hAnsi="Verdana"/>
          <w:sz w:val="24"/>
          <w:szCs w:val="24"/>
        </w:rPr>
      </w:pPr>
    </w:p>
    <w:p w:rsidR="008862D0" w:rsidRPr="00907927" w:rsidRDefault="008862D0" w:rsidP="00AB4E00">
      <w:pPr>
        <w:rPr>
          <w:rFonts w:ascii="Verdana" w:hAnsi="Verdana"/>
          <w:sz w:val="24"/>
          <w:szCs w:val="24"/>
        </w:rPr>
      </w:pPr>
      <w:r w:rsidRPr="00907927">
        <w:rPr>
          <w:rFonts w:ascii="Verdana" w:hAnsi="Verdana"/>
          <w:sz w:val="24"/>
          <w:szCs w:val="24"/>
        </w:rPr>
        <w:t>We shou</w:t>
      </w:r>
      <w:r w:rsidR="00A40DEB" w:rsidRPr="00907927">
        <w:rPr>
          <w:rFonts w:ascii="Verdana" w:hAnsi="Verdana"/>
          <w:sz w:val="24"/>
          <w:szCs w:val="24"/>
        </w:rPr>
        <w:t>ld not use explicitWait and implicitWait together.</w:t>
      </w:r>
    </w:p>
    <w:p w:rsidR="008D41D7" w:rsidRPr="00907927" w:rsidRDefault="008D41D7" w:rsidP="00AB4E00">
      <w:pPr>
        <w:rPr>
          <w:rFonts w:ascii="Verdana" w:hAnsi="Verdana"/>
          <w:sz w:val="24"/>
          <w:szCs w:val="24"/>
        </w:rPr>
      </w:pPr>
      <w:r w:rsidRPr="00907927">
        <w:rPr>
          <w:rFonts w:ascii="Verdana" w:hAnsi="Verdana"/>
          <w:sz w:val="24"/>
          <w:szCs w:val="24"/>
        </w:rPr>
        <w:t xml:space="preserve">Predicate is also same as </w:t>
      </w:r>
      <w:proofErr w:type="gramStart"/>
      <w:r w:rsidRPr="00907927">
        <w:rPr>
          <w:rFonts w:ascii="Verdana" w:hAnsi="Verdana"/>
          <w:sz w:val="24"/>
          <w:szCs w:val="24"/>
        </w:rPr>
        <w:t>function ,but</w:t>
      </w:r>
      <w:proofErr w:type="gramEnd"/>
      <w:r w:rsidRPr="00907927">
        <w:rPr>
          <w:rFonts w:ascii="Verdana" w:hAnsi="Verdana"/>
          <w:sz w:val="24"/>
          <w:szCs w:val="24"/>
        </w:rPr>
        <w:t xml:space="preserve"> it wont allow our own retun type….its only retorns “Boolean”</w:t>
      </w:r>
    </w:p>
    <w:p w:rsidR="008862D0" w:rsidRPr="00907927" w:rsidRDefault="0037450A" w:rsidP="00AB4E00">
      <w:pPr>
        <w:rPr>
          <w:rFonts w:ascii="Verdana" w:hAnsi="Verdana"/>
          <w:sz w:val="24"/>
          <w:szCs w:val="24"/>
        </w:rPr>
      </w:pPr>
      <w:r w:rsidRPr="00907927">
        <w:rPr>
          <w:rFonts w:ascii="Verdana" w:hAnsi="Verdana"/>
          <w:sz w:val="24"/>
          <w:szCs w:val="24"/>
        </w:rPr>
        <w:t>Q</w:t>
      </w:r>
      <w:proofErr w:type="gramStart"/>
      <w:r w:rsidRPr="00907927">
        <w:rPr>
          <w:rFonts w:ascii="Verdana" w:hAnsi="Verdana"/>
          <w:sz w:val="24"/>
          <w:szCs w:val="24"/>
        </w:rPr>
        <w:t>:</w:t>
      </w:r>
      <w:r w:rsidR="008862D0" w:rsidRPr="00907927">
        <w:rPr>
          <w:rFonts w:ascii="Verdana" w:hAnsi="Verdana"/>
          <w:sz w:val="24"/>
          <w:szCs w:val="24"/>
        </w:rPr>
        <w:t>anonymous</w:t>
      </w:r>
      <w:proofErr w:type="gramEnd"/>
      <w:r w:rsidR="008862D0" w:rsidRPr="00907927">
        <w:rPr>
          <w:rFonts w:ascii="Verdana" w:hAnsi="Verdana"/>
          <w:sz w:val="24"/>
          <w:szCs w:val="24"/>
        </w:rPr>
        <w:t xml:space="preserve"> class declaration in java: </w:t>
      </w:r>
    </w:p>
    <w:p w:rsidR="008862D0" w:rsidRPr="00907927" w:rsidRDefault="0037450A" w:rsidP="00AB4E00">
      <w:pPr>
        <w:rPr>
          <w:rFonts w:ascii="Verdana" w:hAnsi="Verdana"/>
          <w:sz w:val="24"/>
          <w:szCs w:val="24"/>
        </w:rPr>
      </w:pPr>
      <w:r w:rsidRPr="00907927">
        <w:rPr>
          <w:rFonts w:ascii="Verdana" w:hAnsi="Verdana"/>
          <w:sz w:val="24"/>
          <w:szCs w:val="24"/>
        </w:rPr>
        <w:t>Q</w:t>
      </w:r>
      <w:proofErr w:type="gramStart"/>
      <w:r w:rsidRPr="00907927">
        <w:rPr>
          <w:rFonts w:ascii="Verdana" w:hAnsi="Verdana"/>
          <w:sz w:val="24"/>
          <w:szCs w:val="24"/>
        </w:rPr>
        <w:t>:</w:t>
      </w:r>
      <w:r w:rsidR="008862D0" w:rsidRPr="00907927">
        <w:rPr>
          <w:rFonts w:ascii="Verdana" w:hAnsi="Verdana"/>
          <w:sz w:val="24"/>
          <w:szCs w:val="24"/>
        </w:rPr>
        <w:t>Generic</w:t>
      </w:r>
      <w:proofErr w:type="gramEnd"/>
      <w:r w:rsidR="008862D0" w:rsidRPr="00907927">
        <w:rPr>
          <w:rFonts w:ascii="Verdana" w:hAnsi="Verdana"/>
          <w:sz w:val="24"/>
          <w:szCs w:val="24"/>
        </w:rPr>
        <w:t xml:space="preserve"> declarations : </w:t>
      </w:r>
    </w:p>
    <w:p w:rsidR="0037450A" w:rsidRPr="00907927" w:rsidRDefault="0037450A" w:rsidP="00AB4E00">
      <w:pPr>
        <w:rPr>
          <w:rFonts w:ascii="Verdana" w:hAnsi="Verdana"/>
          <w:sz w:val="24"/>
          <w:szCs w:val="24"/>
        </w:rPr>
      </w:pPr>
    </w:p>
    <w:p w:rsidR="0037450A" w:rsidRPr="00907927" w:rsidRDefault="0076727C" w:rsidP="00AB4E00">
      <w:pPr>
        <w:rPr>
          <w:rFonts w:ascii="Verdana" w:hAnsi="Verdana"/>
          <w:sz w:val="24"/>
          <w:szCs w:val="24"/>
        </w:rPr>
      </w:pPr>
      <w:r w:rsidRPr="00907927">
        <w:rPr>
          <w:rFonts w:ascii="Verdana" w:hAnsi="Verdana"/>
          <w:sz w:val="24"/>
          <w:szCs w:val="24"/>
        </w:rPr>
        <w:t>ACTIONS</w:t>
      </w:r>
      <w:r w:rsidR="0037450A" w:rsidRPr="00907927">
        <w:rPr>
          <w:rFonts w:ascii="Verdana" w:hAnsi="Verdana"/>
          <w:sz w:val="24"/>
          <w:szCs w:val="24"/>
        </w:rPr>
        <w:t xml:space="preserve">: Actions </w:t>
      </w:r>
      <w:r w:rsidR="00C77392" w:rsidRPr="00907927">
        <w:rPr>
          <w:rFonts w:ascii="Verdana" w:hAnsi="Verdana"/>
          <w:sz w:val="24"/>
          <w:szCs w:val="24"/>
        </w:rPr>
        <w:t xml:space="preserve">is a </w:t>
      </w:r>
      <w:r w:rsidR="0037450A" w:rsidRPr="00907927">
        <w:rPr>
          <w:rFonts w:ascii="Verdana" w:hAnsi="Verdana"/>
          <w:sz w:val="24"/>
          <w:szCs w:val="24"/>
        </w:rPr>
        <w:t xml:space="preserve">class in webdriver is to deal with mouse actions, to automate mouse </w:t>
      </w:r>
      <w:proofErr w:type="gramStart"/>
      <w:r w:rsidR="0037450A" w:rsidRPr="00907927">
        <w:rPr>
          <w:rFonts w:ascii="Verdana" w:hAnsi="Verdana"/>
          <w:sz w:val="24"/>
          <w:szCs w:val="24"/>
        </w:rPr>
        <w:t>over ,click</w:t>
      </w:r>
      <w:proofErr w:type="gramEnd"/>
      <w:r w:rsidR="0037450A" w:rsidRPr="00907927">
        <w:rPr>
          <w:rFonts w:ascii="Verdana" w:hAnsi="Verdana"/>
          <w:sz w:val="24"/>
          <w:szCs w:val="24"/>
        </w:rPr>
        <w:t xml:space="preserve"> ,double click ,</w:t>
      </w:r>
      <w:r w:rsidRPr="00907927">
        <w:rPr>
          <w:rFonts w:ascii="Verdana" w:hAnsi="Verdana"/>
          <w:sz w:val="24"/>
          <w:szCs w:val="24"/>
        </w:rPr>
        <w:t>key press</w:t>
      </w:r>
      <w:r w:rsidR="00C77392" w:rsidRPr="00907927">
        <w:rPr>
          <w:rFonts w:ascii="Verdana" w:hAnsi="Verdana"/>
          <w:sz w:val="24"/>
          <w:szCs w:val="24"/>
        </w:rPr>
        <w:t xml:space="preserve"> ,</w:t>
      </w:r>
      <w:r w:rsidRPr="00907927">
        <w:rPr>
          <w:rFonts w:ascii="Verdana" w:hAnsi="Verdana"/>
          <w:sz w:val="24"/>
          <w:szCs w:val="24"/>
        </w:rPr>
        <w:t>key Release</w:t>
      </w:r>
      <w:r w:rsidR="00C77392" w:rsidRPr="00907927">
        <w:rPr>
          <w:rFonts w:ascii="Verdana" w:hAnsi="Verdana"/>
          <w:sz w:val="24"/>
          <w:szCs w:val="24"/>
        </w:rPr>
        <w:t xml:space="preserve"> ,drag and drop using an Interface </w:t>
      </w:r>
      <w:r w:rsidRPr="00907927">
        <w:rPr>
          <w:rFonts w:ascii="Verdana" w:hAnsi="Verdana"/>
          <w:sz w:val="24"/>
          <w:szCs w:val="24"/>
        </w:rPr>
        <w:t>Builder Patterns</w:t>
      </w:r>
      <w:r w:rsidR="00C77392" w:rsidRPr="00907927">
        <w:rPr>
          <w:rFonts w:ascii="Verdana" w:hAnsi="Verdana"/>
          <w:sz w:val="24"/>
          <w:szCs w:val="24"/>
        </w:rPr>
        <w:t xml:space="preserve">. It builds </w:t>
      </w:r>
      <w:r w:rsidRPr="00907927">
        <w:rPr>
          <w:rFonts w:ascii="Verdana" w:hAnsi="Verdana"/>
          <w:sz w:val="24"/>
          <w:szCs w:val="24"/>
        </w:rPr>
        <w:t>composite actions</w:t>
      </w:r>
      <w:r w:rsidR="00C77392" w:rsidRPr="00907927">
        <w:rPr>
          <w:rFonts w:ascii="Verdana" w:hAnsi="Verdana"/>
          <w:sz w:val="24"/>
          <w:szCs w:val="24"/>
        </w:rPr>
        <w:t xml:space="preserve"> </w:t>
      </w:r>
      <w:r w:rsidRPr="00907927">
        <w:rPr>
          <w:rFonts w:ascii="Verdana" w:hAnsi="Verdana"/>
          <w:sz w:val="24"/>
          <w:szCs w:val="24"/>
        </w:rPr>
        <w:t>containing</w:t>
      </w:r>
      <w:r w:rsidR="00A83351" w:rsidRPr="00907927">
        <w:rPr>
          <w:rFonts w:ascii="Verdana" w:hAnsi="Verdana"/>
          <w:sz w:val="24"/>
          <w:szCs w:val="24"/>
        </w:rPr>
        <w:t xml:space="preserve"> all the actions to be </w:t>
      </w:r>
      <w:r w:rsidRPr="00907927">
        <w:rPr>
          <w:rFonts w:ascii="Verdana" w:hAnsi="Verdana"/>
          <w:sz w:val="24"/>
          <w:szCs w:val="24"/>
        </w:rPr>
        <w:t>performed</w:t>
      </w:r>
      <w:r w:rsidR="00A83351" w:rsidRPr="00907927">
        <w:rPr>
          <w:rFonts w:ascii="Verdana" w:hAnsi="Verdana"/>
          <w:sz w:val="24"/>
          <w:szCs w:val="24"/>
        </w:rPr>
        <w:t>.</w:t>
      </w:r>
    </w:p>
    <w:p w:rsidR="00CE2044" w:rsidRPr="00907927" w:rsidRDefault="00CE2044" w:rsidP="00AB4E00">
      <w:pPr>
        <w:rPr>
          <w:rFonts w:ascii="Verdana" w:hAnsi="Verdana"/>
          <w:sz w:val="24"/>
          <w:szCs w:val="24"/>
        </w:rPr>
      </w:pPr>
    </w:p>
    <w:p w:rsidR="00CE2044" w:rsidRPr="00907927" w:rsidRDefault="00CE2044" w:rsidP="00CE2044">
      <w:pPr>
        <w:shd w:val="clear" w:color="auto" w:fill="FFFFFF"/>
        <w:spacing w:beforeAutospacing="1" w:after="0" w:afterAutospacing="1"/>
        <w:rPr>
          <w:rFonts w:ascii="Verdana" w:eastAsia="Times New Roman" w:hAnsi="Verdana" w:cs="Segoe UI"/>
          <w:color w:val="111111"/>
          <w:sz w:val="24"/>
          <w:szCs w:val="24"/>
        </w:rPr>
      </w:pPr>
      <w:r w:rsidRPr="00907927">
        <w:rPr>
          <w:rFonts w:ascii="Verdana" w:eastAsia="Times New Roman" w:hAnsi="Verdana" w:cs="Segoe UI"/>
          <w:b/>
          <w:bCs/>
          <w:color w:val="111111"/>
          <w:sz w:val="24"/>
          <w:szCs w:val="24"/>
          <w:bdr w:val="none" w:sz="0" w:space="0" w:color="auto" w:frame="1"/>
        </w:rPr>
        <w:t>1st way:</w:t>
      </w:r>
    </w:p>
    <w:p w:rsidR="00CE2044" w:rsidRPr="00907927" w:rsidRDefault="00CE2044" w:rsidP="00CE2044">
      <w:pPr>
        <w:shd w:val="clear" w:color="auto" w:fill="FFFFFF"/>
        <w:spacing w:after="0"/>
        <w:jc w:val="right"/>
        <w:rPr>
          <w:rFonts w:ascii="Verdana" w:eastAsia="Times New Roman" w:hAnsi="Verdana" w:cs="Segoe UI"/>
          <w:color w:val="999999"/>
          <w:sz w:val="24"/>
          <w:szCs w:val="24"/>
        </w:rPr>
      </w:pPr>
      <w:r w:rsidRPr="00907927">
        <w:rPr>
          <w:rFonts w:ascii="Verdana" w:eastAsia="Times New Roman" w:hAnsi="Verdana" w:cs="Segoe UI"/>
          <w:color w:val="999999"/>
          <w:sz w:val="24"/>
          <w:szCs w:val="24"/>
          <w:bdr w:val="none" w:sz="0" w:space="0" w:color="auto" w:frame="1"/>
        </w:rPr>
        <w:t>Hide</w:t>
      </w:r>
      <w:r w:rsidRPr="00907927">
        <w:rPr>
          <w:rFonts w:ascii="Verdana" w:eastAsia="Times New Roman" w:hAnsi="Verdana" w:cs="Segoe UI"/>
          <w:color w:val="999999"/>
          <w:sz w:val="24"/>
          <w:szCs w:val="24"/>
        </w:rPr>
        <w:t>   </w:t>
      </w:r>
      <w:r w:rsidRPr="00907927">
        <w:rPr>
          <w:rFonts w:ascii="Verdana" w:eastAsia="Times New Roman" w:hAnsi="Verdana" w:cs="Segoe UI"/>
          <w:color w:val="999999"/>
          <w:sz w:val="24"/>
          <w:szCs w:val="24"/>
          <w:bdr w:val="none" w:sz="0" w:space="0" w:color="auto" w:frame="1"/>
        </w:rPr>
        <w:t>Copy Code</w:t>
      </w:r>
    </w:p>
    <w:p w:rsidR="00CE2044" w:rsidRPr="00907927" w:rsidRDefault="00CE2044" w:rsidP="00CE20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Times New Roman" w:hAnsi="Verdana" w:cs="Courier New"/>
          <w:color w:val="000000"/>
          <w:sz w:val="24"/>
          <w:szCs w:val="24"/>
        </w:rPr>
      </w:pPr>
      <w:proofErr w:type="gramStart"/>
      <w:r w:rsidRPr="00907927">
        <w:rPr>
          <w:rFonts w:ascii="Verdana" w:eastAsia="Times New Roman" w:hAnsi="Verdana" w:cs="Courier New"/>
          <w:color w:val="000000"/>
          <w:sz w:val="24"/>
          <w:szCs w:val="24"/>
        </w:rPr>
        <w:t>act.dragAndDrop(</w:t>
      </w:r>
      <w:proofErr w:type="gramEnd"/>
      <w:r w:rsidRPr="00907927">
        <w:rPr>
          <w:rFonts w:ascii="Verdana" w:eastAsia="Times New Roman" w:hAnsi="Verdana" w:cs="Courier New"/>
          <w:color w:val="000000"/>
          <w:sz w:val="24"/>
          <w:szCs w:val="24"/>
        </w:rPr>
        <w:t>Source, Target).build().perform();</w:t>
      </w:r>
    </w:p>
    <w:p w:rsidR="00CE2044" w:rsidRPr="00907927" w:rsidRDefault="00CE2044" w:rsidP="00CE2044">
      <w:pPr>
        <w:shd w:val="clear" w:color="auto" w:fill="FFFFFF"/>
        <w:spacing w:beforeAutospacing="1" w:after="0" w:afterAutospacing="1"/>
        <w:rPr>
          <w:rFonts w:ascii="Verdana" w:eastAsia="Times New Roman" w:hAnsi="Verdana" w:cs="Segoe UI"/>
          <w:color w:val="111111"/>
          <w:sz w:val="24"/>
          <w:szCs w:val="24"/>
        </w:rPr>
      </w:pPr>
      <w:r w:rsidRPr="00907927">
        <w:rPr>
          <w:rFonts w:ascii="Verdana" w:eastAsia="Times New Roman" w:hAnsi="Verdana" w:cs="Segoe UI"/>
          <w:b/>
          <w:bCs/>
          <w:color w:val="111111"/>
          <w:sz w:val="24"/>
          <w:szCs w:val="24"/>
          <w:bdr w:val="none" w:sz="0" w:space="0" w:color="auto" w:frame="1"/>
        </w:rPr>
        <w:t>2nd way:</w:t>
      </w:r>
    </w:p>
    <w:p w:rsidR="00CE2044" w:rsidRPr="00907927" w:rsidRDefault="00CE2044" w:rsidP="00CE2044">
      <w:pPr>
        <w:shd w:val="clear" w:color="auto" w:fill="FFFFFF"/>
        <w:spacing w:after="0"/>
        <w:jc w:val="right"/>
        <w:rPr>
          <w:rFonts w:ascii="Verdana" w:eastAsia="Times New Roman" w:hAnsi="Verdana" w:cs="Segoe UI"/>
          <w:color w:val="999999"/>
          <w:sz w:val="24"/>
          <w:szCs w:val="24"/>
        </w:rPr>
      </w:pPr>
      <w:r w:rsidRPr="00907927">
        <w:rPr>
          <w:rFonts w:ascii="Verdana" w:eastAsia="Times New Roman" w:hAnsi="Verdana" w:cs="Segoe UI"/>
          <w:color w:val="999999"/>
          <w:sz w:val="24"/>
          <w:szCs w:val="24"/>
          <w:bdr w:val="none" w:sz="0" w:space="0" w:color="auto" w:frame="1"/>
        </w:rPr>
        <w:t>Hide</w:t>
      </w:r>
      <w:r w:rsidRPr="00907927">
        <w:rPr>
          <w:rFonts w:ascii="Verdana" w:eastAsia="Times New Roman" w:hAnsi="Verdana" w:cs="Segoe UI"/>
          <w:color w:val="999999"/>
          <w:sz w:val="24"/>
          <w:szCs w:val="24"/>
        </w:rPr>
        <w:t>   </w:t>
      </w:r>
      <w:r w:rsidRPr="00907927">
        <w:rPr>
          <w:rFonts w:ascii="Verdana" w:eastAsia="Times New Roman" w:hAnsi="Verdana" w:cs="Segoe UI"/>
          <w:color w:val="999999"/>
          <w:sz w:val="24"/>
          <w:szCs w:val="24"/>
          <w:bdr w:val="none" w:sz="0" w:space="0" w:color="auto" w:frame="1"/>
        </w:rPr>
        <w:t>Copy Code</w:t>
      </w:r>
    </w:p>
    <w:p w:rsidR="00CE2044" w:rsidRPr="00907927" w:rsidRDefault="00CE2044" w:rsidP="00CE20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Times New Roman" w:hAnsi="Verdana" w:cs="Courier New"/>
          <w:color w:val="000000"/>
          <w:sz w:val="24"/>
          <w:szCs w:val="24"/>
        </w:rPr>
      </w:pPr>
      <w:proofErr w:type="gramStart"/>
      <w:r w:rsidRPr="00907927">
        <w:rPr>
          <w:rFonts w:ascii="Verdana" w:eastAsia="Times New Roman" w:hAnsi="Verdana" w:cs="Courier New"/>
          <w:color w:val="000000"/>
          <w:sz w:val="24"/>
          <w:szCs w:val="24"/>
        </w:rPr>
        <w:t>act.clickAndHold(</w:t>
      </w:r>
      <w:proofErr w:type="gramEnd"/>
      <w:r w:rsidRPr="00907927">
        <w:rPr>
          <w:rFonts w:ascii="Verdana" w:eastAsia="Times New Roman" w:hAnsi="Verdana" w:cs="Courier New"/>
          <w:color w:val="000000"/>
          <w:sz w:val="24"/>
          <w:szCs w:val="24"/>
        </w:rPr>
        <w:t>From).build().perform();</w:t>
      </w:r>
    </w:p>
    <w:p w:rsidR="00CE2044" w:rsidRPr="00907927" w:rsidRDefault="00CE2044" w:rsidP="00CE20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Times New Roman" w:hAnsi="Verdana" w:cs="Courier New"/>
          <w:color w:val="000000"/>
          <w:sz w:val="24"/>
          <w:szCs w:val="24"/>
        </w:rPr>
      </w:pPr>
      <w:proofErr w:type="gramStart"/>
      <w:r w:rsidRPr="00907927">
        <w:rPr>
          <w:rFonts w:ascii="Verdana" w:eastAsia="Times New Roman" w:hAnsi="Verdana" w:cs="Courier New"/>
          <w:color w:val="000000"/>
          <w:sz w:val="24"/>
          <w:szCs w:val="24"/>
        </w:rPr>
        <w:t>act.moveToElement(</w:t>
      </w:r>
      <w:proofErr w:type="gramEnd"/>
      <w:r w:rsidRPr="00907927">
        <w:rPr>
          <w:rFonts w:ascii="Verdana" w:eastAsia="Times New Roman" w:hAnsi="Verdana" w:cs="Courier New"/>
          <w:color w:val="000000"/>
          <w:sz w:val="24"/>
          <w:szCs w:val="24"/>
        </w:rPr>
        <w:t>To).build().perform();</w:t>
      </w:r>
    </w:p>
    <w:p w:rsidR="00CE2044" w:rsidRPr="00907927" w:rsidRDefault="00CE2044" w:rsidP="00CE20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Times New Roman" w:hAnsi="Verdana" w:cs="Courier New"/>
          <w:color w:val="000000"/>
          <w:sz w:val="24"/>
          <w:szCs w:val="24"/>
        </w:rPr>
      </w:pPr>
      <w:proofErr w:type="gramStart"/>
      <w:r w:rsidRPr="00907927">
        <w:rPr>
          <w:rFonts w:ascii="Verdana" w:eastAsia="Times New Roman" w:hAnsi="Verdana" w:cs="Courier New"/>
          <w:color w:val="000000"/>
          <w:sz w:val="24"/>
          <w:szCs w:val="24"/>
        </w:rPr>
        <w:t>act.release(</w:t>
      </w:r>
      <w:proofErr w:type="gramEnd"/>
      <w:r w:rsidRPr="00907927">
        <w:rPr>
          <w:rFonts w:ascii="Verdana" w:eastAsia="Times New Roman" w:hAnsi="Verdana" w:cs="Courier New"/>
          <w:color w:val="000000"/>
          <w:sz w:val="24"/>
          <w:szCs w:val="24"/>
        </w:rPr>
        <w:t>To).build().perform();</w:t>
      </w:r>
    </w:p>
    <w:p w:rsidR="00CE2044" w:rsidRPr="00907927" w:rsidRDefault="00CE2044" w:rsidP="00CE2044">
      <w:pPr>
        <w:shd w:val="clear" w:color="auto" w:fill="FFFFFF"/>
        <w:spacing w:beforeAutospacing="1" w:after="0" w:afterAutospacing="1"/>
        <w:rPr>
          <w:rFonts w:ascii="Verdana" w:eastAsia="Times New Roman" w:hAnsi="Verdana" w:cs="Segoe UI"/>
          <w:color w:val="111111"/>
          <w:sz w:val="24"/>
          <w:szCs w:val="24"/>
        </w:rPr>
      </w:pPr>
      <w:r w:rsidRPr="00907927">
        <w:rPr>
          <w:rFonts w:ascii="Verdana" w:eastAsia="Times New Roman" w:hAnsi="Verdana" w:cs="Segoe UI"/>
          <w:b/>
          <w:bCs/>
          <w:color w:val="111111"/>
          <w:sz w:val="24"/>
          <w:szCs w:val="24"/>
          <w:bdr w:val="none" w:sz="0" w:space="0" w:color="auto" w:frame="1"/>
        </w:rPr>
        <w:t>3rd way:</w:t>
      </w:r>
    </w:p>
    <w:p w:rsidR="00CE2044" w:rsidRPr="00907927" w:rsidRDefault="00CE2044" w:rsidP="00CE2044">
      <w:pPr>
        <w:shd w:val="clear" w:color="auto" w:fill="FFFFFF"/>
        <w:spacing w:after="0"/>
        <w:jc w:val="right"/>
        <w:rPr>
          <w:rFonts w:ascii="Verdana" w:eastAsia="Times New Roman" w:hAnsi="Verdana" w:cs="Segoe UI"/>
          <w:color w:val="999999"/>
          <w:sz w:val="24"/>
          <w:szCs w:val="24"/>
        </w:rPr>
      </w:pPr>
      <w:r w:rsidRPr="00907927">
        <w:rPr>
          <w:rFonts w:ascii="Verdana" w:eastAsia="Times New Roman" w:hAnsi="Verdana" w:cs="Segoe UI"/>
          <w:color w:val="999999"/>
          <w:sz w:val="24"/>
          <w:szCs w:val="24"/>
          <w:bdr w:val="none" w:sz="0" w:space="0" w:color="auto" w:frame="1"/>
        </w:rPr>
        <w:t>Hide</w:t>
      </w:r>
      <w:r w:rsidRPr="00907927">
        <w:rPr>
          <w:rFonts w:ascii="Verdana" w:eastAsia="Times New Roman" w:hAnsi="Verdana" w:cs="Segoe UI"/>
          <w:color w:val="999999"/>
          <w:sz w:val="24"/>
          <w:szCs w:val="24"/>
        </w:rPr>
        <w:t>   </w:t>
      </w:r>
      <w:r w:rsidRPr="00907927">
        <w:rPr>
          <w:rFonts w:ascii="Verdana" w:eastAsia="Times New Roman" w:hAnsi="Verdana" w:cs="Segoe UI"/>
          <w:color w:val="999999"/>
          <w:sz w:val="24"/>
          <w:szCs w:val="24"/>
          <w:bdr w:val="none" w:sz="0" w:space="0" w:color="auto" w:frame="1"/>
        </w:rPr>
        <w:t>Copy Code</w:t>
      </w:r>
    </w:p>
    <w:p w:rsidR="00CE2044" w:rsidRPr="00907927" w:rsidRDefault="00CE2044" w:rsidP="00CE20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Times New Roman" w:hAnsi="Verdana" w:cs="Courier New"/>
          <w:color w:val="000000"/>
          <w:sz w:val="24"/>
          <w:szCs w:val="24"/>
        </w:rPr>
      </w:pPr>
      <w:proofErr w:type="gramStart"/>
      <w:r w:rsidRPr="00907927">
        <w:rPr>
          <w:rFonts w:ascii="Verdana" w:eastAsia="Times New Roman" w:hAnsi="Verdana" w:cs="Courier New"/>
          <w:color w:val="000000"/>
          <w:sz w:val="24"/>
          <w:szCs w:val="24"/>
        </w:rPr>
        <w:t>act.dragAndDropBy(</w:t>
      </w:r>
      <w:proofErr w:type="gramEnd"/>
      <w:r w:rsidRPr="00907927">
        <w:rPr>
          <w:rFonts w:ascii="Verdana" w:eastAsia="Times New Roman" w:hAnsi="Verdana" w:cs="Courier New"/>
          <w:color w:val="000000"/>
          <w:sz w:val="24"/>
          <w:szCs w:val="24"/>
        </w:rPr>
        <w:t>Source, xoffset, yoffset).perform();</w:t>
      </w:r>
    </w:p>
    <w:p w:rsidR="00CE2044" w:rsidRPr="00907927" w:rsidRDefault="00CE2044" w:rsidP="00AB4E00">
      <w:pPr>
        <w:rPr>
          <w:rFonts w:ascii="Verdana" w:hAnsi="Verdana"/>
          <w:sz w:val="24"/>
          <w:szCs w:val="24"/>
        </w:rPr>
      </w:pPr>
    </w:p>
    <w:p w:rsidR="005E41C1" w:rsidRPr="00907927" w:rsidRDefault="005E41C1" w:rsidP="00AB4E00">
      <w:pPr>
        <w:rPr>
          <w:rFonts w:ascii="Verdana" w:hAnsi="Verdana"/>
          <w:sz w:val="24"/>
          <w:szCs w:val="24"/>
        </w:rPr>
      </w:pPr>
    </w:p>
    <w:p w:rsidR="00A83351" w:rsidRPr="00907927" w:rsidRDefault="00A83351" w:rsidP="00AB4E00">
      <w:pPr>
        <w:rPr>
          <w:rFonts w:ascii="Verdana" w:hAnsi="Verdana"/>
          <w:b/>
          <w:sz w:val="24"/>
          <w:szCs w:val="24"/>
        </w:rPr>
      </w:pPr>
      <w:r w:rsidRPr="00907927">
        <w:rPr>
          <w:rFonts w:ascii="Verdana" w:hAnsi="Verdana"/>
          <w:b/>
          <w:sz w:val="24"/>
          <w:szCs w:val="24"/>
        </w:rPr>
        <w:t xml:space="preserve">Diff methods of Actions </w:t>
      </w:r>
      <w:proofErr w:type="gramStart"/>
      <w:r w:rsidRPr="00907927">
        <w:rPr>
          <w:rFonts w:ascii="Verdana" w:hAnsi="Verdana"/>
          <w:b/>
          <w:sz w:val="24"/>
          <w:szCs w:val="24"/>
        </w:rPr>
        <w:t>Class :</w:t>
      </w:r>
      <w:proofErr w:type="gramEnd"/>
    </w:p>
    <w:p w:rsidR="00A83351" w:rsidRPr="00907927" w:rsidRDefault="00A83351" w:rsidP="00A83351">
      <w:pPr>
        <w:ind w:firstLine="720"/>
        <w:rPr>
          <w:rFonts w:ascii="Verdana" w:hAnsi="Verdana"/>
          <w:sz w:val="24"/>
          <w:szCs w:val="24"/>
        </w:rPr>
      </w:pPr>
      <w:proofErr w:type="gramStart"/>
      <w:r w:rsidRPr="00907927">
        <w:rPr>
          <w:rFonts w:ascii="Verdana" w:hAnsi="Verdana"/>
          <w:sz w:val="24"/>
          <w:szCs w:val="24"/>
        </w:rPr>
        <w:t>1.click</w:t>
      </w:r>
      <w:proofErr w:type="gramEnd"/>
      <w:r w:rsidRPr="00907927">
        <w:rPr>
          <w:rFonts w:ascii="Verdana" w:hAnsi="Verdana"/>
          <w:sz w:val="24"/>
          <w:szCs w:val="24"/>
        </w:rPr>
        <w:t>()</w:t>
      </w:r>
    </w:p>
    <w:p w:rsidR="00A83351" w:rsidRPr="00907927" w:rsidRDefault="00A83351" w:rsidP="00A83351">
      <w:pPr>
        <w:rPr>
          <w:rFonts w:ascii="Verdana" w:hAnsi="Verdana"/>
          <w:sz w:val="24"/>
          <w:szCs w:val="24"/>
        </w:rPr>
      </w:pPr>
      <w:r w:rsidRPr="00907927">
        <w:rPr>
          <w:rFonts w:ascii="Verdana" w:hAnsi="Verdana"/>
          <w:sz w:val="24"/>
          <w:szCs w:val="24"/>
        </w:rPr>
        <w:tab/>
      </w:r>
      <w:proofErr w:type="gramStart"/>
      <w:r w:rsidRPr="00907927">
        <w:rPr>
          <w:rFonts w:ascii="Verdana" w:hAnsi="Verdana"/>
          <w:sz w:val="24"/>
          <w:szCs w:val="24"/>
        </w:rPr>
        <w:t>2.ContextClick</w:t>
      </w:r>
      <w:proofErr w:type="gramEnd"/>
    </w:p>
    <w:p w:rsidR="00A83351" w:rsidRPr="00907927" w:rsidRDefault="00A83351" w:rsidP="00A83351">
      <w:pPr>
        <w:rPr>
          <w:rFonts w:ascii="Verdana" w:hAnsi="Verdana"/>
          <w:sz w:val="24"/>
          <w:szCs w:val="24"/>
        </w:rPr>
      </w:pPr>
      <w:proofErr w:type="gramStart"/>
      <w:r w:rsidRPr="00907927">
        <w:rPr>
          <w:rFonts w:ascii="Verdana" w:hAnsi="Verdana"/>
          <w:sz w:val="24"/>
          <w:szCs w:val="24"/>
        </w:rPr>
        <w:t>doubleClick</w:t>
      </w:r>
      <w:proofErr w:type="gramEnd"/>
    </w:p>
    <w:p w:rsidR="00A83351" w:rsidRPr="00907927" w:rsidRDefault="00A83351" w:rsidP="00A83351">
      <w:pPr>
        <w:rPr>
          <w:rFonts w:ascii="Verdana" w:hAnsi="Verdana"/>
          <w:sz w:val="24"/>
          <w:szCs w:val="24"/>
        </w:rPr>
      </w:pPr>
      <w:proofErr w:type="gramStart"/>
      <w:r w:rsidRPr="00907927">
        <w:rPr>
          <w:rFonts w:ascii="Verdana" w:hAnsi="Verdana"/>
          <w:sz w:val="24"/>
          <w:szCs w:val="24"/>
        </w:rPr>
        <w:t>keyDown(</w:t>
      </w:r>
      <w:proofErr w:type="gramEnd"/>
      <w:r w:rsidRPr="00907927">
        <w:rPr>
          <w:rFonts w:ascii="Verdana" w:hAnsi="Verdana"/>
          <w:sz w:val="24"/>
          <w:szCs w:val="24"/>
        </w:rPr>
        <w:t xml:space="preserve">) : </w:t>
      </w:r>
      <w:r w:rsidR="00815360" w:rsidRPr="00907927">
        <w:rPr>
          <w:rFonts w:ascii="Verdana" w:hAnsi="Verdana"/>
          <w:sz w:val="24"/>
          <w:szCs w:val="24"/>
        </w:rPr>
        <w:t>p</w:t>
      </w:r>
      <w:r w:rsidRPr="00907927">
        <w:rPr>
          <w:rFonts w:ascii="Verdana" w:hAnsi="Verdana"/>
          <w:sz w:val="24"/>
          <w:szCs w:val="24"/>
        </w:rPr>
        <w:t>ress thekeydown</w:t>
      </w:r>
    </w:p>
    <w:p w:rsidR="00A83351" w:rsidRPr="00907927" w:rsidRDefault="00A83351" w:rsidP="00A83351">
      <w:pPr>
        <w:rPr>
          <w:rFonts w:ascii="Verdana" w:hAnsi="Verdana"/>
          <w:sz w:val="24"/>
          <w:szCs w:val="24"/>
        </w:rPr>
      </w:pPr>
      <w:proofErr w:type="gramStart"/>
      <w:r w:rsidRPr="00907927">
        <w:rPr>
          <w:rFonts w:ascii="Verdana" w:hAnsi="Verdana"/>
          <w:sz w:val="24"/>
          <w:szCs w:val="24"/>
        </w:rPr>
        <w:t>kepUp(</w:t>
      </w:r>
      <w:proofErr w:type="gramEnd"/>
      <w:r w:rsidRPr="00907927">
        <w:rPr>
          <w:rFonts w:ascii="Verdana" w:hAnsi="Verdana"/>
          <w:sz w:val="24"/>
          <w:szCs w:val="24"/>
        </w:rPr>
        <w:t>)</w:t>
      </w:r>
      <w:r w:rsidR="00815360" w:rsidRPr="00907927">
        <w:rPr>
          <w:rFonts w:ascii="Verdana" w:hAnsi="Verdana"/>
          <w:sz w:val="24"/>
          <w:szCs w:val="24"/>
        </w:rPr>
        <w:t xml:space="preserve"> : releasing the key</w:t>
      </w:r>
    </w:p>
    <w:p w:rsidR="00815360" w:rsidRPr="00907927" w:rsidRDefault="00815360" w:rsidP="00A83351">
      <w:pPr>
        <w:rPr>
          <w:rFonts w:ascii="Verdana" w:hAnsi="Verdana"/>
          <w:sz w:val="24"/>
          <w:szCs w:val="24"/>
        </w:rPr>
      </w:pPr>
      <w:proofErr w:type="gramStart"/>
      <w:r w:rsidRPr="00907927">
        <w:rPr>
          <w:rFonts w:ascii="Verdana" w:hAnsi="Verdana"/>
          <w:sz w:val="24"/>
          <w:szCs w:val="24"/>
        </w:rPr>
        <w:t>moveToElement(</w:t>
      </w:r>
      <w:proofErr w:type="gramEnd"/>
      <w:r w:rsidRPr="00907927">
        <w:rPr>
          <w:rFonts w:ascii="Verdana" w:hAnsi="Verdana"/>
          <w:sz w:val="24"/>
          <w:szCs w:val="24"/>
        </w:rPr>
        <w:t>) : it will movwto some elemnt</w:t>
      </w:r>
    </w:p>
    <w:p w:rsidR="00815360" w:rsidRPr="00907927" w:rsidRDefault="00815360" w:rsidP="00A83351">
      <w:pPr>
        <w:rPr>
          <w:rFonts w:ascii="Verdana" w:hAnsi="Verdana"/>
          <w:sz w:val="24"/>
          <w:szCs w:val="24"/>
        </w:rPr>
      </w:pPr>
      <w:proofErr w:type="gramStart"/>
      <w:r w:rsidRPr="00907927">
        <w:rPr>
          <w:rFonts w:ascii="Verdana" w:hAnsi="Verdana"/>
          <w:sz w:val="24"/>
          <w:szCs w:val="24"/>
        </w:rPr>
        <w:t>perform(</w:t>
      </w:r>
      <w:proofErr w:type="gramEnd"/>
      <w:r w:rsidRPr="00907927">
        <w:rPr>
          <w:rFonts w:ascii="Verdana" w:hAnsi="Verdana"/>
          <w:sz w:val="24"/>
          <w:szCs w:val="24"/>
        </w:rPr>
        <w:t>): and it performs the actions</w:t>
      </w:r>
      <w:r w:rsidR="005728D7" w:rsidRPr="00907927">
        <w:rPr>
          <w:rFonts w:ascii="Verdana" w:hAnsi="Verdana"/>
          <w:sz w:val="24"/>
          <w:szCs w:val="24"/>
        </w:rPr>
        <w:t xml:space="preserve"> : to release anyaction click we need perform().</w:t>
      </w:r>
    </w:p>
    <w:p w:rsidR="00815360" w:rsidRPr="00907927" w:rsidRDefault="00815360" w:rsidP="00A83351">
      <w:pPr>
        <w:rPr>
          <w:rFonts w:ascii="Verdana" w:hAnsi="Verdana"/>
          <w:sz w:val="24"/>
          <w:szCs w:val="24"/>
        </w:rPr>
      </w:pPr>
      <w:proofErr w:type="gramStart"/>
      <w:r w:rsidRPr="00907927">
        <w:rPr>
          <w:rFonts w:ascii="Verdana" w:hAnsi="Verdana"/>
          <w:sz w:val="24"/>
          <w:szCs w:val="24"/>
        </w:rPr>
        <w:lastRenderedPageBreak/>
        <w:t>sendKeys(</w:t>
      </w:r>
      <w:proofErr w:type="gramEnd"/>
      <w:r w:rsidRPr="00907927">
        <w:rPr>
          <w:rFonts w:ascii="Verdana" w:hAnsi="Verdana"/>
          <w:sz w:val="24"/>
          <w:szCs w:val="24"/>
        </w:rPr>
        <w:t>):</w:t>
      </w:r>
    </w:p>
    <w:p w:rsidR="00D90526" w:rsidRPr="00907927" w:rsidRDefault="00D90526" w:rsidP="00A83351">
      <w:pPr>
        <w:rPr>
          <w:rFonts w:ascii="Verdana" w:hAnsi="Verdana"/>
          <w:sz w:val="24"/>
          <w:szCs w:val="24"/>
        </w:rPr>
      </w:pPr>
      <w:proofErr w:type="gramStart"/>
      <w:r w:rsidRPr="00907927">
        <w:rPr>
          <w:rFonts w:ascii="Verdana" w:hAnsi="Verdana"/>
          <w:sz w:val="24"/>
          <w:szCs w:val="24"/>
        </w:rPr>
        <w:t>clickAndHold()</w:t>
      </w:r>
      <w:proofErr w:type="gramEnd"/>
    </w:p>
    <w:p w:rsidR="00D90526" w:rsidRPr="00907927" w:rsidRDefault="00D90526" w:rsidP="00A83351">
      <w:pPr>
        <w:rPr>
          <w:rFonts w:ascii="Verdana" w:hAnsi="Verdana"/>
          <w:sz w:val="24"/>
          <w:szCs w:val="24"/>
        </w:rPr>
      </w:pPr>
      <w:proofErr w:type="gramStart"/>
      <w:r w:rsidRPr="00907927">
        <w:rPr>
          <w:rFonts w:ascii="Verdana" w:hAnsi="Verdana"/>
          <w:sz w:val="24"/>
          <w:szCs w:val="24"/>
        </w:rPr>
        <w:t>build(</w:t>
      </w:r>
      <w:proofErr w:type="gramEnd"/>
      <w:r w:rsidRPr="00907927">
        <w:rPr>
          <w:rFonts w:ascii="Verdana" w:hAnsi="Verdana"/>
          <w:sz w:val="24"/>
          <w:szCs w:val="24"/>
        </w:rPr>
        <w:t>)</w:t>
      </w:r>
      <w:r w:rsidR="00B2260F" w:rsidRPr="00907927">
        <w:rPr>
          <w:rFonts w:ascii="Verdana" w:hAnsi="Verdana"/>
          <w:sz w:val="24"/>
          <w:szCs w:val="24"/>
        </w:rPr>
        <w:t>.perform()</w:t>
      </w:r>
      <w:r w:rsidRPr="00907927">
        <w:rPr>
          <w:rFonts w:ascii="Verdana" w:hAnsi="Verdana"/>
          <w:sz w:val="24"/>
          <w:szCs w:val="24"/>
        </w:rPr>
        <w:t xml:space="preserve"> : we need this only when we need to perform more th</w:t>
      </w:r>
      <w:r w:rsidR="009F14C7" w:rsidRPr="00907927">
        <w:rPr>
          <w:rFonts w:ascii="Verdana" w:hAnsi="Verdana"/>
          <w:sz w:val="24"/>
          <w:szCs w:val="24"/>
        </w:rPr>
        <w:t xml:space="preserve">an one actions. </w:t>
      </w:r>
      <w:proofErr w:type="gramStart"/>
      <w:r w:rsidR="009F14C7" w:rsidRPr="00907927">
        <w:rPr>
          <w:rFonts w:ascii="Verdana" w:hAnsi="Verdana"/>
          <w:sz w:val="24"/>
          <w:szCs w:val="24"/>
        </w:rPr>
        <w:t>we</w:t>
      </w:r>
      <w:proofErr w:type="gramEnd"/>
      <w:r w:rsidR="009F14C7" w:rsidRPr="00907927">
        <w:rPr>
          <w:rFonts w:ascii="Verdana" w:hAnsi="Verdana"/>
          <w:sz w:val="24"/>
          <w:szCs w:val="24"/>
        </w:rPr>
        <w:t xml:space="preserve"> can use it fo</w:t>
      </w:r>
      <w:r w:rsidRPr="00907927">
        <w:rPr>
          <w:rFonts w:ascii="Verdana" w:hAnsi="Verdana"/>
          <w:sz w:val="24"/>
          <w:szCs w:val="24"/>
        </w:rPr>
        <w:t>r sing</w:t>
      </w:r>
      <w:r w:rsidR="009F14C7" w:rsidRPr="00907927">
        <w:rPr>
          <w:rFonts w:ascii="Verdana" w:hAnsi="Verdana"/>
          <w:sz w:val="24"/>
          <w:szCs w:val="24"/>
        </w:rPr>
        <w:t>l</w:t>
      </w:r>
      <w:r w:rsidRPr="00907927">
        <w:rPr>
          <w:rFonts w:ascii="Verdana" w:hAnsi="Verdana"/>
          <w:sz w:val="24"/>
          <w:szCs w:val="24"/>
        </w:rPr>
        <w:t>e action it won</w:t>
      </w:r>
      <w:r w:rsidR="0076727C" w:rsidRPr="00907927">
        <w:rPr>
          <w:rFonts w:ascii="Verdana" w:hAnsi="Verdana"/>
          <w:sz w:val="24"/>
          <w:szCs w:val="24"/>
        </w:rPr>
        <w:t>’</w:t>
      </w:r>
      <w:r w:rsidRPr="00907927">
        <w:rPr>
          <w:rFonts w:ascii="Verdana" w:hAnsi="Verdana"/>
          <w:sz w:val="24"/>
          <w:szCs w:val="24"/>
        </w:rPr>
        <w:t>t through any exception but it</w:t>
      </w:r>
      <w:r w:rsidR="0076727C" w:rsidRPr="00907927">
        <w:rPr>
          <w:rFonts w:ascii="Verdana" w:hAnsi="Verdana"/>
          <w:sz w:val="24"/>
          <w:szCs w:val="24"/>
        </w:rPr>
        <w:t>’</w:t>
      </w:r>
      <w:r w:rsidRPr="00907927">
        <w:rPr>
          <w:rFonts w:ascii="Verdana" w:hAnsi="Verdana"/>
          <w:sz w:val="24"/>
          <w:szCs w:val="24"/>
        </w:rPr>
        <w:t>s not required.</w:t>
      </w:r>
      <w:r w:rsidR="00B2260F" w:rsidRPr="00907927">
        <w:rPr>
          <w:rFonts w:ascii="Verdana" w:hAnsi="Verdana"/>
          <w:sz w:val="24"/>
          <w:szCs w:val="24"/>
        </w:rPr>
        <w:t xml:space="preserve"> </w:t>
      </w:r>
    </w:p>
    <w:p w:rsidR="00D90526" w:rsidRPr="00907927" w:rsidRDefault="00D90526" w:rsidP="00A83351">
      <w:pPr>
        <w:rPr>
          <w:rFonts w:ascii="Verdana" w:hAnsi="Verdana"/>
          <w:sz w:val="24"/>
          <w:szCs w:val="24"/>
        </w:rPr>
      </w:pPr>
      <w:proofErr w:type="gramStart"/>
      <w:r w:rsidRPr="00907927">
        <w:rPr>
          <w:rFonts w:ascii="Verdana" w:hAnsi="Verdana"/>
          <w:sz w:val="24"/>
          <w:szCs w:val="24"/>
        </w:rPr>
        <w:t>contextClick(</w:t>
      </w:r>
      <w:proofErr w:type="gramEnd"/>
      <w:r w:rsidRPr="00907927">
        <w:rPr>
          <w:rFonts w:ascii="Verdana" w:hAnsi="Verdana"/>
          <w:sz w:val="24"/>
          <w:szCs w:val="24"/>
        </w:rPr>
        <w:t>): for right click on the specific element</w:t>
      </w:r>
    </w:p>
    <w:p w:rsidR="00D90526" w:rsidRPr="00907927" w:rsidRDefault="00D90526" w:rsidP="00A83351">
      <w:pPr>
        <w:rPr>
          <w:rFonts w:ascii="Verdana" w:hAnsi="Verdana"/>
          <w:sz w:val="24"/>
          <w:szCs w:val="24"/>
        </w:rPr>
      </w:pPr>
    </w:p>
    <w:p w:rsidR="00815360" w:rsidRPr="00907927" w:rsidRDefault="00815360" w:rsidP="00A83351">
      <w:pPr>
        <w:rPr>
          <w:rFonts w:ascii="Verdana" w:hAnsi="Verdana"/>
          <w:sz w:val="24"/>
          <w:szCs w:val="24"/>
        </w:rPr>
      </w:pPr>
      <w:proofErr w:type="gramStart"/>
      <w:r w:rsidRPr="00907927">
        <w:rPr>
          <w:rFonts w:ascii="Verdana" w:hAnsi="Verdana"/>
          <w:sz w:val="24"/>
          <w:szCs w:val="24"/>
        </w:rPr>
        <w:t>Example :</w:t>
      </w:r>
      <w:proofErr w:type="gramEnd"/>
      <w:r w:rsidRPr="00907927">
        <w:rPr>
          <w:rFonts w:ascii="Verdana" w:hAnsi="Verdana"/>
          <w:sz w:val="24"/>
          <w:szCs w:val="24"/>
        </w:rPr>
        <w:t xml:space="preserve"> load theURL</w:t>
      </w:r>
    </w:p>
    <w:p w:rsidR="00815360" w:rsidRPr="00907927" w:rsidRDefault="00815360" w:rsidP="00A83351">
      <w:pPr>
        <w:rPr>
          <w:rFonts w:ascii="Verdana" w:hAnsi="Verdana"/>
          <w:sz w:val="24"/>
          <w:szCs w:val="24"/>
        </w:rPr>
      </w:pPr>
      <w:proofErr w:type="gramStart"/>
      <w:r w:rsidRPr="00907927">
        <w:rPr>
          <w:rFonts w:ascii="Verdana" w:hAnsi="Verdana"/>
          <w:sz w:val="24"/>
          <w:szCs w:val="24"/>
        </w:rPr>
        <w:t>find</w:t>
      </w:r>
      <w:proofErr w:type="gramEnd"/>
      <w:r w:rsidRPr="00907927">
        <w:rPr>
          <w:rFonts w:ascii="Verdana" w:hAnsi="Verdana"/>
          <w:sz w:val="24"/>
          <w:szCs w:val="24"/>
        </w:rPr>
        <w:t xml:space="preserve"> the Elements for the actions </w:t>
      </w:r>
    </w:p>
    <w:p w:rsidR="00815360" w:rsidRPr="00907927" w:rsidRDefault="00815360" w:rsidP="00A83351">
      <w:pPr>
        <w:rPr>
          <w:rFonts w:ascii="Verdana" w:hAnsi="Verdana"/>
          <w:sz w:val="24"/>
          <w:szCs w:val="24"/>
        </w:rPr>
      </w:pPr>
      <w:proofErr w:type="gramStart"/>
      <w:r w:rsidRPr="00907927">
        <w:rPr>
          <w:rFonts w:ascii="Verdana" w:hAnsi="Verdana"/>
          <w:sz w:val="24"/>
          <w:szCs w:val="24"/>
        </w:rPr>
        <w:t>create</w:t>
      </w:r>
      <w:proofErr w:type="gramEnd"/>
      <w:r w:rsidRPr="00907927">
        <w:rPr>
          <w:rFonts w:ascii="Verdana" w:hAnsi="Verdana"/>
          <w:sz w:val="24"/>
          <w:szCs w:val="24"/>
        </w:rPr>
        <w:t xml:space="preserve"> the Actions class object which take the driver as the constructor parameter.</w:t>
      </w:r>
    </w:p>
    <w:p w:rsidR="00A83351" w:rsidRPr="00907927" w:rsidRDefault="00D90526" w:rsidP="00A83351">
      <w:pPr>
        <w:rPr>
          <w:rFonts w:ascii="Verdana" w:hAnsi="Verdana"/>
          <w:b/>
          <w:sz w:val="24"/>
          <w:szCs w:val="24"/>
        </w:rPr>
      </w:pPr>
      <w:r w:rsidRPr="00907927">
        <w:rPr>
          <w:rFonts w:ascii="Verdana" w:hAnsi="Verdana"/>
          <w:b/>
          <w:sz w:val="24"/>
          <w:szCs w:val="24"/>
        </w:rPr>
        <w:t xml:space="preserve">Actions action = new </w:t>
      </w:r>
      <w:proofErr w:type="gramStart"/>
      <w:r w:rsidRPr="00907927">
        <w:rPr>
          <w:rFonts w:ascii="Verdana" w:hAnsi="Verdana"/>
          <w:b/>
          <w:sz w:val="24"/>
          <w:szCs w:val="24"/>
        </w:rPr>
        <w:t>Actions(</w:t>
      </w:r>
      <w:proofErr w:type="gramEnd"/>
      <w:r w:rsidRPr="00907927">
        <w:rPr>
          <w:rFonts w:ascii="Verdana" w:hAnsi="Verdana"/>
          <w:b/>
          <w:sz w:val="24"/>
          <w:szCs w:val="24"/>
        </w:rPr>
        <w:t>driver);</w:t>
      </w:r>
    </w:p>
    <w:p w:rsidR="00D90526" w:rsidRPr="00907927" w:rsidRDefault="005728D7" w:rsidP="00A83351">
      <w:pPr>
        <w:rPr>
          <w:rFonts w:ascii="Verdana" w:hAnsi="Verdana"/>
          <w:sz w:val="24"/>
          <w:szCs w:val="24"/>
        </w:rPr>
      </w:pPr>
      <w:proofErr w:type="gramStart"/>
      <w:r w:rsidRPr="00907927">
        <w:rPr>
          <w:rFonts w:ascii="Verdana" w:hAnsi="Verdana"/>
          <w:b/>
          <w:sz w:val="24"/>
          <w:szCs w:val="24"/>
        </w:rPr>
        <w:t>takeScreenShot(</w:t>
      </w:r>
      <w:proofErr w:type="gramEnd"/>
      <w:r w:rsidRPr="00907927">
        <w:rPr>
          <w:rFonts w:ascii="Verdana" w:hAnsi="Verdana"/>
          <w:b/>
          <w:sz w:val="24"/>
          <w:szCs w:val="24"/>
        </w:rPr>
        <w:t>)</w:t>
      </w:r>
      <w:r w:rsidRPr="00907927">
        <w:rPr>
          <w:rFonts w:ascii="Verdana" w:hAnsi="Verdana"/>
          <w:sz w:val="24"/>
          <w:szCs w:val="24"/>
        </w:rPr>
        <w:t xml:space="preserve"> : we need to typecast the driver api ,because takeScreenShot() method is only  present in the TakeScreenShot Class but not under the driver. And it takes the screenshot and it will give you the output type and we can store into a file.</w:t>
      </w:r>
      <w:r w:rsidR="00B2260F" w:rsidRPr="00907927">
        <w:rPr>
          <w:rFonts w:ascii="Verdana" w:hAnsi="Verdana"/>
          <w:sz w:val="24"/>
          <w:szCs w:val="24"/>
        </w:rPr>
        <w:t xml:space="preserve"> You cann take the screenshots any where.</w:t>
      </w:r>
    </w:p>
    <w:p w:rsidR="00E73055" w:rsidRPr="00907927" w:rsidRDefault="00E73055" w:rsidP="00A83351">
      <w:pPr>
        <w:rPr>
          <w:rFonts w:ascii="Verdana" w:hAnsi="Verdana"/>
          <w:b/>
          <w:sz w:val="24"/>
          <w:szCs w:val="24"/>
        </w:rPr>
      </w:pPr>
      <w:r w:rsidRPr="00907927">
        <w:rPr>
          <w:rFonts w:ascii="Verdana" w:hAnsi="Verdana"/>
          <w:b/>
          <w:sz w:val="24"/>
          <w:szCs w:val="24"/>
        </w:rPr>
        <w:t xml:space="preserve">File fie = </w:t>
      </w:r>
      <w:proofErr w:type="gramStart"/>
      <w:r w:rsidRPr="00907927">
        <w:rPr>
          <w:rFonts w:ascii="Verdana" w:hAnsi="Verdana"/>
          <w:b/>
          <w:sz w:val="24"/>
          <w:szCs w:val="24"/>
        </w:rPr>
        <w:t>TakesScreenshot(</w:t>
      </w:r>
      <w:proofErr w:type="gramEnd"/>
      <w:r w:rsidRPr="00907927">
        <w:rPr>
          <w:rFonts w:ascii="Verdana" w:hAnsi="Verdana"/>
          <w:b/>
          <w:sz w:val="24"/>
          <w:szCs w:val="24"/>
        </w:rPr>
        <w:t>driver).getScreensotAs(OutputType.FILE</w:t>
      </w:r>
      <w:r w:rsidR="009F14C7" w:rsidRPr="00907927">
        <w:rPr>
          <w:rFonts w:ascii="Verdana" w:hAnsi="Verdana"/>
          <w:b/>
          <w:sz w:val="24"/>
          <w:szCs w:val="24"/>
        </w:rPr>
        <w:t>);</w:t>
      </w:r>
    </w:p>
    <w:p w:rsidR="009F14C7" w:rsidRPr="00907927" w:rsidRDefault="009F14C7" w:rsidP="00A83351">
      <w:pPr>
        <w:rPr>
          <w:rFonts w:ascii="Verdana" w:hAnsi="Verdana"/>
          <w:sz w:val="24"/>
          <w:szCs w:val="24"/>
        </w:rPr>
      </w:pPr>
      <w:proofErr w:type="gramStart"/>
      <w:r w:rsidRPr="00907927">
        <w:rPr>
          <w:rFonts w:ascii="Verdana" w:hAnsi="Verdana"/>
          <w:sz w:val="24"/>
          <w:szCs w:val="24"/>
        </w:rPr>
        <w:t>Catch{</w:t>
      </w:r>
      <w:proofErr w:type="gramEnd"/>
    </w:p>
    <w:p w:rsidR="009F14C7" w:rsidRPr="00907927" w:rsidRDefault="009F14C7" w:rsidP="00A83351">
      <w:pPr>
        <w:rPr>
          <w:rFonts w:ascii="Verdana" w:hAnsi="Verdana"/>
          <w:sz w:val="24"/>
          <w:szCs w:val="24"/>
        </w:rPr>
      </w:pPr>
      <w:proofErr w:type="gramStart"/>
      <w:r w:rsidRPr="00907927">
        <w:rPr>
          <w:rFonts w:ascii="Verdana" w:hAnsi="Verdana"/>
          <w:sz w:val="24"/>
          <w:szCs w:val="24"/>
        </w:rPr>
        <w:t>FileUtils.copyFile(</w:t>
      </w:r>
      <w:proofErr w:type="gramEnd"/>
      <w:r w:rsidRPr="00907927">
        <w:rPr>
          <w:rFonts w:ascii="Verdana" w:hAnsi="Verdana"/>
          <w:sz w:val="24"/>
          <w:szCs w:val="24"/>
        </w:rPr>
        <w:t>file, new File(“c:/users/wbl/screentshot.png));</w:t>
      </w:r>
    </w:p>
    <w:p w:rsidR="009F14C7" w:rsidRPr="00907927" w:rsidRDefault="009F14C7" w:rsidP="00A83351">
      <w:pPr>
        <w:rPr>
          <w:rFonts w:ascii="Verdana" w:hAnsi="Verdana"/>
          <w:sz w:val="24"/>
          <w:szCs w:val="24"/>
        </w:rPr>
      </w:pPr>
      <w:r w:rsidRPr="00907927">
        <w:rPr>
          <w:rFonts w:ascii="Verdana" w:hAnsi="Verdana"/>
          <w:sz w:val="24"/>
          <w:szCs w:val="24"/>
        </w:rPr>
        <w:t>}</w:t>
      </w:r>
    </w:p>
    <w:p w:rsidR="001E1B9C" w:rsidRPr="00907927" w:rsidRDefault="001E1B9C" w:rsidP="00A83351">
      <w:pPr>
        <w:rPr>
          <w:rFonts w:ascii="Verdana" w:hAnsi="Verdana"/>
          <w:sz w:val="24"/>
          <w:szCs w:val="24"/>
        </w:rPr>
      </w:pPr>
      <w:r w:rsidRPr="00907927">
        <w:rPr>
          <w:rFonts w:ascii="Verdana" w:hAnsi="Verdana"/>
          <w:sz w:val="24"/>
          <w:szCs w:val="24"/>
        </w:rPr>
        <w:t>Double backward slash or single forward slash.</w:t>
      </w:r>
    </w:p>
    <w:p w:rsidR="00B2260F" w:rsidRPr="00907927" w:rsidRDefault="00B2260F" w:rsidP="00A83351">
      <w:pPr>
        <w:rPr>
          <w:rFonts w:ascii="Verdana" w:hAnsi="Verdana"/>
          <w:sz w:val="24"/>
          <w:szCs w:val="24"/>
        </w:rPr>
      </w:pPr>
      <w:proofErr w:type="gramStart"/>
      <w:r w:rsidRPr="00907927">
        <w:rPr>
          <w:rFonts w:ascii="Verdana" w:hAnsi="Verdana"/>
          <w:b/>
          <w:sz w:val="24"/>
          <w:szCs w:val="24"/>
        </w:rPr>
        <w:t xml:space="preserve">ALERTS </w:t>
      </w:r>
      <w:r w:rsidRPr="00907927">
        <w:rPr>
          <w:rFonts w:ascii="Verdana" w:hAnsi="Verdana"/>
          <w:sz w:val="24"/>
          <w:szCs w:val="24"/>
        </w:rPr>
        <w:t>:</w:t>
      </w:r>
      <w:proofErr w:type="gramEnd"/>
      <w:r w:rsidRPr="00907927">
        <w:rPr>
          <w:rFonts w:ascii="Verdana" w:hAnsi="Verdana"/>
          <w:sz w:val="24"/>
          <w:szCs w:val="24"/>
        </w:rPr>
        <w:t xml:space="preserve">  alerts ate the popup windows comes up in the browsers with them we can either accept them or cancel them.</w:t>
      </w:r>
    </w:p>
    <w:p w:rsidR="00B2260F" w:rsidRPr="00907927" w:rsidRDefault="00B2260F" w:rsidP="00A83351">
      <w:pPr>
        <w:rPr>
          <w:rFonts w:ascii="Verdana" w:hAnsi="Verdana"/>
          <w:sz w:val="24"/>
          <w:szCs w:val="24"/>
        </w:rPr>
      </w:pPr>
      <w:r w:rsidRPr="00907927">
        <w:rPr>
          <w:rFonts w:ascii="Verdana" w:hAnsi="Verdana"/>
          <w:sz w:val="24"/>
          <w:szCs w:val="24"/>
        </w:rPr>
        <w:t>In order to deal with</w:t>
      </w:r>
      <w:r w:rsidR="005D429F" w:rsidRPr="00907927">
        <w:rPr>
          <w:rFonts w:ascii="Verdana" w:hAnsi="Verdana"/>
          <w:sz w:val="24"/>
          <w:szCs w:val="24"/>
        </w:rPr>
        <w:t xml:space="preserve"> </w:t>
      </w:r>
      <w:r w:rsidRPr="00907927">
        <w:rPr>
          <w:rFonts w:ascii="Verdana" w:hAnsi="Verdana"/>
          <w:sz w:val="24"/>
          <w:szCs w:val="24"/>
        </w:rPr>
        <w:t>alerts in WebDriver we have a class called “</w:t>
      </w:r>
      <w:r w:rsidR="005D429F" w:rsidRPr="00907927">
        <w:rPr>
          <w:rFonts w:ascii="Verdana" w:hAnsi="Verdana"/>
          <w:sz w:val="24"/>
          <w:szCs w:val="24"/>
        </w:rPr>
        <w:t>Alerts”--- and these alerts can be handled in two ways either accept or to dismiss.</w:t>
      </w:r>
    </w:p>
    <w:p w:rsidR="006D51C1" w:rsidRPr="00907927" w:rsidRDefault="006D51C1" w:rsidP="00A83351">
      <w:pPr>
        <w:rPr>
          <w:rFonts w:ascii="Verdana" w:hAnsi="Verdana"/>
          <w:sz w:val="24"/>
          <w:szCs w:val="24"/>
        </w:rPr>
      </w:pPr>
      <w:proofErr w:type="gramStart"/>
      <w:r w:rsidRPr="00907927">
        <w:rPr>
          <w:rFonts w:ascii="Verdana" w:hAnsi="Verdana"/>
          <w:sz w:val="24"/>
          <w:szCs w:val="24"/>
        </w:rPr>
        <w:t>Alerets  are</w:t>
      </w:r>
      <w:proofErr w:type="gramEnd"/>
      <w:r w:rsidRPr="00907927">
        <w:rPr>
          <w:rFonts w:ascii="Verdana" w:hAnsi="Verdana"/>
          <w:sz w:val="24"/>
          <w:szCs w:val="24"/>
        </w:rPr>
        <w:t xml:space="preserve"> of two types : Window Based alerts –To identify we cannot right click or inspect these alerts.</w:t>
      </w:r>
    </w:p>
    <w:p w:rsidR="006D51C1" w:rsidRPr="00907927" w:rsidRDefault="006D51C1" w:rsidP="00A83351">
      <w:pPr>
        <w:rPr>
          <w:rFonts w:ascii="Verdana" w:hAnsi="Verdana"/>
          <w:sz w:val="24"/>
          <w:szCs w:val="24"/>
        </w:rPr>
      </w:pP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t xml:space="preserve">Browser based </w:t>
      </w:r>
      <w:proofErr w:type="gramStart"/>
      <w:r w:rsidRPr="00907927">
        <w:rPr>
          <w:rFonts w:ascii="Verdana" w:hAnsi="Verdana"/>
          <w:sz w:val="24"/>
          <w:szCs w:val="24"/>
        </w:rPr>
        <w:t>alerts :</w:t>
      </w:r>
      <w:proofErr w:type="gramEnd"/>
      <w:r w:rsidRPr="00907927">
        <w:rPr>
          <w:rFonts w:ascii="Verdana" w:hAnsi="Verdana"/>
          <w:sz w:val="24"/>
          <w:szCs w:val="24"/>
        </w:rPr>
        <w:t xml:space="preserve"> these can be closed or accepted and we can inspect for close button and handle.</w:t>
      </w:r>
    </w:p>
    <w:p w:rsidR="005D429F" w:rsidRPr="00907927" w:rsidRDefault="005D429F" w:rsidP="00A83351">
      <w:pPr>
        <w:rPr>
          <w:rFonts w:ascii="Verdana" w:hAnsi="Verdana"/>
          <w:sz w:val="24"/>
          <w:szCs w:val="24"/>
        </w:rPr>
      </w:pPr>
      <w:r w:rsidRPr="00907927">
        <w:rPr>
          <w:rFonts w:ascii="Verdana" w:hAnsi="Verdana"/>
          <w:sz w:val="24"/>
          <w:szCs w:val="24"/>
        </w:rPr>
        <w:lastRenderedPageBreak/>
        <w:t xml:space="preserve">Alert alert = </w:t>
      </w:r>
      <w:proofErr w:type="gramStart"/>
      <w:r w:rsidRPr="00907927">
        <w:rPr>
          <w:rFonts w:ascii="Verdana" w:hAnsi="Verdana"/>
          <w:sz w:val="24"/>
          <w:szCs w:val="24"/>
        </w:rPr>
        <w:t>driver.switchTo(</w:t>
      </w:r>
      <w:proofErr w:type="gramEnd"/>
      <w:r w:rsidRPr="00907927">
        <w:rPr>
          <w:rFonts w:ascii="Verdana" w:hAnsi="Verdana"/>
          <w:sz w:val="24"/>
          <w:szCs w:val="24"/>
        </w:rPr>
        <w:t>).alert();</w:t>
      </w:r>
    </w:p>
    <w:p w:rsidR="005D429F" w:rsidRPr="00907927" w:rsidRDefault="005D429F" w:rsidP="00A83351">
      <w:pPr>
        <w:rPr>
          <w:rFonts w:ascii="Verdana" w:hAnsi="Verdana"/>
          <w:sz w:val="24"/>
          <w:szCs w:val="24"/>
        </w:rPr>
      </w:pPr>
      <w:proofErr w:type="gramStart"/>
      <w:r w:rsidRPr="00907927">
        <w:rPr>
          <w:rFonts w:ascii="Verdana" w:hAnsi="Verdana"/>
          <w:sz w:val="24"/>
          <w:szCs w:val="24"/>
        </w:rPr>
        <w:t>alert.accept(</w:t>
      </w:r>
      <w:proofErr w:type="gramEnd"/>
      <w:r w:rsidRPr="00907927">
        <w:rPr>
          <w:rFonts w:ascii="Verdana" w:hAnsi="Verdana"/>
          <w:sz w:val="24"/>
          <w:szCs w:val="24"/>
        </w:rPr>
        <w:t>);</w:t>
      </w:r>
    </w:p>
    <w:p w:rsidR="005D429F" w:rsidRPr="00907927" w:rsidRDefault="005D429F" w:rsidP="00A83351">
      <w:pPr>
        <w:rPr>
          <w:rFonts w:ascii="Verdana" w:hAnsi="Verdana"/>
          <w:sz w:val="24"/>
          <w:szCs w:val="24"/>
        </w:rPr>
      </w:pPr>
      <w:proofErr w:type="gramStart"/>
      <w:r w:rsidRPr="00907927">
        <w:rPr>
          <w:rFonts w:ascii="Verdana" w:hAnsi="Verdana"/>
          <w:sz w:val="24"/>
          <w:szCs w:val="24"/>
        </w:rPr>
        <w:t>alert.dismiss(</w:t>
      </w:r>
      <w:proofErr w:type="gramEnd"/>
      <w:r w:rsidRPr="00907927">
        <w:rPr>
          <w:rFonts w:ascii="Verdana" w:hAnsi="Verdana"/>
          <w:sz w:val="24"/>
          <w:szCs w:val="24"/>
        </w:rPr>
        <w:t>);</w:t>
      </w:r>
    </w:p>
    <w:p w:rsidR="005D429F" w:rsidRPr="00907927" w:rsidRDefault="005D429F" w:rsidP="00A83351">
      <w:pPr>
        <w:rPr>
          <w:rFonts w:ascii="Verdana" w:hAnsi="Verdana"/>
          <w:sz w:val="24"/>
          <w:szCs w:val="24"/>
        </w:rPr>
      </w:pPr>
      <w:proofErr w:type="gramStart"/>
      <w:r w:rsidRPr="00907927">
        <w:rPr>
          <w:rFonts w:ascii="Verdana" w:hAnsi="Verdana"/>
          <w:sz w:val="24"/>
          <w:szCs w:val="24"/>
        </w:rPr>
        <w:t>switchTo(</w:t>
      </w:r>
      <w:proofErr w:type="gramEnd"/>
      <w:r w:rsidRPr="00907927">
        <w:rPr>
          <w:rFonts w:ascii="Verdana" w:hAnsi="Verdana"/>
          <w:sz w:val="24"/>
          <w:szCs w:val="24"/>
        </w:rPr>
        <w:t>): is used to handle the multiple windows actions and also for the alerts</w:t>
      </w:r>
    </w:p>
    <w:p w:rsidR="00B2260F" w:rsidRPr="00907927" w:rsidRDefault="00B2260F" w:rsidP="00A83351">
      <w:pPr>
        <w:rPr>
          <w:rFonts w:ascii="Verdana" w:hAnsi="Verdana"/>
          <w:sz w:val="24"/>
          <w:szCs w:val="24"/>
        </w:rPr>
      </w:pPr>
      <w:proofErr w:type="gramStart"/>
      <w:r w:rsidRPr="00907927">
        <w:rPr>
          <w:rFonts w:ascii="Verdana" w:hAnsi="Verdana"/>
          <w:sz w:val="24"/>
          <w:szCs w:val="24"/>
        </w:rPr>
        <w:t>Window.alert()</w:t>
      </w:r>
      <w:proofErr w:type="gramEnd"/>
    </w:p>
    <w:p w:rsidR="00A67CF5" w:rsidRPr="00907927" w:rsidRDefault="00A67CF5" w:rsidP="00A83351">
      <w:pPr>
        <w:rPr>
          <w:rFonts w:ascii="Verdana" w:hAnsi="Verdana"/>
          <w:sz w:val="24"/>
          <w:szCs w:val="24"/>
        </w:rPr>
      </w:pPr>
      <w:r w:rsidRPr="00907927">
        <w:rPr>
          <w:rFonts w:ascii="Verdana" w:hAnsi="Verdana"/>
          <w:sz w:val="24"/>
          <w:szCs w:val="24"/>
        </w:rPr>
        <w:t xml:space="preserve">Prompt alerts: </w:t>
      </w:r>
      <w:proofErr w:type="gramStart"/>
      <w:r w:rsidRPr="00907927">
        <w:rPr>
          <w:rFonts w:ascii="Verdana" w:hAnsi="Verdana"/>
          <w:sz w:val="24"/>
          <w:szCs w:val="24"/>
        </w:rPr>
        <w:t>alert.sendKeys(</w:t>
      </w:r>
      <w:proofErr w:type="gramEnd"/>
      <w:r w:rsidRPr="00907927">
        <w:rPr>
          <w:rFonts w:ascii="Verdana" w:hAnsi="Verdana"/>
          <w:sz w:val="24"/>
          <w:szCs w:val="24"/>
        </w:rPr>
        <w:t>“abcd”).click;</w:t>
      </w:r>
    </w:p>
    <w:p w:rsidR="005728D7" w:rsidRPr="00907927" w:rsidRDefault="00B2260F" w:rsidP="00A83351">
      <w:pPr>
        <w:rPr>
          <w:rFonts w:ascii="Verdana" w:hAnsi="Verdana"/>
          <w:sz w:val="24"/>
          <w:szCs w:val="24"/>
        </w:rPr>
      </w:pPr>
      <w:r w:rsidRPr="00907927">
        <w:rPr>
          <w:rFonts w:ascii="Verdana" w:hAnsi="Verdana"/>
          <w:sz w:val="24"/>
          <w:szCs w:val="24"/>
        </w:rPr>
        <w:t>When you are trying to handle the exception with catch block then no need or throws, you can try to catch on your own.</w:t>
      </w:r>
    </w:p>
    <w:p w:rsidR="000370BD" w:rsidRPr="00907927" w:rsidRDefault="000370BD" w:rsidP="00A83351">
      <w:pPr>
        <w:rPr>
          <w:rFonts w:ascii="Verdana" w:hAnsi="Verdana"/>
          <w:sz w:val="24"/>
          <w:szCs w:val="24"/>
        </w:rPr>
      </w:pPr>
      <w:proofErr w:type="gramStart"/>
      <w:r w:rsidRPr="00907927">
        <w:rPr>
          <w:rFonts w:ascii="Verdana" w:hAnsi="Verdana"/>
          <w:sz w:val="24"/>
          <w:szCs w:val="24"/>
        </w:rPr>
        <w:t>JavaScriptExecuter :</w:t>
      </w:r>
      <w:proofErr w:type="gramEnd"/>
      <w:r w:rsidRPr="00907927">
        <w:rPr>
          <w:rFonts w:ascii="Verdana" w:hAnsi="Verdana"/>
          <w:sz w:val="24"/>
          <w:szCs w:val="24"/>
        </w:rPr>
        <w:t xml:space="preserve"> allows to execute javascript in webdriver.</w:t>
      </w:r>
    </w:p>
    <w:p w:rsidR="005728D7" w:rsidRPr="00907927" w:rsidRDefault="000370BD" w:rsidP="00A83351">
      <w:pPr>
        <w:rPr>
          <w:rFonts w:ascii="Verdana" w:hAnsi="Verdana"/>
          <w:sz w:val="24"/>
          <w:szCs w:val="24"/>
        </w:rPr>
      </w:pPr>
      <w:r w:rsidRPr="00907927">
        <w:rPr>
          <w:rFonts w:ascii="Verdana" w:hAnsi="Verdana"/>
          <w:sz w:val="24"/>
          <w:szCs w:val="24"/>
        </w:rPr>
        <w:t xml:space="preserve"> </w:t>
      </w:r>
    </w:p>
    <w:p w:rsidR="00C77392" w:rsidRPr="00907927" w:rsidRDefault="00C77392" w:rsidP="00AB4E00">
      <w:pPr>
        <w:rPr>
          <w:rFonts w:ascii="Verdana" w:hAnsi="Verdana"/>
          <w:sz w:val="24"/>
          <w:szCs w:val="24"/>
        </w:rPr>
      </w:pPr>
    </w:p>
    <w:p w:rsidR="0037450A" w:rsidRPr="00907927" w:rsidRDefault="0037450A" w:rsidP="00AB4E00">
      <w:pPr>
        <w:rPr>
          <w:rFonts w:ascii="Verdana" w:hAnsi="Verdana"/>
          <w:sz w:val="24"/>
          <w:szCs w:val="24"/>
        </w:rPr>
      </w:pPr>
    </w:p>
    <w:p w:rsidR="008862D0" w:rsidRPr="00907927" w:rsidRDefault="008862D0" w:rsidP="00AB4E00">
      <w:pPr>
        <w:rPr>
          <w:rFonts w:ascii="Verdana" w:hAnsi="Verdana"/>
          <w:sz w:val="24"/>
          <w:szCs w:val="24"/>
        </w:rPr>
      </w:pPr>
    </w:p>
    <w:p w:rsidR="00104AF8" w:rsidRPr="00907927" w:rsidRDefault="00104AF8" w:rsidP="00AB4E00">
      <w:pPr>
        <w:rPr>
          <w:rFonts w:ascii="Verdana" w:hAnsi="Verdana"/>
          <w:sz w:val="24"/>
          <w:szCs w:val="24"/>
        </w:rPr>
      </w:pPr>
    </w:p>
    <w:p w:rsidR="00B22521" w:rsidRPr="00907927" w:rsidRDefault="00B22521" w:rsidP="00AB4E00">
      <w:pPr>
        <w:rPr>
          <w:rFonts w:ascii="Verdana" w:hAnsi="Verdana"/>
          <w:sz w:val="24"/>
          <w:szCs w:val="24"/>
        </w:rPr>
      </w:pPr>
    </w:p>
    <w:p w:rsidR="00B22521" w:rsidRPr="00907927" w:rsidRDefault="00B22521" w:rsidP="00AB4E00">
      <w:pPr>
        <w:rPr>
          <w:rFonts w:ascii="Verdana" w:hAnsi="Verdana"/>
          <w:sz w:val="24"/>
          <w:szCs w:val="24"/>
        </w:rPr>
      </w:pPr>
    </w:p>
    <w:p w:rsidR="00B22521" w:rsidRPr="00907927" w:rsidRDefault="00B22521" w:rsidP="00AB4E00">
      <w:pPr>
        <w:rPr>
          <w:rFonts w:ascii="Verdana" w:hAnsi="Verdana"/>
          <w:sz w:val="24"/>
          <w:szCs w:val="24"/>
        </w:rPr>
      </w:pPr>
    </w:p>
    <w:p w:rsidR="00B22521" w:rsidRPr="00907927" w:rsidRDefault="00B22521" w:rsidP="00AB4E00">
      <w:pPr>
        <w:rPr>
          <w:rFonts w:ascii="Verdana" w:hAnsi="Verdana"/>
          <w:sz w:val="24"/>
          <w:szCs w:val="24"/>
        </w:rPr>
      </w:pPr>
    </w:p>
    <w:p w:rsidR="00B22521" w:rsidRPr="00907927" w:rsidRDefault="00B22521" w:rsidP="00AB4E00">
      <w:pPr>
        <w:rPr>
          <w:rFonts w:ascii="Verdana" w:hAnsi="Verdana"/>
          <w:sz w:val="24"/>
          <w:szCs w:val="24"/>
        </w:rPr>
      </w:pPr>
    </w:p>
    <w:p w:rsidR="00B22521" w:rsidRPr="00907927" w:rsidRDefault="00B22521" w:rsidP="00AB4E00">
      <w:pPr>
        <w:rPr>
          <w:rFonts w:ascii="Verdana" w:hAnsi="Verdana"/>
          <w:sz w:val="24"/>
          <w:szCs w:val="24"/>
        </w:rPr>
      </w:pPr>
    </w:p>
    <w:p w:rsidR="00B22521" w:rsidRPr="00907927" w:rsidRDefault="00B22521" w:rsidP="00AB4E00">
      <w:pPr>
        <w:rPr>
          <w:rFonts w:ascii="Verdana" w:hAnsi="Verdana"/>
          <w:sz w:val="24"/>
          <w:szCs w:val="24"/>
        </w:rPr>
      </w:pPr>
      <w:r w:rsidRPr="00907927">
        <w:rPr>
          <w:rFonts w:ascii="Verdana" w:hAnsi="Verdana"/>
          <w:sz w:val="24"/>
          <w:szCs w:val="24"/>
        </w:rPr>
        <w:t>----------------------------------------------------------------------------------------------------</w:t>
      </w:r>
    </w:p>
    <w:p w:rsidR="00F95AC8" w:rsidRPr="00907927" w:rsidRDefault="00F95AC8" w:rsidP="00AB4E00">
      <w:pPr>
        <w:rPr>
          <w:rFonts w:ascii="Verdana" w:hAnsi="Verdana"/>
          <w:sz w:val="24"/>
          <w:szCs w:val="24"/>
        </w:rPr>
      </w:pPr>
      <w:r w:rsidRPr="00907927">
        <w:rPr>
          <w:rFonts w:ascii="Verdana" w:hAnsi="Verdana"/>
          <w:sz w:val="24"/>
          <w:szCs w:val="24"/>
        </w:rPr>
        <w:t>Whu we need automation framework</w:t>
      </w:r>
    </w:p>
    <w:p w:rsidR="00F95AC8" w:rsidRPr="00907927" w:rsidRDefault="00F95AC8" w:rsidP="00AB4E00">
      <w:pPr>
        <w:rPr>
          <w:rFonts w:ascii="Verdana" w:hAnsi="Verdana"/>
          <w:sz w:val="24"/>
          <w:szCs w:val="24"/>
        </w:rPr>
      </w:pPr>
      <w:r w:rsidRPr="00907927">
        <w:rPr>
          <w:rFonts w:ascii="Verdana" w:hAnsi="Verdana"/>
          <w:sz w:val="24"/>
          <w:szCs w:val="24"/>
        </w:rPr>
        <w:t xml:space="preserve">For </w:t>
      </w:r>
      <w:proofErr w:type="gramStart"/>
      <w:r w:rsidRPr="00907927">
        <w:rPr>
          <w:rFonts w:ascii="Verdana" w:hAnsi="Verdana"/>
          <w:sz w:val="24"/>
          <w:szCs w:val="24"/>
        </w:rPr>
        <w:t>automation :</w:t>
      </w:r>
      <w:proofErr w:type="gramEnd"/>
    </w:p>
    <w:p w:rsidR="00F95AC8" w:rsidRPr="00907927" w:rsidRDefault="00F95AC8" w:rsidP="00AB4E00">
      <w:pPr>
        <w:rPr>
          <w:rFonts w:ascii="Verdana" w:hAnsi="Verdana"/>
          <w:sz w:val="24"/>
          <w:szCs w:val="24"/>
        </w:rPr>
      </w:pPr>
      <w:proofErr w:type="gramStart"/>
      <w:r w:rsidRPr="00907927">
        <w:rPr>
          <w:rFonts w:ascii="Verdana" w:hAnsi="Verdana"/>
          <w:sz w:val="24"/>
          <w:szCs w:val="24"/>
        </w:rPr>
        <w:t>1.we</w:t>
      </w:r>
      <w:proofErr w:type="gramEnd"/>
      <w:r w:rsidRPr="00907927">
        <w:rPr>
          <w:rFonts w:ascii="Verdana" w:hAnsi="Verdana"/>
          <w:sz w:val="24"/>
          <w:szCs w:val="24"/>
        </w:rPr>
        <w:t xml:space="preserve"> need a lang</w:t>
      </w:r>
    </w:p>
    <w:p w:rsidR="00F95AC8" w:rsidRPr="00907927" w:rsidRDefault="00F95AC8" w:rsidP="00AB4E00">
      <w:pPr>
        <w:rPr>
          <w:rFonts w:ascii="Verdana" w:hAnsi="Verdana"/>
          <w:sz w:val="24"/>
          <w:szCs w:val="24"/>
        </w:rPr>
      </w:pPr>
      <w:proofErr w:type="gramStart"/>
      <w:r w:rsidRPr="00907927">
        <w:rPr>
          <w:rFonts w:ascii="Verdana" w:hAnsi="Verdana"/>
          <w:sz w:val="24"/>
          <w:szCs w:val="24"/>
        </w:rPr>
        <w:t>2.for</w:t>
      </w:r>
      <w:proofErr w:type="gramEnd"/>
      <w:r w:rsidRPr="00907927">
        <w:rPr>
          <w:rFonts w:ascii="Verdana" w:hAnsi="Verdana"/>
          <w:sz w:val="24"/>
          <w:szCs w:val="24"/>
        </w:rPr>
        <w:t xml:space="preserve"> executing </w:t>
      </w:r>
      <w:r w:rsidR="00137771" w:rsidRPr="00907927">
        <w:rPr>
          <w:rFonts w:ascii="Verdana" w:hAnsi="Verdana"/>
          <w:sz w:val="24"/>
          <w:szCs w:val="24"/>
        </w:rPr>
        <w:t>we use testing framework(no need for main method of java)</w:t>
      </w:r>
    </w:p>
    <w:p w:rsidR="00137771" w:rsidRPr="00907927" w:rsidRDefault="00137771" w:rsidP="00AB4E00">
      <w:pPr>
        <w:rPr>
          <w:rFonts w:ascii="Verdana" w:hAnsi="Verdana"/>
          <w:sz w:val="24"/>
          <w:szCs w:val="24"/>
        </w:rPr>
      </w:pPr>
      <w:proofErr w:type="gramStart"/>
      <w:r w:rsidRPr="00907927">
        <w:rPr>
          <w:rFonts w:ascii="Verdana" w:hAnsi="Verdana"/>
          <w:sz w:val="24"/>
          <w:szCs w:val="24"/>
        </w:rPr>
        <w:lastRenderedPageBreak/>
        <w:t>3.verification</w:t>
      </w:r>
      <w:proofErr w:type="gramEnd"/>
      <w:r w:rsidRPr="00907927">
        <w:rPr>
          <w:rFonts w:ascii="Verdana" w:hAnsi="Verdana"/>
          <w:sz w:val="24"/>
          <w:szCs w:val="24"/>
        </w:rPr>
        <w:t xml:space="preserve"> and validation use assertions from testing</w:t>
      </w:r>
    </w:p>
    <w:p w:rsidR="00137771" w:rsidRPr="00907927" w:rsidRDefault="00137771" w:rsidP="00AB4E00">
      <w:pPr>
        <w:rPr>
          <w:rFonts w:ascii="Verdana" w:hAnsi="Verdana"/>
          <w:sz w:val="24"/>
          <w:szCs w:val="24"/>
        </w:rPr>
      </w:pPr>
      <w:proofErr w:type="gramStart"/>
      <w:r w:rsidRPr="00907927">
        <w:rPr>
          <w:rFonts w:ascii="Verdana" w:hAnsi="Verdana"/>
          <w:sz w:val="24"/>
          <w:szCs w:val="24"/>
        </w:rPr>
        <w:t>4.to</w:t>
      </w:r>
      <w:proofErr w:type="gramEnd"/>
      <w:r w:rsidRPr="00907927">
        <w:rPr>
          <w:rFonts w:ascii="Verdana" w:hAnsi="Verdana"/>
          <w:sz w:val="24"/>
          <w:szCs w:val="24"/>
        </w:rPr>
        <w:t xml:space="preserve"> generate reports we use testing</w:t>
      </w:r>
    </w:p>
    <w:p w:rsidR="00137771" w:rsidRPr="00907927" w:rsidRDefault="00137771" w:rsidP="00AB4E00">
      <w:pPr>
        <w:rPr>
          <w:rFonts w:ascii="Verdana" w:hAnsi="Verdana"/>
          <w:sz w:val="24"/>
          <w:szCs w:val="24"/>
        </w:rPr>
      </w:pPr>
      <w:proofErr w:type="gramStart"/>
      <w:r w:rsidRPr="00907927">
        <w:rPr>
          <w:rFonts w:ascii="Verdana" w:hAnsi="Verdana"/>
          <w:sz w:val="24"/>
          <w:szCs w:val="24"/>
        </w:rPr>
        <w:t>5.need</w:t>
      </w:r>
      <w:proofErr w:type="gramEnd"/>
      <w:r w:rsidRPr="00907927">
        <w:rPr>
          <w:rFonts w:ascii="Verdana" w:hAnsi="Verdana"/>
          <w:sz w:val="24"/>
          <w:szCs w:val="24"/>
        </w:rPr>
        <w:t xml:space="preserve"> the logs/screen shots to debug we use (log4j)</w:t>
      </w:r>
    </w:p>
    <w:p w:rsidR="00A579F1" w:rsidRPr="00907927" w:rsidRDefault="00A579F1" w:rsidP="00AB4E00">
      <w:pPr>
        <w:rPr>
          <w:rFonts w:ascii="Verdana" w:hAnsi="Verdana"/>
          <w:sz w:val="24"/>
          <w:szCs w:val="24"/>
        </w:rPr>
      </w:pPr>
    </w:p>
    <w:p w:rsidR="00A579F1" w:rsidRPr="00907927" w:rsidRDefault="00A579F1" w:rsidP="00AB4E00">
      <w:pPr>
        <w:rPr>
          <w:rFonts w:ascii="Verdana" w:hAnsi="Verdana"/>
          <w:sz w:val="24"/>
          <w:szCs w:val="24"/>
        </w:rPr>
      </w:pPr>
    </w:p>
    <w:p w:rsidR="00A579F1" w:rsidRPr="00907927" w:rsidRDefault="006935F8" w:rsidP="00AB4E00">
      <w:pPr>
        <w:rPr>
          <w:rFonts w:ascii="Verdana" w:hAnsi="Verdana"/>
          <w:sz w:val="24"/>
          <w:szCs w:val="24"/>
        </w:rPr>
      </w:pPr>
      <w:r w:rsidRPr="00907927">
        <w:rPr>
          <w:rFonts w:ascii="Verdana" w:hAnsi="Verdana"/>
          <w:sz w:val="24"/>
          <w:szCs w:val="24"/>
        </w:rPr>
        <w:t>FRAMEWORK AUTOMATION</w:t>
      </w:r>
    </w:p>
    <w:p w:rsidR="00A579F1" w:rsidRPr="00907927" w:rsidRDefault="00D66E11" w:rsidP="00AB4E00">
      <w:pPr>
        <w:rPr>
          <w:rFonts w:ascii="Verdana" w:hAnsi="Verdana"/>
          <w:sz w:val="24"/>
          <w:szCs w:val="24"/>
        </w:rPr>
      </w:pPr>
      <w:r w:rsidRPr="00907927">
        <w:rPr>
          <w:rFonts w:ascii="Verdana" w:hAnsi="Verdana"/>
          <w:sz w:val="24"/>
          <w:szCs w:val="24"/>
        </w:rPr>
        <w:t>Design Patterns to build hybrid frameqork</w:t>
      </w:r>
    </w:p>
    <w:p w:rsidR="00A579F1" w:rsidRPr="00907927" w:rsidRDefault="00A579F1" w:rsidP="00AB4E00">
      <w:pPr>
        <w:rPr>
          <w:rFonts w:ascii="Verdana" w:hAnsi="Verdana"/>
          <w:sz w:val="24"/>
          <w:szCs w:val="24"/>
        </w:rPr>
      </w:pPr>
      <w:r w:rsidRPr="00907927">
        <w:rPr>
          <w:rFonts w:ascii="Verdana" w:hAnsi="Verdana"/>
          <w:sz w:val="24"/>
          <w:szCs w:val="24"/>
        </w:rPr>
        <w:t xml:space="preserve">Data Driven </w:t>
      </w:r>
    </w:p>
    <w:p w:rsidR="00A579F1" w:rsidRPr="00907927" w:rsidRDefault="00A579F1" w:rsidP="00AB4E00">
      <w:pPr>
        <w:rPr>
          <w:rFonts w:ascii="Verdana" w:hAnsi="Verdana"/>
          <w:sz w:val="24"/>
          <w:szCs w:val="24"/>
        </w:rPr>
      </w:pPr>
      <w:r w:rsidRPr="00907927">
        <w:rPr>
          <w:rFonts w:ascii="Verdana" w:hAnsi="Verdana"/>
          <w:sz w:val="24"/>
          <w:szCs w:val="24"/>
        </w:rPr>
        <w:t>PageObject Patterns</w:t>
      </w:r>
    </w:p>
    <w:p w:rsidR="00A579F1" w:rsidRPr="00907927" w:rsidRDefault="00A579F1" w:rsidP="00AB4E00">
      <w:pPr>
        <w:rPr>
          <w:rFonts w:ascii="Verdana" w:hAnsi="Verdana"/>
          <w:sz w:val="24"/>
          <w:szCs w:val="24"/>
        </w:rPr>
      </w:pPr>
      <w:r w:rsidRPr="00907927">
        <w:rPr>
          <w:rFonts w:ascii="Verdana" w:hAnsi="Verdana"/>
          <w:sz w:val="24"/>
          <w:szCs w:val="24"/>
        </w:rPr>
        <w:t>Keyword Driven Pattern</w:t>
      </w:r>
    </w:p>
    <w:p w:rsidR="00A579F1" w:rsidRPr="00907927" w:rsidRDefault="00A579F1" w:rsidP="00AB4E00">
      <w:pPr>
        <w:rPr>
          <w:rFonts w:ascii="Verdana" w:hAnsi="Verdana"/>
          <w:sz w:val="24"/>
          <w:szCs w:val="24"/>
        </w:rPr>
      </w:pPr>
      <w:r w:rsidRPr="00907927">
        <w:rPr>
          <w:rFonts w:ascii="Verdana" w:hAnsi="Verdana"/>
          <w:sz w:val="24"/>
          <w:szCs w:val="24"/>
        </w:rPr>
        <w:t>Modular Driven Framework</w:t>
      </w:r>
    </w:p>
    <w:p w:rsidR="00A579F1" w:rsidRPr="00907927" w:rsidRDefault="00A579F1" w:rsidP="00AB4E00">
      <w:pPr>
        <w:rPr>
          <w:rFonts w:ascii="Verdana" w:hAnsi="Verdana"/>
          <w:sz w:val="24"/>
          <w:szCs w:val="24"/>
        </w:rPr>
      </w:pPr>
      <w:r w:rsidRPr="00907927">
        <w:rPr>
          <w:rFonts w:ascii="Verdana" w:hAnsi="Verdana"/>
          <w:sz w:val="24"/>
          <w:szCs w:val="24"/>
        </w:rPr>
        <w:t>Actions Driven</w:t>
      </w:r>
    </w:p>
    <w:p w:rsidR="00D66E11" w:rsidRPr="00907927" w:rsidRDefault="00D66E11" w:rsidP="00AB4E00">
      <w:pPr>
        <w:rPr>
          <w:rFonts w:ascii="Verdana" w:hAnsi="Verdana"/>
          <w:sz w:val="24"/>
          <w:szCs w:val="24"/>
        </w:rPr>
      </w:pPr>
      <w:r w:rsidRPr="00907927">
        <w:rPr>
          <w:rFonts w:ascii="Verdana" w:hAnsi="Verdana"/>
          <w:sz w:val="24"/>
          <w:szCs w:val="24"/>
        </w:rPr>
        <w:t>UIMapping</w:t>
      </w:r>
    </w:p>
    <w:p w:rsidR="00E35489" w:rsidRPr="00907927" w:rsidRDefault="00E35489" w:rsidP="00AB4E00">
      <w:pPr>
        <w:rPr>
          <w:rFonts w:ascii="Verdana" w:hAnsi="Verdana"/>
          <w:sz w:val="24"/>
          <w:szCs w:val="24"/>
        </w:rPr>
      </w:pPr>
    </w:p>
    <w:p w:rsidR="00E35489" w:rsidRPr="00907927" w:rsidRDefault="00E35489" w:rsidP="00AB4E00">
      <w:pPr>
        <w:pBdr>
          <w:bottom w:val="double" w:sz="6" w:space="1" w:color="auto"/>
        </w:pBdr>
        <w:rPr>
          <w:rFonts w:ascii="Verdana" w:hAnsi="Verdana"/>
          <w:sz w:val="24"/>
          <w:szCs w:val="24"/>
        </w:rPr>
      </w:pPr>
    </w:p>
    <w:p w:rsidR="00E35489" w:rsidRPr="00907927" w:rsidRDefault="00E35489" w:rsidP="00AB4E00">
      <w:pPr>
        <w:rPr>
          <w:rFonts w:ascii="Verdana" w:hAnsi="Verdana"/>
          <w:sz w:val="24"/>
          <w:szCs w:val="24"/>
        </w:rPr>
      </w:pPr>
      <w:r w:rsidRPr="00907927">
        <w:rPr>
          <w:rFonts w:ascii="Verdana" w:hAnsi="Verdana"/>
          <w:sz w:val="24"/>
          <w:szCs w:val="24"/>
        </w:rPr>
        <w:t xml:space="preserve">MEDHA AUGUST BATCH NOTES --- WEBDRIVER </w:t>
      </w:r>
    </w:p>
    <w:p w:rsidR="00E35489" w:rsidRPr="00907927" w:rsidRDefault="00E35489" w:rsidP="00E35489">
      <w:pPr>
        <w:rPr>
          <w:rFonts w:ascii="Verdana" w:hAnsi="Verdana"/>
          <w:sz w:val="24"/>
          <w:szCs w:val="24"/>
        </w:rPr>
      </w:pP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t xml:space="preserve">Selenium </w:t>
      </w:r>
    </w:p>
    <w:p w:rsidR="00E35489" w:rsidRPr="00907927" w:rsidRDefault="00E35489" w:rsidP="00E35489">
      <w:pPr>
        <w:rPr>
          <w:rFonts w:ascii="Verdana" w:hAnsi="Verdana"/>
          <w:sz w:val="24"/>
          <w:szCs w:val="24"/>
        </w:rPr>
      </w:pPr>
      <w:r w:rsidRPr="00907927">
        <w:rPr>
          <w:rFonts w:ascii="Verdana" w:hAnsi="Verdana"/>
          <w:b/>
          <w:color w:val="00B050"/>
          <w:sz w:val="24"/>
          <w:szCs w:val="24"/>
        </w:rPr>
        <w:t>Automation</w:t>
      </w:r>
      <w:r w:rsidRPr="00907927">
        <w:rPr>
          <w:rFonts w:ascii="Verdana" w:hAnsi="Verdana"/>
          <w:sz w:val="24"/>
          <w:szCs w:val="24"/>
        </w:rPr>
        <w:t xml:space="preserve">: Testing the given </w:t>
      </w:r>
      <w:proofErr w:type="gramStart"/>
      <w:r w:rsidRPr="00907927">
        <w:rPr>
          <w:rFonts w:ascii="Verdana" w:hAnsi="Verdana"/>
          <w:sz w:val="24"/>
          <w:szCs w:val="24"/>
        </w:rPr>
        <w:t>application(</w:t>
      </w:r>
      <w:proofErr w:type="gramEnd"/>
      <w:r w:rsidRPr="00907927">
        <w:rPr>
          <w:rFonts w:ascii="Verdana" w:hAnsi="Verdana"/>
          <w:sz w:val="24"/>
          <w:szCs w:val="24"/>
        </w:rPr>
        <w:t>web or mobile) using the external tools or the automation framework code.</w:t>
      </w:r>
    </w:p>
    <w:p w:rsidR="00E35489" w:rsidRPr="00907927" w:rsidRDefault="00E35489" w:rsidP="00E35489">
      <w:pPr>
        <w:rPr>
          <w:rFonts w:ascii="Verdana" w:hAnsi="Verdana"/>
          <w:sz w:val="24"/>
          <w:szCs w:val="24"/>
        </w:rPr>
      </w:pPr>
      <w:r w:rsidRPr="00907927">
        <w:rPr>
          <w:rFonts w:ascii="Verdana" w:hAnsi="Verdana"/>
          <w:sz w:val="24"/>
          <w:szCs w:val="24"/>
        </w:rPr>
        <w:t>Selenium is used to automate the web applications.</w:t>
      </w:r>
    </w:p>
    <w:p w:rsidR="00E35489" w:rsidRPr="00907927" w:rsidRDefault="00E35489" w:rsidP="00E35489">
      <w:pPr>
        <w:rPr>
          <w:rFonts w:ascii="Verdana" w:hAnsi="Verdana"/>
          <w:b/>
          <w:color w:val="00B050"/>
          <w:sz w:val="24"/>
          <w:szCs w:val="24"/>
        </w:rPr>
      </w:pPr>
      <w:r w:rsidRPr="00907927">
        <w:rPr>
          <w:rFonts w:ascii="Verdana" w:hAnsi="Verdana"/>
          <w:b/>
          <w:color w:val="00B050"/>
          <w:sz w:val="24"/>
          <w:szCs w:val="24"/>
        </w:rPr>
        <w:t>Advantages of Automation:</w:t>
      </w:r>
    </w:p>
    <w:p w:rsidR="00E35489" w:rsidRPr="00907927" w:rsidRDefault="00E35489" w:rsidP="00E35489">
      <w:pPr>
        <w:rPr>
          <w:rFonts w:ascii="Verdana" w:hAnsi="Verdana"/>
          <w:sz w:val="24"/>
          <w:szCs w:val="24"/>
        </w:rPr>
      </w:pPr>
      <w:r w:rsidRPr="00907927">
        <w:rPr>
          <w:rFonts w:ascii="Verdana" w:hAnsi="Verdana"/>
          <w:sz w:val="24"/>
          <w:szCs w:val="24"/>
        </w:rPr>
        <w:t xml:space="preserve">Repeatability of the tests using tools or code rather than manual testing leads to </w:t>
      </w:r>
    </w:p>
    <w:p w:rsidR="00E35489" w:rsidRPr="00907927" w:rsidRDefault="00E35489" w:rsidP="00E35489">
      <w:pPr>
        <w:rPr>
          <w:rFonts w:ascii="Verdana" w:hAnsi="Verdana"/>
          <w:sz w:val="24"/>
          <w:szCs w:val="24"/>
        </w:rPr>
      </w:pPr>
      <w:proofErr w:type="gramStart"/>
      <w:r w:rsidRPr="00907927">
        <w:rPr>
          <w:rFonts w:ascii="Verdana" w:hAnsi="Verdana"/>
          <w:sz w:val="24"/>
          <w:szCs w:val="24"/>
        </w:rPr>
        <w:t>increase</w:t>
      </w:r>
      <w:proofErr w:type="gramEnd"/>
      <w:r w:rsidRPr="00907927">
        <w:rPr>
          <w:rFonts w:ascii="Verdana" w:hAnsi="Verdana"/>
          <w:sz w:val="24"/>
          <w:szCs w:val="24"/>
        </w:rPr>
        <w:t xml:space="preserve"> the speed of execution of test cases.</w:t>
      </w:r>
    </w:p>
    <w:p w:rsidR="00E35489" w:rsidRPr="00907927" w:rsidRDefault="00E35489" w:rsidP="00E35489">
      <w:pPr>
        <w:rPr>
          <w:rFonts w:ascii="Verdana" w:hAnsi="Verdana"/>
          <w:sz w:val="24"/>
          <w:szCs w:val="24"/>
        </w:rPr>
      </w:pPr>
      <w:r w:rsidRPr="00907927">
        <w:rPr>
          <w:rFonts w:ascii="Verdana" w:hAnsi="Verdana"/>
          <w:sz w:val="24"/>
          <w:szCs w:val="24"/>
        </w:rPr>
        <w:t>We can vary the tests for different user inputs easily by implementing data driven testing.</w:t>
      </w:r>
    </w:p>
    <w:p w:rsidR="00E35489" w:rsidRPr="00907927" w:rsidRDefault="00E35489" w:rsidP="00E35489">
      <w:pPr>
        <w:rPr>
          <w:rFonts w:ascii="Verdana" w:hAnsi="Verdana"/>
          <w:sz w:val="24"/>
          <w:szCs w:val="24"/>
        </w:rPr>
      </w:pPr>
      <w:r w:rsidRPr="00907927">
        <w:rPr>
          <w:rFonts w:ascii="Verdana" w:hAnsi="Verdana"/>
          <w:sz w:val="24"/>
          <w:szCs w:val="24"/>
        </w:rPr>
        <w:t>It easily supports frequent regression testing do be done in minimal time and generates good test reports to analyse.</w:t>
      </w:r>
    </w:p>
    <w:p w:rsidR="00E35489" w:rsidRPr="00907927" w:rsidRDefault="00E35489" w:rsidP="00E35489">
      <w:pPr>
        <w:rPr>
          <w:rFonts w:ascii="Verdana" w:hAnsi="Verdana"/>
          <w:sz w:val="24"/>
          <w:szCs w:val="24"/>
        </w:rPr>
      </w:pPr>
      <w:r w:rsidRPr="00907927">
        <w:rPr>
          <w:rFonts w:ascii="Verdana" w:hAnsi="Verdana"/>
          <w:sz w:val="24"/>
          <w:szCs w:val="24"/>
        </w:rPr>
        <w:lastRenderedPageBreak/>
        <w:t>It also helps to find the defects which you may miss while doing manual testing.</w:t>
      </w:r>
    </w:p>
    <w:p w:rsidR="00E35489" w:rsidRPr="00907927" w:rsidRDefault="00E35489" w:rsidP="00E35489">
      <w:pPr>
        <w:rPr>
          <w:rFonts w:ascii="Verdana" w:hAnsi="Verdana"/>
          <w:b/>
          <w:color w:val="00B050"/>
          <w:sz w:val="24"/>
          <w:szCs w:val="24"/>
        </w:rPr>
      </w:pPr>
      <w:r w:rsidRPr="00907927">
        <w:rPr>
          <w:rFonts w:ascii="Verdana" w:hAnsi="Verdana"/>
          <w:b/>
          <w:color w:val="00B050"/>
          <w:sz w:val="24"/>
          <w:szCs w:val="24"/>
        </w:rPr>
        <w:t>When to automate and when not to automation?</w:t>
      </w:r>
    </w:p>
    <w:p w:rsidR="00E35489" w:rsidRPr="00907927" w:rsidRDefault="00E35489" w:rsidP="00E35489">
      <w:pPr>
        <w:rPr>
          <w:rFonts w:ascii="Verdana" w:hAnsi="Verdana"/>
          <w:sz w:val="24"/>
          <w:szCs w:val="24"/>
        </w:rPr>
      </w:pPr>
      <w:r w:rsidRPr="00907927">
        <w:rPr>
          <w:rFonts w:ascii="Verdana" w:hAnsi="Verdana"/>
          <w:sz w:val="24"/>
          <w:szCs w:val="24"/>
        </w:rPr>
        <w:t xml:space="preserve">Automation depends on timeframe </w:t>
      </w:r>
      <w:proofErr w:type="gramStart"/>
      <w:r w:rsidRPr="00907927">
        <w:rPr>
          <w:rFonts w:ascii="Verdana" w:hAnsi="Verdana"/>
          <w:sz w:val="24"/>
          <w:szCs w:val="24"/>
        </w:rPr>
        <w:t>available,</w:t>
      </w:r>
      <w:proofErr w:type="gramEnd"/>
      <w:r w:rsidRPr="00907927">
        <w:rPr>
          <w:rFonts w:ascii="Verdana" w:hAnsi="Verdana"/>
          <w:sz w:val="24"/>
          <w:szCs w:val="24"/>
        </w:rPr>
        <w:t xml:space="preserve"> if we have a very tight dead line then we cannot go for automation.</w:t>
      </w:r>
    </w:p>
    <w:p w:rsidR="00E35489" w:rsidRPr="00907927" w:rsidRDefault="00E35489" w:rsidP="00E35489">
      <w:pPr>
        <w:rPr>
          <w:rFonts w:ascii="Verdana" w:hAnsi="Verdana"/>
          <w:sz w:val="24"/>
          <w:szCs w:val="24"/>
        </w:rPr>
      </w:pPr>
      <w:r w:rsidRPr="00907927">
        <w:rPr>
          <w:rFonts w:ascii="Verdana" w:hAnsi="Verdana"/>
          <w:sz w:val="24"/>
          <w:szCs w:val="24"/>
        </w:rPr>
        <w:t>Automation should be avoided if there is any UI change expected in near future as we need to rewrite the automations scripts again.</w:t>
      </w:r>
    </w:p>
    <w:p w:rsidR="00E35489" w:rsidRPr="00907927" w:rsidRDefault="00E35489" w:rsidP="00E35489">
      <w:pPr>
        <w:rPr>
          <w:rFonts w:ascii="Verdana" w:hAnsi="Verdana"/>
          <w:b/>
          <w:sz w:val="24"/>
          <w:szCs w:val="24"/>
        </w:rPr>
      </w:pPr>
      <w:r w:rsidRPr="00907927">
        <w:rPr>
          <w:rFonts w:ascii="Verdana" w:hAnsi="Verdana"/>
          <w:b/>
          <w:sz w:val="24"/>
          <w:szCs w:val="24"/>
        </w:rPr>
        <w:t>Also application scenarios wise – pages which need manual interactions cannot be automated like</w:t>
      </w:r>
    </w:p>
    <w:p w:rsidR="00E35489" w:rsidRPr="00907927" w:rsidRDefault="00E35489" w:rsidP="00E35489">
      <w:pPr>
        <w:rPr>
          <w:rFonts w:ascii="Verdana" w:hAnsi="Verdana"/>
          <w:sz w:val="24"/>
          <w:szCs w:val="24"/>
        </w:rPr>
      </w:pPr>
      <w:r w:rsidRPr="00907927">
        <w:rPr>
          <w:rFonts w:ascii="Verdana" w:hAnsi="Verdana"/>
          <w:b/>
          <w:sz w:val="24"/>
          <w:szCs w:val="24"/>
        </w:rPr>
        <w:t xml:space="preserve"> </w:t>
      </w:r>
      <w:r w:rsidRPr="00907927">
        <w:rPr>
          <w:rFonts w:ascii="Verdana" w:hAnsi="Verdana"/>
          <w:sz w:val="24"/>
          <w:szCs w:val="24"/>
        </w:rPr>
        <w:t xml:space="preserve">1. If there is some captcha code being generated instantly and u need to enter that code or payment page where OTP is </w:t>
      </w:r>
      <w:proofErr w:type="gramStart"/>
      <w:r w:rsidRPr="00907927">
        <w:rPr>
          <w:rFonts w:ascii="Verdana" w:hAnsi="Verdana"/>
          <w:sz w:val="24"/>
          <w:szCs w:val="24"/>
        </w:rPr>
        <w:t>bing</w:t>
      </w:r>
      <w:proofErr w:type="gramEnd"/>
      <w:r w:rsidRPr="00907927">
        <w:rPr>
          <w:rFonts w:ascii="Verdana" w:hAnsi="Verdana"/>
          <w:sz w:val="24"/>
          <w:szCs w:val="24"/>
        </w:rPr>
        <w:t xml:space="preserve"> sent to mobile.</w:t>
      </w:r>
    </w:p>
    <w:p w:rsidR="00E35489" w:rsidRPr="00907927" w:rsidRDefault="00E35489" w:rsidP="00E35489">
      <w:pPr>
        <w:rPr>
          <w:rFonts w:ascii="Verdana" w:hAnsi="Verdana" w:cs="Arial"/>
          <w:sz w:val="24"/>
          <w:szCs w:val="24"/>
          <w:shd w:val="clear" w:color="auto" w:fill="FFFFFF"/>
        </w:rPr>
      </w:pPr>
      <w:proofErr w:type="gramStart"/>
      <w:r w:rsidRPr="00907927">
        <w:rPr>
          <w:rFonts w:ascii="Verdana" w:hAnsi="Verdana" w:cs="Arial"/>
          <w:sz w:val="24"/>
          <w:szCs w:val="24"/>
          <w:shd w:val="clear" w:color="auto" w:fill="FFFFFF"/>
        </w:rPr>
        <w:t>2.Image</w:t>
      </w:r>
      <w:proofErr w:type="gramEnd"/>
      <w:r w:rsidRPr="00907927">
        <w:rPr>
          <w:rFonts w:ascii="Verdana" w:hAnsi="Verdana" w:cs="Arial"/>
          <w:sz w:val="24"/>
          <w:szCs w:val="24"/>
          <w:shd w:val="clear" w:color="auto" w:fill="FFFFFF"/>
        </w:rPr>
        <w:t xml:space="preserve"> / Video Previews - Between transitioning between thumbnail and playback of videos I have observed not well automated</w:t>
      </w:r>
    </w:p>
    <w:p w:rsidR="00E35489" w:rsidRPr="00907927" w:rsidRDefault="00E35489" w:rsidP="00E35489">
      <w:pPr>
        <w:rPr>
          <w:rFonts w:ascii="Verdana" w:hAnsi="Verdana" w:cs="Arial"/>
          <w:sz w:val="24"/>
          <w:szCs w:val="24"/>
          <w:shd w:val="clear" w:color="auto" w:fill="FFFFFF"/>
        </w:rPr>
      </w:pPr>
      <w:proofErr w:type="gramStart"/>
      <w:r w:rsidRPr="00907927">
        <w:rPr>
          <w:rFonts w:ascii="Verdana" w:hAnsi="Verdana" w:cs="Arial"/>
          <w:sz w:val="24"/>
          <w:szCs w:val="24"/>
          <w:shd w:val="clear" w:color="auto" w:fill="FFFFFF"/>
        </w:rPr>
        <w:t>3.BarCodeReader</w:t>
      </w:r>
      <w:proofErr w:type="gramEnd"/>
      <w:r w:rsidRPr="00907927">
        <w:rPr>
          <w:rFonts w:ascii="Verdana" w:hAnsi="Verdana" w:cs="Arial"/>
          <w:sz w:val="24"/>
          <w:szCs w:val="24"/>
          <w:shd w:val="clear" w:color="auto" w:fill="FFFFFF"/>
        </w:rPr>
        <w:t xml:space="preserve"> cannot be automated</w:t>
      </w:r>
    </w:p>
    <w:p w:rsidR="00E35489" w:rsidRPr="00907927" w:rsidRDefault="00E35489" w:rsidP="00E35489">
      <w:pPr>
        <w:rPr>
          <w:rFonts w:ascii="Verdana" w:hAnsi="Verdana"/>
          <w:sz w:val="24"/>
          <w:szCs w:val="24"/>
        </w:rPr>
      </w:pPr>
      <w:r w:rsidRPr="00907927">
        <w:rPr>
          <w:rFonts w:ascii="Verdana" w:hAnsi="Verdana"/>
          <w:b/>
          <w:sz w:val="24"/>
          <w:szCs w:val="24"/>
        </w:rPr>
        <w:t>Different Automation tools &amp; frameworks</w:t>
      </w:r>
      <w:r w:rsidRPr="00907927">
        <w:rPr>
          <w:rFonts w:ascii="Verdana" w:hAnsi="Verdana"/>
          <w:sz w:val="24"/>
          <w:szCs w:val="24"/>
        </w:rPr>
        <w:t>: Selenium, QTP-vbscript</w:t>
      </w:r>
      <w:proofErr w:type="gramStart"/>
      <w:r w:rsidRPr="00907927">
        <w:rPr>
          <w:rFonts w:ascii="Verdana" w:hAnsi="Verdana"/>
          <w:sz w:val="24"/>
          <w:szCs w:val="24"/>
        </w:rPr>
        <w:t>,SilkTest</w:t>
      </w:r>
      <w:proofErr w:type="gramEnd"/>
      <w:r w:rsidRPr="00907927">
        <w:rPr>
          <w:rFonts w:ascii="Verdana" w:hAnsi="Verdana"/>
          <w:sz w:val="24"/>
          <w:szCs w:val="24"/>
        </w:rPr>
        <w:t xml:space="preserve"> etc</w:t>
      </w:r>
    </w:p>
    <w:p w:rsidR="00E35489" w:rsidRPr="00907927" w:rsidRDefault="00E35489" w:rsidP="00E35489">
      <w:pPr>
        <w:rPr>
          <w:rFonts w:ascii="Verdana" w:hAnsi="Verdana"/>
          <w:sz w:val="24"/>
          <w:szCs w:val="24"/>
        </w:rPr>
      </w:pPr>
      <w:r w:rsidRPr="00907927">
        <w:rPr>
          <w:rFonts w:ascii="Verdana" w:hAnsi="Verdana"/>
          <w:sz w:val="24"/>
          <w:szCs w:val="24"/>
        </w:rPr>
        <w:t>4- Few look and feel related testcases need manual testing</w:t>
      </w:r>
    </w:p>
    <w:p w:rsidR="00E35489" w:rsidRPr="00907927" w:rsidRDefault="00E35489" w:rsidP="00E35489">
      <w:pPr>
        <w:rPr>
          <w:rFonts w:ascii="Verdana" w:hAnsi="Verdana"/>
          <w:sz w:val="24"/>
          <w:szCs w:val="24"/>
        </w:rPr>
      </w:pPr>
      <w:r w:rsidRPr="00907927">
        <w:rPr>
          <w:rFonts w:ascii="Verdana" w:hAnsi="Verdana"/>
          <w:sz w:val="24"/>
          <w:szCs w:val="24"/>
        </w:rPr>
        <w:t>Selenium is set of different tools to support different test approaches…</w:t>
      </w:r>
    </w:p>
    <w:p w:rsidR="00E35489" w:rsidRPr="00907927" w:rsidRDefault="00E35489" w:rsidP="00E35489">
      <w:pPr>
        <w:rPr>
          <w:rFonts w:ascii="Verdana" w:hAnsi="Verdana"/>
          <w:sz w:val="24"/>
          <w:szCs w:val="24"/>
        </w:rPr>
      </w:pPr>
      <w:r w:rsidRPr="00907927">
        <w:rPr>
          <w:rFonts w:ascii="Verdana" w:hAnsi="Verdana"/>
          <w:sz w:val="24"/>
          <w:szCs w:val="24"/>
        </w:rPr>
        <w:t>In 2004- Jason Huggins started Selenium at Thoughtworks.</w:t>
      </w:r>
    </w:p>
    <w:p w:rsidR="00E35489" w:rsidRPr="00907927" w:rsidRDefault="00E35489" w:rsidP="00E35489">
      <w:pPr>
        <w:rPr>
          <w:rFonts w:ascii="Verdana" w:hAnsi="Verdana"/>
          <w:sz w:val="24"/>
          <w:szCs w:val="24"/>
        </w:rPr>
      </w:pPr>
      <w:r w:rsidRPr="00907927">
        <w:rPr>
          <w:rFonts w:ascii="Verdana" w:hAnsi="Verdana"/>
          <w:sz w:val="24"/>
          <w:szCs w:val="24"/>
        </w:rPr>
        <w:t>Initially he developed a javascript library</w:t>
      </w:r>
    </w:p>
    <w:p w:rsidR="00E35489" w:rsidRPr="00907927" w:rsidRDefault="00E35489" w:rsidP="00E35489">
      <w:pPr>
        <w:rPr>
          <w:rFonts w:ascii="Verdana" w:hAnsi="Verdana"/>
          <w:sz w:val="24"/>
          <w:szCs w:val="24"/>
        </w:rPr>
      </w:pPr>
      <w:r w:rsidRPr="00907927">
        <w:rPr>
          <w:rFonts w:ascii="Verdana" w:hAnsi="Verdana"/>
          <w:b/>
          <w:sz w:val="24"/>
          <w:szCs w:val="24"/>
        </w:rPr>
        <w:t>Selenium IDE</w:t>
      </w:r>
      <w:r w:rsidRPr="00907927">
        <w:rPr>
          <w:rFonts w:ascii="Verdana" w:hAnsi="Verdana"/>
          <w:sz w:val="24"/>
          <w:szCs w:val="24"/>
        </w:rPr>
        <w:t xml:space="preserve"> – is a tool which generates automation scripts</w:t>
      </w:r>
    </w:p>
    <w:p w:rsidR="00E35489" w:rsidRPr="00907927" w:rsidRDefault="00E35489" w:rsidP="00E35489">
      <w:pPr>
        <w:rPr>
          <w:rFonts w:ascii="Verdana" w:hAnsi="Verdana"/>
          <w:sz w:val="24"/>
          <w:szCs w:val="24"/>
        </w:rPr>
      </w:pPr>
      <w:r w:rsidRPr="00907927">
        <w:rPr>
          <w:rFonts w:ascii="Verdana" w:hAnsi="Verdana"/>
          <w:sz w:val="24"/>
          <w:szCs w:val="24"/>
        </w:rPr>
        <w:t>It’s a plugin/</w:t>
      </w:r>
      <w:proofErr w:type="gramStart"/>
      <w:r w:rsidRPr="00907927">
        <w:rPr>
          <w:rFonts w:ascii="Verdana" w:hAnsi="Verdana"/>
          <w:sz w:val="24"/>
          <w:szCs w:val="24"/>
        </w:rPr>
        <w:t>add</w:t>
      </w:r>
      <w:proofErr w:type="gramEnd"/>
      <w:r w:rsidRPr="00907927">
        <w:rPr>
          <w:rFonts w:ascii="Verdana" w:hAnsi="Verdana"/>
          <w:sz w:val="24"/>
          <w:szCs w:val="24"/>
        </w:rPr>
        <w:t xml:space="preserve"> only in Mozilla browser.</w:t>
      </w:r>
    </w:p>
    <w:p w:rsidR="00E35489" w:rsidRPr="00907927" w:rsidRDefault="00E35489" w:rsidP="00E35489">
      <w:pPr>
        <w:rPr>
          <w:rFonts w:ascii="Verdana" w:hAnsi="Verdana"/>
          <w:sz w:val="24"/>
          <w:szCs w:val="24"/>
        </w:rPr>
      </w:pPr>
      <w:r w:rsidRPr="00907927">
        <w:rPr>
          <w:rFonts w:ascii="Verdana" w:hAnsi="Verdana"/>
          <w:sz w:val="24"/>
          <w:szCs w:val="24"/>
        </w:rPr>
        <w:t xml:space="preserve">Create automation scripts </w:t>
      </w:r>
      <w:proofErr w:type="gramStart"/>
      <w:r w:rsidRPr="00907927">
        <w:rPr>
          <w:rFonts w:ascii="Verdana" w:hAnsi="Verdana"/>
          <w:sz w:val="24"/>
          <w:szCs w:val="24"/>
        </w:rPr>
        <w:t>quickly ,</w:t>
      </w:r>
      <w:proofErr w:type="gramEnd"/>
      <w:r w:rsidRPr="00907927">
        <w:rPr>
          <w:rFonts w:ascii="Verdana" w:hAnsi="Verdana"/>
          <w:sz w:val="24"/>
          <w:szCs w:val="24"/>
        </w:rPr>
        <w:t xml:space="preserve"> to learn automation scripts with the help of a tool aided mechanism.</w:t>
      </w:r>
    </w:p>
    <w:p w:rsidR="00E35489" w:rsidRPr="00907927" w:rsidRDefault="00E35489" w:rsidP="00E35489">
      <w:pPr>
        <w:rPr>
          <w:rFonts w:ascii="Verdana" w:hAnsi="Verdana"/>
          <w:sz w:val="24"/>
          <w:szCs w:val="24"/>
        </w:rPr>
      </w:pPr>
      <w:r w:rsidRPr="00907927">
        <w:rPr>
          <w:rFonts w:ascii="Verdana" w:hAnsi="Verdana"/>
          <w:sz w:val="24"/>
          <w:szCs w:val="24"/>
        </w:rPr>
        <w:t>Also as a begineer who move from manual testing to automation- he can have a glance of automation scripts using the selenium IDE.</w:t>
      </w:r>
    </w:p>
    <w:p w:rsidR="00E35489" w:rsidRPr="00907927" w:rsidRDefault="00E35489" w:rsidP="00E35489">
      <w:pPr>
        <w:rPr>
          <w:rFonts w:ascii="Verdana" w:hAnsi="Verdana"/>
          <w:sz w:val="24"/>
          <w:szCs w:val="24"/>
        </w:rPr>
      </w:pPr>
      <w:r w:rsidRPr="00907927">
        <w:rPr>
          <w:rFonts w:ascii="Verdana" w:hAnsi="Verdana"/>
          <w:sz w:val="24"/>
          <w:szCs w:val="24"/>
        </w:rPr>
        <w:t>He can also get an idea about locators.</w:t>
      </w:r>
    </w:p>
    <w:p w:rsidR="00E35489" w:rsidRPr="00907927" w:rsidRDefault="00E35489" w:rsidP="00E35489">
      <w:pPr>
        <w:rPr>
          <w:rFonts w:ascii="Verdana" w:hAnsi="Verdana"/>
          <w:sz w:val="24"/>
          <w:szCs w:val="24"/>
        </w:rPr>
      </w:pPr>
      <w:proofErr w:type="gramStart"/>
      <w:r w:rsidRPr="00907927">
        <w:rPr>
          <w:rFonts w:ascii="Verdana" w:hAnsi="Verdana"/>
          <w:b/>
          <w:sz w:val="24"/>
          <w:szCs w:val="24"/>
        </w:rPr>
        <w:t>Selenium  1</w:t>
      </w:r>
      <w:proofErr w:type="gramEnd"/>
      <w:r w:rsidRPr="00907927">
        <w:rPr>
          <w:rFonts w:ascii="Verdana" w:hAnsi="Verdana"/>
          <w:sz w:val="24"/>
          <w:szCs w:val="24"/>
        </w:rPr>
        <w:t xml:space="preserve"> – programmatic way of automation which had been now developed as webdriver..</w:t>
      </w:r>
    </w:p>
    <w:p w:rsidR="00E35489" w:rsidRPr="00907927" w:rsidRDefault="00E35489" w:rsidP="00E35489">
      <w:pPr>
        <w:rPr>
          <w:rFonts w:ascii="Verdana" w:hAnsi="Verdana"/>
          <w:sz w:val="24"/>
          <w:szCs w:val="24"/>
        </w:rPr>
      </w:pPr>
      <w:r w:rsidRPr="00907927">
        <w:rPr>
          <w:rFonts w:ascii="Verdana" w:hAnsi="Verdana"/>
          <w:sz w:val="24"/>
          <w:szCs w:val="24"/>
        </w:rPr>
        <w:t xml:space="preserve"> Selenium RC – Selenium Remote Control - client server architecture.</w:t>
      </w:r>
    </w:p>
    <w:p w:rsidR="00E35489" w:rsidRPr="00907927" w:rsidRDefault="00E35489" w:rsidP="00E35489">
      <w:pPr>
        <w:rPr>
          <w:rFonts w:ascii="Verdana" w:hAnsi="Verdana"/>
          <w:sz w:val="24"/>
          <w:szCs w:val="24"/>
        </w:rPr>
      </w:pPr>
      <w:proofErr w:type="gramStart"/>
      <w:r w:rsidRPr="00907927">
        <w:rPr>
          <w:rFonts w:ascii="Verdana" w:hAnsi="Verdana"/>
          <w:sz w:val="24"/>
          <w:szCs w:val="24"/>
        </w:rPr>
        <w:lastRenderedPageBreak/>
        <w:t>Its</w:t>
      </w:r>
      <w:proofErr w:type="gramEnd"/>
      <w:r w:rsidRPr="00907927">
        <w:rPr>
          <w:rFonts w:ascii="Verdana" w:hAnsi="Verdana"/>
          <w:sz w:val="24"/>
          <w:szCs w:val="24"/>
        </w:rPr>
        <w:t xml:space="preserve"> currently deprecated.</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b/>
          <w:sz w:val="24"/>
          <w:szCs w:val="24"/>
        </w:rPr>
      </w:pPr>
      <w:r w:rsidRPr="00907927">
        <w:rPr>
          <w:rFonts w:ascii="Verdana" w:hAnsi="Verdana"/>
          <w:b/>
          <w:sz w:val="24"/>
          <w:szCs w:val="24"/>
        </w:rPr>
        <w:t>Limitations of Selenium RC:</w:t>
      </w:r>
    </w:p>
    <w:p w:rsidR="00E35489" w:rsidRPr="00907927" w:rsidRDefault="00E35489" w:rsidP="00E35489">
      <w:pPr>
        <w:rPr>
          <w:rFonts w:ascii="Verdana" w:hAnsi="Verdana"/>
          <w:sz w:val="24"/>
          <w:szCs w:val="24"/>
        </w:rPr>
      </w:pPr>
      <w:proofErr w:type="gramStart"/>
      <w:r w:rsidRPr="00907927">
        <w:rPr>
          <w:rFonts w:ascii="Verdana" w:hAnsi="Verdana"/>
          <w:sz w:val="24"/>
          <w:szCs w:val="24"/>
        </w:rPr>
        <w:t>Security  became</w:t>
      </w:r>
      <w:proofErr w:type="gramEnd"/>
      <w:r w:rsidRPr="00907927">
        <w:rPr>
          <w:rFonts w:ascii="Verdana" w:hAnsi="Verdana"/>
          <w:sz w:val="24"/>
          <w:szCs w:val="24"/>
        </w:rPr>
        <w:t xml:space="preserve"> an issue due to javascript injection</w:t>
      </w:r>
    </w:p>
    <w:p w:rsidR="00E35489" w:rsidRPr="00907927" w:rsidRDefault="00E35489" w:rsidP="00E35489">
      <w:pPr>
        <w:rPr>
          <w:rFonts w:ascii="Verdana" w:hAnsi="Verdana"/>
          <w:sz w:val="24"/>
          <w:szCs w:val="24"/>
        </w:rPr>
      </w:pPr>
      <w:proofErr w:type="gramStart"/>
      <w:r w:rsidRPr="00907927">
        <w:rPr>
          <w:rFonts w:ascii="Verdana" w:hAnsi="Verdana"/>
          <w:sz w:val="24"/>
          <w:szCs w:val="24"/>
        </w:rPr>
        <w:t>Its</w:t>
      </w:r>
      <w:proofErr w:type="gramEnd"/>
      <w:r w:rsidRPr="00907927">
        <w:rPr>
          <w:rFonts w:ascii="Verdana" w:hAnsi="Verdana"/>
          <w:sz w:val="24"/>
          <w:szCs w:val="24"/>
        </w:rPr>
        <w:t xml:space="preserve"> slower because of client –server architecture i.e., there was RC server in between TestAutomationCode and application to Test unlike webdriver</w:t>
      </w:r>
    </w:p>
    <w:p w:rsidR="00E35489" w:rsidRPr="00907927" w:rsidRDefault="00E35489" w:rsidP="00E35489">
      <w:pPr>
        <w:rPr>
          <w:rFonts w:ascii="Verdana" w:hAnsi="Verdana"/>
          <w:b/>
          <w:sz w:val="24"/>
          <w:szCs w:val="24"/>
        </w:rPr>
      </w:pPr>
      <w:r w:rsidRPr="00907927">
        <w:rPr>
          <w:rFonts w:ascii="Verdana" w:hAnsi="Verdana"/>
          <w:b/>
          <w:sz w:val="24"/>
          <w:szCs w:val="24"/>
        </w:rPr>
        <w:t xml:space="preserve">Selenium 2 - Selenium Webdriver- </w:t>
      </w:r>
      <w:r w:rsidRPr="00907927">
        <w:rPr>
          <w:rFonts w:ascii="Verdana" w:hAnsi="Verdana"/>
          <w:sz w:val="24"/>
          <w:szCs w:val="24"/>
        </w:rPr>
        <w:t>programmatic way of automation</w:t>
      </w:r>
    </w:p>
    <w:p w:rsidR="00E35489" w:rsidRPr="00907927" w:rsidRDefault="00E35489" w:rsidP="00E35489">
      <w:pPr>
        <w:rPr>
          <w:rFonts w:ascii="Verdana" w:hAnsi="Verdana"/>
          <w:sz w:val="24"/>
          <w:szCs w:val="24"/>
        </w:rPr>
      </w:pPr>
      <w:r w:rsidRPr="00907927">
        <w:rPr>
          <w:rFonts w:ascii="Verdana" w:hAnsi="Verdana"/>
          <w:sz w:val="24"/>
          <w:szCs w:val="24"/>
        </w:rPr>
        <w:t xml:space="preserve">It has number of </w:t>
      </w:r>
      <w:proofErr w:type="gramStart"/>
      <w:r w:rsidRPr="00907927">
        <w:rPr>
          <w:rFonts w:ascii="Verdana" w:hAnsi="Verdana"/>
          <w:sz w:val="24"/>
          <w:szCs w:val="24"/>
        </w:rPr>
        <w:t>API’s(</w:t>
      </w:r>
      <w:proofErr w:type="gramEnd"/>
      <w:r w:rsidRPr="00907927">
        <w:rPr>
          <w:rFonts w:ascii="Verdana" w:hAnsi="Verdana"/>
          <w:sz w:val="24"/>
          <w:szCs w:val="24"/>
        </w:rPr>
        <w:t>set of libraries) to achieve automation programtically.</w:t>
      </w:r>
    </w:p>
    <w:p w:rsidR="00E35489" w:rsidRPr="00907927" w:rsidRDefault="00E35489" w:rsidP="00E35489">
      <w:pPr>
        <w:rPr>
          <w:rFonts w:ascii="Verdana" w:hAnsi="Verdana"/>
          <w:sz w:val="24"/>
          <w:szCs w:val="24"/>
        </w:rPr>
      </w:pPr>
      <w:r w:rsidRPr="00907927">
        <w:rPr>
          <w:rFonts w:ascii="Verdana" w:hAnsi="Verdana"/>
          <w:sz w:val="24"/>
          <w:szCs w:val="24"/>
        </w:rPr>
        <w:t xml:space="preserve">It helps to create </w:t>
      </w:r>
      <w:proofErr w:type="gramStart"/>
      <w:r w:rsidRPr="00907927">
        <w:rPr>
          <w:rFonts w:ascii="Verdana" w:hAnsi="Verdana"/>
          <w:sz w:val="24"/>
          <w:szCs w:val="24"/>
        </w:rPr>
        <w:t>very  robust</w:t>
      </w:r>
      <w:proofErr w:type="gramEnd"/>
      <w:r w:rsidRPr="00907927">
        <w:rPr>
          <w:rFonts w:ascii="Verdana" w:hAnsi="Verdana"/>
          <w:sz w:val="24"/>
          <w:szCs w:val="24"/>
        </w:rPr>
        <w:t>, browser-base regression testcases and suites.</w:t>
      </w:r>
    </w:p>
    <w:p w:rsidR="00E35489" w:rsidRPr="00907927" w:rsidRDefault="00E35489" w:rsidP="00E35489">
      <w:pPr>
        <w:rPr>
          <w:rFonts w:ascii="Verdana" w:hAnsi="Verdana"/>
          <w:sz w:val="24"/>
          <w:szCs w:val="24"/>
        </w:rPr>
      </w:pPr>
      <w:r w:rsidRPr="00907927">
        <w:rPr>
          <w:rFonts w:ascii="Verdana" w:hAnsi="Verdana"/>
          <w:sz w:val="24"/>
          <w:szCs w:val="24"/>
        </w:rPr>
        <w:t>It helps to manage things more efficiently than a tool for mutiple environments.</w:t>
      </w:r>
    </w:p>
    <w:p w:rsidR="00E35489" w:rsidRPr="00907927" w:rsidRDefault="00E35489" w:rsidP="00E35489">
      <w:pPr>
        <w:rPr>
          <w:rFonts w:ascii="Verdana" w:hAnsi="Verdana"/>
          <w:b/>
          <w:sz w:val="24"/>
          <w:szCs w:val="24"/>
        </w:rPr>
      </w:pPr>
    </w:p>
    <w:p w:rsidR="00E35489" w:rsidRPr="00907927" w:rsidRDefault="00E35489" w:rsidP="00E35489">
      <w:pPr>
        <w:rPr>
          <w:rFonts w:ascii="Verdana" w:hAnsi="Verdana"/>
          <w:b/>
          <w:sz w:val="24"/>
          <w:szCs w:val="24"/>
        </w:rPr>
      </w:pPr>
      <w:r w:rsidRPr="00907927">
        <w:rPr>
          <w:rFonts w:ascii="Verdana" w:hAnsi="Verdana"/>
          <w:b/>
          <w:noProof/>
          <w:sz w:val="24"/>
          <w:szCs w:val="24"/>
        </w:rPr>
        <w:drawing>
          <wp:inline distT="0" distB="0" distL="0" distR="0" wp14:anchorId="140DB005" wp14:editId="6C266BC2">
            <wp:extent cx="5934710" cy="19754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34710" cy="1975485"/>
                    </a:xfrm>
                    <a:prstGeom prst="rect">
                      <a:avLst/>
                    </a:prstGeom>
                    <a:noFill/>
                    <a:ln>
                      <a:noFill/>
                    </a:ln>
                  </pic:spPr>
                </pic:pic>
              </a:graphicData>
            </a:graphic>
          </wp:inline>
        </w:drawing>
      </w:r>
    </w:p>
    <w:p w:rsidR="00E35489" w:rsidRPr="00907927" w:rsidRDefault="00E35489" w:rsidP="00E35489">
      <w:pPr>
        <w:rPr>
          <w:rFonts w:ascii="Verdana" w:hAnsi="Verdana"/>
          <w:b/>
          <w:sz w:val="24"/>
          <w:szCs w:val="24"/>
        </w:rPr>
      </w:pPr>
      <w:r w:rsidRPr="00907927">
        <w:rPr>
          <w:rFonts w:ascii="Verdana" w:hAnsi="Verdana"/>
          <w:b/>
          <w:sz w:val="24"/>
          <w:szCs w:val="24"/>
        </w:rPr>
        <w:t>SeleniumWebDriver:</w:t>
      </w:r>
    </w:p>
    <w:p w:rsidR="00E35489" w:rsidRPr="00907927" w:rsidRDefault="00E35489" w:rsidP="00E35489">
      <w:pPr>
        <w:rPr>
          <w:rFonts w:ascii="Verdana" w:hAnsi="Verdana"/>
          <w:b/>
          <w:sz w:val="24"/>
          <w:szCs w:val="24"/>
        </w:rPr>
      </w:pPr>
    </w:p>
    <w:p w:rsidR="00E35489" w:rsidRPr="00907927" w:rsidRDefault="00E35489" w:rsidP="00E35489">
      <w:pPr>
        <w:rPr>
          <w:rFonts w:ascii="Verdana" w:hAnsi="Verdana"/>
          <w:b/>
          <w:sz w:val="24"/>
          <w:szCs w:val="24"/>
        </w:rPr>
      </w:pPr>
      <w:r w:rsidRPr="00907927">
        <w:rPr>
          <w:rFonts w:ascii="Verdana" w:hAnsi="Verdana"/>
          <w:b/>
          <w:sz w:val="24"/>
          <w:szCs w:val="24"/>
        </w:rPr>
        <w:t>What we do in automation:</w:t>
      </w:r>
    </w:p>
    <w:p w:rsidR="00E35489" w:rsidRPr="00907927" w:rsidRDefault="00E35489" w:rsidP="00E35489">
      <w:pPr>
        <w:rPr>
          <w:rFonts w:ascii="Verdana" w:hAnsi="Verdana"/>
          <w:b/>
          <w:sz w:val="24"/>
          <w:szCs w:val="24"/>
        </w:rPr>
      </w:pPr>
      <w:r w:rsidRPr="00907927">
        <w:rPr>
          <w:rFonts w:ascii="Verdana" w:hAnsi="Verdana"/>
          <w:b/>
          <w:sz w:val="24"/>
          <w:szCs w:val="24"/>
        </w:rPr>
        <w:t>Write scripts – selenium webdriver + java</w:t>
      </w:r>
    </w:p>
    <w:p w:rsidR="00E35489" w:rsidRPr="00907927" w:rsidRDefault="00E35489" w:rsidP="00E35489">
      <w:pPr>
        <w:rPr>
          <w:rFonts w:ascii="Verdana" w:hAnsi="Verdana"/>
          <w:b/>
          <w:sz w:val="24"/>
          <w:szCs w:val="24"/>
        </w:rPr>
      </w:pPr>
      <w:r w:rsidRPr="00907927">
        <w:rPr>
          <w:rFonts w:ascii="Verdana" w:hAnsi="Verdana"/>
          <w:b/>
          <w:sz w:val="24"/>
          <w:szCs w:val="24"/>
        </w:rPr>
        <w:t>Assert the testcases</w:t>
      </w:r>
    </w:p>
    <w:p w:rsidR="00E35489" w:rsidRPr="00907927" w:rsidRDefault="00E35489" w:rsidP="00E35489">
      <w:pPr>
        <w:rPr>
          <w:rFonts w:ascii="Verdana" w:hAnsi="Verdana"/>
          <w:b/>
          <w:sz w:val="24"/>
          <w:szCs w:val="24"/>
        </w:rPr>
      </w:pPr>
      <w:r w:rsidRPr="00907927">
        <w:rPr>
          <w:rFonts w:ascii="Verdana" w:hAnsi="Verdana"/>
          <w:b/>
          <w:sz w:val="24"/>
          <w:szCs w:val="24"/>
        </w:rPr>
        <w:t>Log the errors</w:t>
      </w:r>
    </w:p>
    <w:p w:rsidR="00E35489" w:rsidRPr="00907927" w:rsidRDefault="00E35489" w:rsidP="00E35489">
      <w:pPr>
        <w:rPr>
          <w:rFonts w:ascii="Verdana" w:hAnsi="Verdana"/>
          <w:b/>
          <w:sz w:val="24"/>
          <w:szCs w:val="24"/>
        </w:rPr>
      </w:pPr>
      <w:r w:rsidRPr="00907927">
        <w:rPr>
          <w:rFonts w:ascii="Verdana" w:hAnsi="Verdana"/>
          <w:b/>
          <w:sz w:val="24"/>
          <w:szCs w:val="24"/>
        </w:rPr>
        <w:t>Generate report to analyse the tests</w:t>
      </w:r>
    </w:p>
    <w:p w:rsidR="00E35489" w:rsidRPr="00907927" w:rsidRDefault="00E35489" w:rsidP="00E35489">
      <w:pPr>
        <w:rPr>
          <w:rFonts w:ascii="Verdana" w:hAnsi="Verdana"/>
          <w:b/>
          <w:sz w:val="24"/>
          <w:szCs w:val="24"/>
        </w:rPr>
      </w:pPr>
      <w:r w:rsidRPr="00907927">
        <w:rPr>
          <w:rFonts w:ascii="Verdana" w:hAnsi="Verdana"/>
          <w:b/>
          <w:sz w:val="24"/>
          <w:szCs w:val="24"/>
        </w:rPr>
        <w:t>Unittesting f/w – testng /junit</w:t>
      </w:r>
    </w:p>
    <w:p w:rsidR="00E35489" w:rsidRPr="00907927" w:rsidRDefault="00E35489" w:rsidP="00E35489">
      <w:pPr>
        <w:rPr>
          <w:rFonts w:ascii="Verdana" w:hAnsi="Verdana"/>
          <w:b/>
          <w:sz w:val="24"/>
          <w:szCs w:val="24"/>
        </w:rPr>
      </w:pPr>
      <w:r w:rsidRPr="00907927">
        <w:rPr>
          <w:rFonts w:ascii="Verdana" w:hAnsi="Verdana"/>
          <w:b/>
          <w:noProof/>
          <w:sz w:val="24"/>
          <w:szCs w:val="24"/>
        </w:rPr>
        <w:lastRenderedPageBreak/>
        <w:drawing>
          <wp:inline distT="0" distB="0" distL="0" distR="0" wp14:anchorId="1900D74F" wp14:editId="50509F7B">
            <wp:extent cx="5943600" cy="1345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345565"/>
                    </a:xfrm>
                    <a:prstGeom prst="rect">
                      <a:avLst/>
                    </a:prstGeom>
                    <a:noFill/>
                    <a:ln>
                      <a:noFill/>
                    </a:ln>
                  </pic:spPr>
                </pic:pic>
              </a:graphicData>
            </a:graphic>
          </wp:inline>
        </w:drawing>
      </w:r>
    </w:p>
    <w:p w:rsidR="00E35489" w:rsidRPr="00907927" w:rsidRDefault="00E35489" w:rsidP="00E35489">
      <w:pPr>
        <w:rPr>
          <w:rFonts w:ascii="Verdana" w:hAnsi="Verdana"/>
          <w:b/>
          <w:sz w:val="24"/>
          <w:szCs w:val="24"/>
        </w:rPr>
      </w:pPr>
      <w:r w:rsidRPr="00907927">
        <w:rPr>
          <w:rFonts w:ascii="Verdana" w:hAnsi="Verdana"/>
          <w:b/>
          <w:sz w:val="24"/>
          <w:szCs w:val="24"/>
        </w:rPr>
        <w:t>Automating steps:</w:t>
      </w:r>
    </w:p>
    <w:p w:rsidR="00E35489" w:rsidRPr="00907927" w:rsidRDefault="00E35489" w:rsidP="00E35489">
      <w:pPr>
        <w:rPr>
          <w:rFonts w:ascii="Verdana" w:hAnsi="Verdana"/>
          <w:sz w:val="24"/>
          <w:szCs w:val="24"/>
        </w:rPr>
      </w:pPr>
      <w:r w:rsidRPr="00907927">
        <w:rPr>
          <w:rFonts w:ascii="Verdana" w:hAnsi="Verdana"/>
          <w:sz w:val="24"/>
          <w:szCs w:val="24"/>
        </w:rPr>
        <w:t>Open the browser and loading our website/any page we want to automate</w:t>
      </w:r>
    </w:p>
    <w:p w:rsidR="00E35489" w:rsidRPr="00907927" w:rsidRDefault="00E35489" w:rsidP="00E35489">
      <w:pPr>
        <w:rPr>
          <w:rFonts w:ascii="Verdana" w:hAnsi="Verdana"/>
          <w:sz w:val="24"/>
          <w:szCs w:val="24"/>
        </w:rPr>
      </w:pPr>
      <w:r w:rsidRPr="00907927">
        <w:rPr>
          <w:rFonts w:ascii="Verdana" w:hAnsi="Verdana"/>
          <w:sz w:val="24"/>
          <w:szCs w:val="24"/>
        </w:rPr>
        <w:t>Find the elements in a given page to automate and do the actions</w:t>
      </w:r>
    </w:p>
    <w:p w:rsidR="00E35489" w:rsidRPr="00907927" w:rsidRDefault="00E35489" w:rsidP="00E35489">
      <w:pPr>
        <w:rPr>
          <w:rFonts w:ascii="Verdana" w:hAnsi="Verdana"/>
          <w:sz w:val="24"/>
          <w:szCs w:val="24"/>
        </w:rPr>
      </w:pPr>
      <w:r w:rsidRPr="00907927">
        <w:rPr>
          <w:rFonts w:ascii="Verdana" w:hAnsi="Verdana"/>
          <w:sz w:val="24"/>
          <w:szCs w:val="24"/>
        </w:rPr>
        <w:t>Add assertions</w:t>
      </w:r>
    </w:p>
    <w:p w:rsidR="00E35489" w:rsidRPr="00907927" w:rsidRDefault="00E35489" w:rsidP="00E35489">
      <w:pPr>
        <w:rPr>
          <w:rFonts w:ascii="Verdana" w:hAnsi="Verdana"/>
          <w:sz w:val="24"/>
          <w:szCs w:val="24"/>
        </w:rPr>
      </w:pPr>
      <w:r w:rsidRPr="00907927">
        <w:rPr>
          <w:rFonts w:ascii="Verdana" w:hAnsi="Verdana"/>
          <w:sz w:val="24"/>
          <w:szCs w:val="24"/>
        </w:rPr>
        <w:t>Close the browser</w:t>
      </w:r>
    </w:p>
    <w:p w:rsidR="00E35489" w:rsidRPr="00907927" w:rsidRDefault="00E35489" w:rsidP="00E35489">
      <w:pPr>
        <w:rPr>
          <w:rFonts w:ascii="Verdana" w:hAnsi="Verdana"/>
          <w:b/>
          <w:sz w:val="24"/>
          <w:szCs w:val="24"/>
        </w:rPr>
      </w:pPr>
    </w:p>
    <w:p w:rsidR="00E35489" w:rsidRPr="00907927" w:rsidRDefault="00E35489" w:rsidP="00E35489">
      <w:pPr>
        <w:rPr>
          <w:rFonts w:ascii="Verdana" w:hAnsi="Verdana"/>
          <w:b/>
          <w:sz w:val="24"/>
          <w:szCs w:val="24"/>
        </w:rPr>
      </w:pPr>
      <w:r w:rsidRPr="00907927">
        <w:rPr>
          <w:rFonts w:ascii="Verdana" w:hAnsi="Verdana"/>
          <w:b/>
          <w:sz w:val="24"/>
          <w:szCs w:val="24"/>
        </w:rPr>
        <w:t xml:space="preserve">Webpage will be composed of html elements in window, html elements can be </w:t>
      </w:r>
    </w:p>
    <w:p w:rsidR="00E35489" w:rsidRPr="00907927" w:rsidRDefault="00E35489" w:rsidP="00E35489">
      <w:pPr>
        <w:rPr>
          <w:rFonts w:ascii="Verdana" w:hAnsi="Verdana"/>
          <w:b/>
          <w:sz w:val="24"/>
          <w:szCs w:val="24"/>
        </w:rPr>
      </w:pPr>
      <w:r w:rsidRPr="00907927">
        <w:rPr>
          <w:rFonts w:ascii="Verdana" w:hAnsi="Verdana"/>
          <w:b/>
          <w:sz w:val="24"/>
          <w:szCs w:val="24"/>
        </w:rPr>
        <w:t>Buttons</w:t>
      </w:r>
      <w:proofErr w:type="gramStart"/>
      <w:r w:rsidRPr="00907927">
        <w:rPr>
          <w:rFonts w:ascii="Verdana" w:hAnsi="Verdana"/>
          <w:b/>
          <w:sz w:val="24"/>
          <w:szCs w:val="24"/>
        </w:rPr>
        <w:t>,text</w:t>
      </w:r>
      <w:proofErr w:type="gramEnd"/>
      <w:r w:rsidRPr="00907927">
        <w:rPr>
          <w:rFonts w:ascii="Verdana" w:hAnsi="Verdana"/>
          <w:b/>
          <w:sz w:val="24"/>
          <w:szCs w:val="24"/>
        </w:rPr>
        <w:t xml:space="preserve"> boxes, links,dropdowns,statictext, titles, info, divs, image……</w:t>
      </w:r>
    </w:p>
    <w:p w:rsidR="00E35489" w:rsidRPr="00907927" w:rsidRDefault="00E35489" w:rsidP="00E35489">
      <w:pPr>
        <w:rPr>
          <w:rFonts w:ascii="Verdana" w:hAnsi="Verdana"/>
          <w:b/>
          <w:sz w:val="24"/>
          <w:szCs w:val="24"/>
        </w:rPr>
      </w:pPr>
    </w:p>
    <w:p w:rsidR="00E35489" w:rsidRPr="00907927" w:rsidRDefault="00E35489" w:rsidP="00E35489">
      <w:pPr>
        <w:rPr>
          <w:rFonts w:ascii="Verdana" w:hAnsi="Verdana"/>
          <w:b/>
          <w:sz w:val="24"/>
          <w:szCs w:val="24"/>
        </w:rPr>
      </w:pPr>
      <w:r w:rsidRPr="00907927">
        <w:rPr>
          <w:rFonts w:ascii="Verdana" w:hAnsi="Verdana"/>
          <w:b/>
          <w:sz w:val="24"/>
          <w:szCs w:val="24"/>
        </w:rPr>
        <w:t>WebDriver-(I) deals mainly with browser/window related actions</w:t>
      </w:r>
    </w:p>
    <w:p w:rsidR="00E35489" w:rsidRPr="00907927" w:rsidRDefault="00E35489" w:rsidP="00E35489">
      <w:pPr>
        <w:rPr>
          <w:rFonts w:ascii="Verdana" w:hAnsi="Verdana"/>
          <w:b/>
          <w:sz w:val="24"/>
          <w:szCs w:val="24"/>
        </w:rPr>
      </w:pPr>
      <w:r w:rsidRPr="00907927">
        <w:rPr>
          <w:rFonts w:ascii="Verdana" w:hAnsi="Verdana"/>
          <w:b/>
          <w:sz w:val="24"/>
          <w:szCs w:val="24"/>
        </w:rPr>
        <w:t>Automation means we do some actions on this elemnts using our programs</w:t>
      </w:r>
    </w:p>
    <w:p w:rsidR="00E35489" w:rsidRPr="00907927" w:rsidRDefault="00E35489" w:rsidP="00E35489">
      <w:pPr>
        <w:rPr>
          <w:rFonts w:ascii="Verdana" w:hAnsi="Verdana"/>
          <w:b/>
          <w:sz w:val="24"/>
          <w:szCs w:val="24"/>
        </w:rPr>
      </w:pPr>
      <w:proofErr w:type="gramStart"/>
      <w:r w:rsidRPr="00907927">
        <w:rPr>
          <w:rFonts w:ascii="Verdana" w:hAnsi="Verdana"/>
          <w:b/>
          <w:sz w:val="24"/>
          <w:szCs w:val="24"/>
        </w:rPr>
        <w:t>WebElement(</w:t>
      </w:r>
      <w:proofErr w:type="gramEnd"/>
      <w:r w:rsidRPr="00907927">
        <w:rPr>
          <w:rFonts w:ascii="Verdana" w:hAnsi="Verdana"/>
          <w:b/>
          <w:sz w:val="24"/>
          <w:szCs w:val="24"/>
        </w:rPr>
        <w:t>I) interface deals everything related to specfic html element you find—</w:t>
      </w:r>
    </w:p>
    <w:p w:rsidR="00E35489" w:rsidRPr="00907927" w:rsidRDefault="00E35489" w:rsidP="00E35489">
      <w:pPr>
        <w:rPr>
          <w:rFonts w:ascii="Verdana" w:hAnsi="Verdana"/>
          <w:b/>
          <w:sz w:val="24"/>
          <w:szCs w:val="24"/>
        </w:rPr>
      </w:pPr>
      <w:r w:rsidRPr="00907927">
        <w:rPr>
          <w:rFonts w:ascii="Verdana" w:hAnsi="Verdana"/>
          <w:b/>
          <w:sz w:val="24"/>
          <w:szCs w:val="24"/>
        </w:rPr>
        <w:t xml:space="preserve">How u find element – we use </w:t>
      </w:r>
      <w:proofErr w:type="gramStart"/>
      <w:r w:rsidRPr="00907927">
        <w:rPr>
          <w:rFonts w:ascii="Verdana" w:hAnsi="Verdana"/>
          <w:b/>
          <w:sz w:val="24"/>
          <w:szCs w:val="24"/>
        </w:rPr>
        <w:t>By</w:t>
      </w:r>
      <w:proofErr w:type="gramEnd"/>
      <w:r w:rsidRPr="00907927">
        <w:rPr>
          <w:rFonts w:ascii="Verdana" w:hAnsi="Verdana"/>
          <w:b/>
          <w:sz w:val="24"/>
          <w:szCs w:val="24"/>
        </w:rPr>
        <w:t xml:space="preserve"> class</w:t>
      </w:r>
    </w:p>
    <w:p w:rsidR="00E35489" w:rsidRPr="00907927" w:rsidRDefault="00E35489" w:rsidP="00E35489">
      <w:pPr>
        <w:rPr>
          <w:rFonts w:ascii="Verdana" w:hAnsi="Verdana"/>
          <w:b/>
          <w:sz w:val="24"/>
          <w:szCs w:val="24"/>
        </w:rPr>
      </w:pPr>
    </w:p>
    <w:p w:rsidR="00E35489" w:rsidRPr="00907927" w:rsidRDefault="00E35489" w:rsidP="00E35489">
      <w:pPr>
        <w:rPr>
          <w:rFonts w:ascii="Verdana" w:hAnsi="Verdana"/>
          <w:b/>
          <w:color w:val="F79646" w:themeColor="accent6"/>
          <w:sz w:val="24"/>
          <w:szCs w:val="24"/>
        </w:rPr>
      </w:pPr>
      <w:r w:rsidRPr="00907927">
        <w:rPr>
          <w:rFonts w:ascii="Verdana" w:hAnsi="Verdana"/>
          <w:b/>
          <w:color w:val="F79646" w:themeColor="accent6"/>
          <w:sz w:val="24"/>
          <w:szCs w:val="24"/>
        </w:rPr>
        <w:t>WebDriver methods:</w:t>
      </w:r>
    </w:p>
    <w:p w:rsidR="00E35489" w:rsidRPr="00907927" w:rsidRDefault="00E35489" w:rsidP="00E35489">
      <w:pPr>
        <w:rPr>
          <w:rFonts w:ascii="Verdana" w:hAnsi="Verdana"/>
          <w:sz w:val="24"/>
          <w:szCs w:val="24"/>
        </w:rPr>
      </w:pPr>
      <w:r w:rsidRPr="00907927">
        <w:rPr>
          <w:rFonts w:ascii="Verdana" w:hAnsi="Verdana"/>
          <w:sz w:val="24"/>
          <w:szCs w:val="24"/>
        </w:rPr>
        <w:t xml:space="preserve">Void </w:t>
      </w:r>
      <w:proofErr w:type="gramStart"/>
      <w:r w:rsidRPr="00907927">
        <w:rPr>
          <w:rFonts w:ascii="Verdana" w:hAnsi="Verdana"/>
          <w:b/>
          <w:sz w:val="24"/>
          <w:szCs w:val="24"/>
        </w:rPr>
        <w:t>get</w:t>
      </w:r>
      <w:r w:rsidRPr="00907927">
        <w:rPr>
          <w:rFonts w:ascii="Verdana" w:hAnsi="Verdana"/>
          <w:sz w:val="24"/>
          <w:szCs w:val="24"/>
        </w:rPr>
        <w:t>(</w:t>
      </w:r>
      <w:proofErr w:type="gramEnd"/>
      <w:r w:rsidRPr="00907927">
        <w:rPr>
          <w:rFonts w:ascii="Verdana" w:hAnsi="Verdana"/>
          <w:sz w:val="24"/>
          <w:szCs w:val="24"/>
        </w:rPr>
        <w:t>String url) – pass what url we want to test as a string</w:t>
      </w:r>
    </w:p>
    <w:p w:rsidR="00E35489" w:rsidRPr="00907927" w:rsidRDefault="00E35489" w:rsidP="00E35489">
      <w:pPr>
        <w:rPr>
          <w:rFonts w:ascii="Verdana" w:hAnsi="Verdana"/>
          <w:sz w:val="24"/>
          <w:szCs w:val="24"/>
        </w:rPr>
      </w:pPr>
      <w:r w:rsidRPr="00907927">
        <w:rPr>
          <w:rFonts w:ascii="Verdana" w:hAnsi="Verdana"/>
          <w:sz w:val="24"/>
          <w:szCs w:val="24"/>
        </w:rPr>
        <w:t xml:space="preserve">WebElement </w:t>
      </w:r>
      <w:proofErr w:type="gramStart"/>
      <w:r w:rsidRPr="00907927">
        <w:rPr>
          <w:rFonts w:ascii="Verdana" w:hAnsi="Verdana"/>
          <w:b/>
          <w:sz w:val="24"/>
          <w:szCs w:val="24"/>
        </w:rPr>
        <w:t>findElement</w:t>
      </w:r>
      <w:r w:rsidRPr="00907927">
        <w:rPr>
          <w:rFonts w:ascii="Verdana" w:hAnsi="Verdana"/>
          <w:sz w:val="24"/>
          <w:szCs w:val="24"/>
        </w:rPr>
        <w:t>(</w:t>
      </w:r>
      <w:proofErr w:type="gramEnd"/>
      <w:r w:rsidRPr="00907927">
        <w:rPr>
          <w:rFonts w:ascii="Verdana" w:hAnsi="Verdana"/>
          <w:sz w:val="24"/>
          <w:szCs w:val="24"/>
        </w:rPr>
        <w:t>By by)-we use this method to find a web element using By class(helps to pass the locator).It returns WebElement.</w:t>
      </w:r>
    </w:p>
    <w:p w:rsidR="00E35489" w:rsidRPr="00907927" w:rsidRDefault="00E35489" w:rsidP="00E35489">
      <w:pPr>
        <w:rPr>
          <w:rFonts w:ascii="Verdana" w:hAnsi="Verdana"/>
          <w:sz w:val="24"/>
          <w:szCs w:val="24"/>
        </w:rPr>
      </w:pPr>
      <w:r w:rsidRPr="00907927">
        <w:rPr>
          <w:rFonts w:ascii="Verdana" w:hAnsi="Verdana"/>
          <w:sz w:val="24"/>
          <w:szCs w:val="24"/>
        </w:rPr>
        <w:t xml:space="preserve">This will simply throw </w:t>
      </w:r>
      <w:r w:rsidRPr="00907927">
        <w:rPr>
          <w:rFonts w:ascii="Verdana" w:hAnsi="Verdana" w:cs="Consolas"/>
          <w:sz w:val="24"/>
          <w:szCs w:val="24"/>
          <w:u w:val="single"/>
        </w:rPr>
        <w:t>NoSuchElementException</w:t>
      </w:r>
      <w:r w:rsidRPr="00907927">
        <w:rPr>
          <w:rFonts w:ascii="Verdana" w:hAnsi="Verdana" w:cs="Consolas"/>
          <w:sz w:val="24"/>
          <w:szCs w:val="24"/>
        </w:rPr>
        <w:t xml:space="preserve"> when it is not able to find the element.</w:t>
      </w:r>
    </w:p>
    <w:p w:rsidR="00E35489" w:rsidRPr="00907927" w:rsidRDefault="00E35489" w:rsidP="00E35489">
      <w:pPr>
        <w:rPr>
          <w:rFonts w:ascii="Verdana" w:hAnsi="Verdana"/>
          <w:sz w:val="24"/>
          <w:szCs w:val="24"/>
        </w:rPr>
      </w:pPr>
      <w:r w:rsidRPr="00907927">
        <w:rPr>
          <w:rFonts w:ascii="Verdana" w:hAnsi="Verdana"/>
          <w:b/>
          <w:sz w:val="24"/>
          <w:szCs w:val="24"/>
        </w:rPr>
        <w:lastRenderedPageBreak/>
        <w:t xml:space="preserve">List&lt;WebElement&gt; </w:t>
      </w:r>
      <w:proofErr w:type="gramStart"/>
      <w:r w:rsidRPr="00907927">
        <w:rPr>
          <w:rFonts w:ascii="Verdana" w:hAnsi="Verdana"/>
          <w:b/>
          <w:sz w:val="24"/>
          <w:szCs w:val="24"/>
        </w:rPr>
        <w:t>findElements</w:t>
      </w:r>
      <w:r w:rsidRPr="00907927">
        <w:rPr>
          <w:rFonts w:ascii="Verdana" w:hAnsi="Verdana"/>
          <w:sz w:val="24"/>
          <w:szCs w:val="24"/>
        </w:rPr>
        <w:t>(</w:t>
      </w:r>
      <w:proofErr w:type="gramEnd"/>
      <w:r w:rsidRPr="00907927">
        <w:rPr>
          <w:rFonts w:ascii="Verdana" w:hAnsi="Verdana"/>
          <w:sz w:val="24"/>
          <w:szCs w:val="24"/>
        </w:rPr>
        <w:t>By by) – will return List&lt;WebElement&gt; eg: breadcumbs,nav links etc</w:t>
      </w:r>
    </w:p>
    <w:p w:rsidR="00E35489" w:rsidRPr="00907927" w:rsidRDefault="00E35489" w:rsidP="00E35489">
      <w:pPr>
        <w:rPr>
          <w:rFonts w:ascii="Verdana" w:hAnsi="Verdana"/>
          <w:sz w:val="24"/>
          <w:szCs w:val="24"/>
        </w:rPr>
      </w:pPr>
      <w:r w:rsidRPr="00907927">
        <w:rPr>
          <w:rFonts w:ascii="Verdana" w:hAnsi="Verdana"/>
          <w:sz w:val="24"/>
          <w:szCs w:val="24"/>
        </w:rPr>
        <w:t xml:space="preserve">to locate presence of element in a web page: if the element we are trying to get is not found then </w:t>
      </w:r>
      <w:r w:rsidRPr="00907927">
        <w:rPr>
          <w:rFonts w:ascii="Verdana" w:hAnsi="Verdana"/>
          <w:sz w:val="24"/>
          <w:szCs w:val="24"/>
          <w:highlight w:val="yellow"/>
        </w:rPr>
        <w:t>those</w:t>
      </w:r>
      <w:r w:rsidRPr="00907927">
        <w:rPr>
          <w:rFonts w:ascii="Verdana" w:hAnsi="Verdana"/>
          <w:sz w:val="24"/>
          <w:szCs w:val="24"/>
        </w:rPr>
        <w:t xml:space="preserve"> findElements will return an emptylist- so we can also use this method to check for list size is not empty and perform logic accordingly in situations where we are not sure that element may be present or may not be present.</w:t>
      </w:r>
    </w:p>
    <w:p w:rsidR="00E35489" w:rsidRPr="00907927" w:rsidRDefault="00E35489" w:rsidP="00E35489">
      <w:pPr>
        <w:rPr>
          <w:rFonts w:ascii="Verdana" w:hAnsi="Verdana"/>
          <w:sz w:val="24"/>
          <w:szCs w:val="24"/>
        </w:rPr>
      </w:pPr>
      <w:r w:rsidRPr="00907927">
        <w:rPr>
          <w:rFonts w:ascii="Verdana" w:hAnsi="Verdana"/>
          <w:sz w:val="24"/>
          <w:szCs w:val="24"/>
        </w:rPr>
        <w:t xml:space="preserve">String </w:t>
      </w:r>
      <w:proofErr w:type="gramStart"/>
      <w:r w:rsidRPr="00907927">
        <w:rPr>
          <w:rFonts w:ascii="Verdana" w:hAnsi="Verdana"/>
          <w:b/>
          <w:sz w:val="24"/>
          <w:szCs w:val="24"/>
        </w:rPr>
        <w:t>getTitle</w:t>
      </w:r>
      <w:r w:rsidRPr="00907927">
        <w:rPr>
          <w:rFonts w:ascii="Verdana" w:hAnsi="Verdana"/>
          <w:sz w:val="24"/>
          <w:szCs w:val="24"/>
        </w:rPr>
        <w:t>(</w:t>
      </w:r>
      <w:proofErr w:type="gramEnd"/>
      <w:r w:rsidRPr="00907927">
        <w:rPr>
          <w:rFonts w:ascii="Verdana" w:hAnsi="Verdana"/>
          <w:sz w:val="24"/>
          <w:szCs w:val="24"/>
        </w:rPr>
        <w:t>) – title of the current page</w:t>
      </w:r>
    </w:p>
    <w:p w:rsidR="00E35489" w:rsidRPr="00907927" w:rsidRDefault="00E35489" w:rsidP="00E35489">
      <w:pPr>
        <w:rPr>
          <w:rFonts w:ascii="Verdana" w:hAnsi="Verdana"/>
          <w:sz w:val="24"/>
          <w:szCs w:val="24"/>
        </w:rPr>
      </w:pPr>
      <w:r w:rsidRPr="00907927">
        <w:rPr>
          <w:rFonts w:ascii="Verdana" w:hAnsi="Verdana"/>
          <w:sz w:val="24"/>
          <w:szCs w:val="24"/>
        </w:rPr>
        <w:t xml:space="preserve">Options </w:t>
      </w:r>
      <w:proofErr w:type="gramStart"/>
      <w:r w:rsidRPr="00907927">
        <w:rPr>
          <w:rFonts w:ascii="Verdana" w:hAnsi="Verdana"/>
          <w:b/>
          <w:sz w:val="24"/>
          <w:szCs w:val="24"/>
        </w:rPr>
        <w:t>manage</w:t>
      </w:r>
      <w:r w:rsidRPr="00907927">
        <w:rPr>
          <w:rFonts w:ascii="Verdana" w:hAnsi="Verdana"/>
          <w:sz w:val="24"/>
          <w:szCs w:val="24"/>
        </w:rPr>
        <w:t>(</w:t>
      </w:r>
      <w:proofErr w:type="gramEnd"/>
      <w:r w:rsidRPr="00907927">
        <w:rPr>
          <w:rFonts w:ascii="Verdana" w:hAnsi="Verdana"/>
          <w:sz w:val="24"/>
          <w:szCs w:val="24"/>
        </w:rPr>
        <w:t>) – 1. To maximize the browser window</w:t>
      </w:r>
    </w:p>
    <w:p w:rsidR="00E35489" w:rsidRPr="00907927" w:rsidRDefault="00E35489" w:rsidP="00E35489">
      <w:pPr>
        <w:rPr>
          <w:rFonts w:ascii="Verdana" w:hAnsi="Verdana"/>
          <w:sz w:val="24"/>
          <w:szCs w:val="24"/>
        </w:rPr>
      </w:pPr>
      <w:r w:rsidRPr="00907927">
        <w:rPr>
          <w:rFonts w:ascii="Verdana" w:hAnsi="Verdana"/>
          <w:sz w:val="24"/>
          <w:szCs w:val="24"/>
        </w:rPr>
        <w:t xml:space="preserve"> Navigation </w:t>
      </w:r>
      <w:proofErr w:type="gramStart"/>
      <w:r w:rsidRPr="00907927">
        <w:rPr>
          <w:rFonts w:ascii="Verdana" w:hAnsi="Verdana"/>
          <w:b/>
          <w:sz w:val="24"/>
          <w:szCs w:val="24"/>
        </w:rPr>
        <w:t>navigate</w:t>
      </w:r>
      <w:r w:rsidRPr="00907927">
        <w:rPr>
          <w:rFonts w:ascii="Verdana" w:hAnsi="Verdana"/>
          <w:sz w:val="24"/>
          <w:szCs w:val="24"/>
        </w:rPr>
        <w:t>(</w:t>
      </w:r>
      <w:proofErr w:type="gramEnd"/>
      <w:r w:rsidRPr="00907927">
        <w:rPr>
          <w:rFonts w:ascii="Verdana" w:hAnsi="Verdana"/>
          <w:sz w:val="24"/>
          <w:szCs w:val="24"/>
        </w:rPr>
        <w:t>):</w:t>
      </w:r>
    </w:p>
    <w:p w:rsidR="00E35489" w:rsidRPr="00907927" w:rsidRDefault="00E35489" w:rsidP="00E35489">
      <w:pPr>
        <w:rPr>
          <w:rFonts w:ascii="Verdana" w:hAnsi="Verdana"/>
          <w:sz w:val="24"/>
          <w:szCs w:val="24"/>
        </w:rPr>
      </w:pPr>
      <w:r w:rsidRPr="00907927">
        <w:rPr>
          <w:rFonts w:ascii="Verdana" w:hAnsi="Verdana"/>
          <w:sz w:val="24"/>
          <w:szCs w:val="24"/>
        </w:rPr>
        <w:t xml:space="preserve">Naviagation: to – go to the paricular page </w:t>
      </w:r>
      <w:proofErr w:type="gramStart"/>
      <w:r w:rsidRPr="00907927">
        <w:rPr>
          <w:rFonts w:ascii="Verdana" w:hAnsi="Verdana"/>
          <w:sz w:val="24"/>
          <w:szCs w:val="24"/>
        </w:rPr>
        <w:t>url</w:t>
      </w:r>
      <w:proofErr w:type="gramEnd"/>
      <w:r w:rsidRPr="00907927">
        <w:rPr>
          <w:rFonts w:ascii="Verdana" w:hAnsi="Verdana"/>
          <w:sz w:val="24"/>
          <w:szCs w:val="24"/>
        </w:rPr>
        <w:t xml:space="preserve"> – its same like the get method</w:t>
      </w:r>
    </w:p>
    <w:p w:rsidR="00E35489" w:rsidRPr="00907927" w:rsidRDefault="00E35489" w:rsidP="00E35489">
      <w:pPr>
        <w:rPr>
          <w:rFonts w:ascii="Verdana" w:hAnsi="Verdana"/>
          <w:sz w:val="24"/>
          <w:szCs w:val="24"/>
        </w:rPr>
      </w:pPr>
      <w:r w:rsidRPr="00907927">
        <w:rPr>
          <w:rFonts w:ascii="Verdana" w:hAnsi="Verdana"/>
          <w:sz w:val="24"/>
          <w:szCs w:val="24"/>
        </w:rPr>
        <w:tab/>
      </w:r>
      <w:r w:rsidRPr="00907927">
        <w:rPr>
          <w:rFonts w:ascii="Verdana" w:hAnsi="Verdana"/>
          <w:sz w:val="24"/>
          <w:szCs w:val="24"/>
        </w:rPr>
        <w:tab/>
      </w:r>
      <w:proofErr w:type="gramStart"/>
      <w:r w:rsidRPr="00907927">
        <w:rPr>
          <w:rFonts w:ascii="Verdana" w:hAnsi="Verdana"/>
          <w:sz w:val="24"/>
          <w:szCs w:val="24"/>
        </w:rPr>
        <w:t>back()</w:t>
      </w:r>
      <w:proofErr w:type="gramEnd"/>
    </w:p>
    <w:p w:rsidR="00E35489" w:rsidRPr="00907927" w:rsidRDefault="00E35489" w:rsidP="00E35489">
      <w:pPr>
        <w:rPr>
          <w:rFonts w:ascii="Verdana" w:hAnsi="Verdana"/>
          <w:sz w:val="24"/>
          <w:szCs w:val="24"/>
        </w:rPr>
      </w:pPr>
      <w:r w:rsidRPr="00907927">
        <w:rPr>
          <w:rFonts w:ascii="Verdana" w:hAnsi="Verdana"/>
          <w:sz w:val="24"/>
          <w:szCs w:val="24"/>
        </w:rPr>
        <w:tab/>
      </w:r>
      <w:r w:rsidRPr="00907927">
        <w:rPr>
          <w:rFonts w:ascii="Verdana" w:hAnsi="Verdana"/>
          <w:sz w:val="24"/>
          <w:szCs w:val="24"/>
        </w:rPr>
        <w:tab/>
      </w:r>
      <w:proofErr w:type="gramStart"/>
      <w:r w:rsidRPr="00907927">
        <w:rPr>
          <w:rFonts w:ascii="Verdana" w:hAnsi="Verdana"/>
          <w:sz w:val="24"/>
          <w:szCs w:val="24"/>
        </w:rPr>
        <w:t>forward()</w:t>
      </w:r>
      <w:proofErr w:type="gramEnd"/>
    </w:p>
    <w:p w:rsidR="00E35489" w:rsidRPr="00907927" w:rsidRDefault="00E35489" w:rsidP="00E35489">
      <w:pPr>
        <w:rPr>
          <w:rFonts w:ascii="Verdana" w:hAnsi="Verdana"/>
          <w:sz w:val="24"/>
          <w:szCs w:val="24"/>
        </w:rPr>
      </w:pPr>
      <w:r w:rsidRPr="00907927">
        <w:rPr>
          <w:rFonts w:ascii="Verdana" w:hAnsi="Verdana"/>
          <w:sz w:val="24"/>
          <w:szCs w:val="24"/>
        </w:rPr>
        <w:tab/>
      </w:r>
      <w:r w:rsidRPr="00907927">
        <w:rPr>
          <w:rFonts w:ascii="Verdana" w:hAnsi="Verdana"/>
          <w:sz w:val="24"/>
          <w:szCs w:val="24"/>
        </w:rPr>
        <w:tab/>
      </w:r>
      <w:proofErr w:type="gramStart"/>
      <w:r w:rsidRPr="00907927">
        <w:rPr>
          <w:rFonts w:ascii="Verdana" w:hAnsi="Verdana"/>
          <w:sz w:val="24"/>
          <w:szCs w:val="24"/>
        </w:rPr>
        <w:t>refresh()</w:t>
      </w:r>
      <w:proofErr w:type="gramEnd"/>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Void </w:t>
      </w:r>
      <w:proofErr w:type="gramStart"/>
      <w:r w:rsidRPr="00907927">
        <w:rPr>
          <w:rFonts w:ascii="Verdana" w:hAnsi="Verdana"/>
          <w:b/>
          <w:sz w:val="24"/>
          <w:szCs w:val="24"/>
        </w:rPr>
        <w:t>close</w:t>
      </w:r>
      <w:r w:rsidRPr="00907927">
        <w:rPr>
          <w:rFonts w:ascii="Verdana" w:hAnsi="Verdana"/>
          <w:sz w:val="24"/>
          <w:szCs w:val="24"/>
        </w:rPr>
        <w:t>(</w:t>
      </w:r>
      <w:proofErr w:type="gramEnd"/>
      <w:r w:rsidRPr="00907927">
        <w:rPr>
          <w:rFonts w:ascii="Verdana" w:hAnsi="Verdana"/>
          <w:sz w:val="24"/>
          <w:szCs w:val="24"/>
        </w:rPr>
        <w:t>)- close the curent window opened by  the driver.</w:t>
      </w:r>
    </w:p>
    <w:p w:rsidR="00E35489" w:rsidRPr="00907927" w:rsidRDefault="00E35489" w:rsidP="00E35489">
      <w:pPr>
        <w:rPr>
          <w:rFonts w:ascii="Verdana" w:hAnsi="Verdana"/>
          <w:sz w:val="24"/>
          <w:szCs w:val="24"/>
        </w:rPr>
      </w:pPr>
      <w:r w:rsidRPr="00907927">
        <w:rPr>
          <w:rFonts w:ascii="Verdana" w:hAnsi="Verdana"/>
          <w:sz w:val="24"/>
          <w:szCs w:val="24"/>
        </w:rPr>
        <w:t xml:space="preserve">Void </w:t>
      </w:r>
      <w:proofErr w:type="gramStart"/>
      <w:r w:rsidRPr="00907927">
        <w:rPr>
          <w:rFonts w:ascii="Verdana" w:hAnsi="Verdana"/>
          <w:b/>
          <w:sz w:val="24"/>
          <w:szCs w:val="24"/>
        </w:rPr>
        <w:t>quit</w:t>
      </w:r>
      <w:r w:rsidRPr="00907927">
        <w:rPr>
          <w:rFonts w:ascii="Verdana" w:hAnsi="Verdana"/>
          <w:sz w:val="24"/>
          <w:szCs w:val="24"/>
        </w:rPr>
        <w:t>(</w:t>
      </w:r>
      <w:proofErr w:type="gramEnd"/>
      <w:r w:rsidRPr="00907927">
        <w:rPr>
          <w:rFonts w:ascii="Verdana" w:hAnsi="Verdana"/>
          <w:sz w:val="24"/>
          <w:szCs w:val="24"/>
        </w:rPr>
        <w:t>)- close all the windows opened by driver</w:t>
      </w:r>
    </w:p>
    <w:p w:rsidR="00E35489" w:rsidRPr="00907927" w:rsidRDefault="00E35489" w:rsidP="00E35489">
      <w:pPr>
        <w:rPr>
          <w:rFonts w:ascii="Verdana" w:hAnsi="Verdana"/>
          <w:sz w:val="24"/>
          <w:szCs w:val="24"/>
        </w:rPr>
      </w:pPr>
      <w:r w:rsidRPr="00907927">
        <w:rPr>
          <w:rFonts w:ascii="Verdana" w:hAnsi="Verdana"/>
          <w:sz w:val="24"/>
          <w:szCs w:val="24"/>
        </w:rPr>
        <w:t xml:space="preserve">String </w:t>
      </w:r>
      <w:proofErr w:type="gramStart"/>
      <w:r w:rsidRPr="00907927">
        <w:rPr>
          <w:rFonts w:ascii="Verdana" w:hAnsi="Verdana"/>
          <w:b/>
          <w:sz w:val="24"/>
          <w:szCs w:val="24"/>
        </w:rPr>
        <w:t>getCurrentUrl</w:t>
      </w:r>
      <w:r w:rsidRPr="00907927">
        <w:rPr>
          <w:rFonts w:ascii="Verdana" w:hAnsi="Verdana"/>
          <w:sz w:val="24"/>
          <w:szCs w:val="24"/>
        </w:rPr>
        <w:t>(</w:t>
      </w:r>
      <w:proofErr w:type="gramEnd"/>
      <w:r w:rsidRPr="00907927">
        <w:rPr>
          <w:rFonts w:ascii="Verdana" w:hAnsi="Verdana"/>
          <w:sz w:val="24"/>
          <w:szCs w:val="24"/>
        </w:rPr>
        <w:t>) – returns current url of the page which is loaded</w:t>
      </w:r>
    </w:p>
    <w:p w:rsidR="00E35489" w:rsidRPr="00907927" w:rsidRDefault="00E35489" w:rsidP="00E35489">
      <w:pPr>
        <w:rPr>
          <w:rFonts w:ascii="Verdana" w:hAnsi="Verdana"/>
          <w:sz w:val="24"/>
          <w:szCs w:val="24"/>
        </w:rPr>
      </w:pPr>
      <w:r w:rsidRPr="00907927">
        <w:rPr>
          <w:rFonts w:ascii="Verdana" w:hAnsi="Verdana"/>
          <w:sz w:val="24"/>
          <w:szCs w:val="24"/>
        </w:rPr>
        <w:t xml:space="preserve">String </w:t>
      </w:r>
      <w:proofErr w:type="gramStart"/>
      <w:r w:rsidRPr="00907927">
        <w:rPr>
          <w:rFonts w:ascii="Verdana" w:hAnsi="Verdana"/>
          <w:b/>
          <w:sz w:val="24"/>
          <w:szCs w:val="24"/>
        </w:rPr>
        <w:t>getPageSource</w:t>
      </w:r>
      <w:r w:rsidRPr="00907927">
        <w:rPr>
          <w:rFonts w:ascii="Verdana" w:hAnsi="Verdana"/>
          <w:sz w:val="24"/>
          <w:szCs w:val="24"/>
        </w:rPr>
        <w:t>(</w:t>
      </w:r>
      <w:proofErr w:type="gramEnd"/>
      <w:r w:rsidRPr="00907927">
        <w:rPr>
          <w:rFonts w:ascii="Verdana" w:hAnsi="Verdana"/>
          <w:sz w:val="24"/>
          <w:szCs w:val="24"/>
        </w:rPr>
        <w:t>)- gives the source code for the current page</w:t>
      </w:r>
    </w:p>
    <w:p w:rsidR="00E35489" w:rsidRPr="00907927" w:rsidRDefault="00E35489" w:rsidP="00E35489">
      <w:pPr>
        <w:rPr>
          <w:rFonts w:ascii="Verdana" w:hAnsi="Verdana"/>
          <w:sz w:val="24"/>
          <w:szCs w:val="24"/>
        </w:rPr>
      </w:pPr>
      <w:r w:rsidRPr="00907927">
        <w:rPr>
          <w:rFonts w:ascii="Verdana" w:hAnsi="Verdana"/>
          <w:b/>
          <w:sz w:val="24"/>
          <w:szCs w:val="24"/>
        </w:rPr>
        <w:t>Takescreenshot</w:t>
      </w:r>
      <w:r w:rsidRPr="00907927">
        <w:rPr>
          <w:rFonts w:ascii="Verdana" w:hAnsi="Verdana"/>
          <w:sz w:val="24"/>
          <w:szCs w:val="24"/>
        </w:rPr>
        <w:t xml:space="preserve"> using TakeScreenShot Interface – used to record the error scenarios or log the error pages:</w:t>
      </w:r>
    </w:p>
    <w:p w:rsidR="00E35489" w:rsidRPr="00907927" w:rsidRDefault="00E35489" w:rsidP="00E35489">
      <w:pPr>
        <w:rPr>
          <w:rFonts w:ascii="Verdana" w:hAnsi="Verdana"/>
          <w:sz w:val="24"/>
          <w:szCs w:val="24"/>
        </w:rPr>
      </w:pPr>
      <w:r w:rsidRPr="00907927">
        <w:rPr>
          <w:rFonts w:ascii="Verdana" w:hAnsi="Verdana"/>
          <w:sz w:val="24"/>
          <w:szCs w:val="24"/>
        </w:rPr>
        <w:t>File screenshot = ((TakesScreenshot</w:t>
      </w:r>
      <w:proofErr w:type="gramStart"/>
      <w:r w:rsidRPr="00907927">
        <w:rPr>
          <w:rFonts w:ascii="Verdana" w:hAnsi="Verdana"/>
          <w:sz w:val="24"/>
          <w:szCs w:val="24"/>
        </w:rPr>
        <w:t>)driver</w:t>
      </w:r>
      <w:proofErr w:type="gramEnd"/>
      <w:r w:rsidRPr="00907927">
        <w:rPr>
          <w:rFonts w:ascii="Verdana" w:hAnsi="Verdana"/>
          <w:sz w:val="24"/>
          <w:szCs w:val="24"/>
        </w:rPr>
        <w:t>).getScreenshotAs(OutputType.FILE);</w:t>
      </w:r>
    </w:p>
    <w:p w:rsidR="00E35489" w:rsidRPr="00907927" w:rsidRDefault="00E35489" w:rsidP="00E35489">
      <w:pPr>
        <w:rPr>
          <w:rFonts w:ascii="Verdana" w:hAnsi="Verdana"/>
          <w:sz w:val="24"/>
          <w:szCs w:val="24"/>
        </w:rPr>
      </w:pPr>
      <w:proofErr w:type="gramStart"/>
      <w:r w:rsidRPr="00907927">
        <w:rPr>
          <w:rFonts w:ascii="Verdana" w:hAnsi="Verdana"/>
          <w:sz w:val="24"/>
          <w:szCs w:val="24"/>
        </w:rPr>
        <w:t>FileUtils.copyFile(</w:t>
      </w:r>
      <w:proofErr w:type="gramEnd"/>
      <w:r w:rsidRPr="00907927">
        <w:rPr>
          <w:rFonts w:ascii="Verdana" w:hAnsi="Verdana"/>
          <w:sz w:val="24"/>
          <w:szCs w:val="24"/>
        </w:rPr>
        <w:t>screenshot, new File("C:\\Users\\Training room\\MedhaJavaWS\\SeleniumWebDriver\\test.png"));</w:t>
      </w:r>
    </w:p>
    <w:p w:rsidR="00E35489" w:rsidRPr="00907927" w:rsidRDefault="00E35489" w:rsidP="00E35489">
      <w:pPr>
        <w:rPr>
          <w:rFonts w:ascii="Verdana" w:hAnsi="Verdana"/>
          <w:sz w:val="24"/>
          <w:szCs w:val="24"/>
        </w:rPr>
      </w:pP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b/>
          <w:sz w:val="24"/>
          <w:szCs w:val="24"/>
        </w:rPr>
      </w:pPr>
      <w:r w:rsidRPr="00907927">
        <w:rPr>
          <w:rFonts w:ascii="Verdana" w:hAnsi="Verdana"/>
          <w:b/>
          <w:color w:val="F79646" w:themeColor="accent6"/>
          <w:sz w:val="24"/>
          <w:szCs w:val="24"/>
        </w:rPr>
        <w:t>WebElement methods</w:t>
      </w:r>
      <w:r w:rsidRPr="00907927">
        <w:rPr>
          <w:rFonts w:ascii="Verdana" w:hAnsi="Verdana"/>
          <w:b/>
          <w:sz w:val="24"/>
          <w:szCs w:val="24"/>
        </w:rPr>
        <w:t>:</w:t>
      </w:r>
    </w:p>
    <w:p w:rsidR="00E35489" w:rsidRPr="00907927" w:rsidRDefault="00E35489" w:rsidP="00E35489">
      <w:pPr>
        <w:rPr>
          <w:rFonts w:ascii="Verdana" w:hAnsi="Verdana"/>
          <w:b/>
          <w:sz w:val="24"/>
          <w:szCs w:val="24"/>
        </w:rPr>
      </w:pPr>
      <w:r w:rsidRPr="00907927">
        <w:rPr>
          <w:rFonts w:ascii="Verdana" w:hAnsi="Verdana"/>
          <w:sz w:val="24"/>
          <w:szCs w:val="24"/>
        </w:rPr>
        <w:t xml:space="preserve">Void </w:t>
      </w:r>
      <w:proofErr w:type="gramStart"/>
      <w:r w:rsidRPr="00907927">
        <w:rPr>
          <w:rFonts w:ascii="Verdana" w:hAnsi="Verdana"/>
          <w:b/>
          <w:sz w:val="24"/>
          <w:szCs w:val="24"/>
        </w:rPr>
        <w:t>Click</w:t>
      </w:r>
      <w:r w:rsidRPr="00907927">
        <w:rPr>
          <w:rFonts w:ascii="Verdana" w:hAnsi="Verdana"/>
          <w:sz w:val="24"/>
          <w:szCs w:val="24"/>
        </w:rPr>
        <w:t>(</w:t>
      </w:r>
      <w:proofErr w:type="gramEnd"/>
      <w:r w:rsidRPr="00907927">
        <w:rPr>
          <w:rFonts w:ascii="Verdana" w:hAnsi="Verdana"/>
          <w:sz w:val="24"/>
          <w:szCs w:val="24"/>
        </w:rPr>
        <w:t xml:space="preserve">) – performs click action on given element- </w:t>
      </w:r>
      <w:r w:rsidRPr="00907927">
        <w:rPr>
          <w:rFonts w:ascii="Verdana" w:hAnsi="Verdana"/>
          <w:b/>
          <w:sz w:val="24"/>
          <w:szCs w:val="24"/>
        </w:rPr>
        <w:t>links,buttons(both in and out of forms),checkboxes,radiobuttons</w:t>
      </w:r>
    </w:p>
    <w:p w:rsidR="00E35489" w:rsidRPr="00907927" w:rsidRDefault="00E35489" w:rsidP="00E35489">
      <w:pPr>
        <w:rPr>
          <w:rFonts w:ascii="Verdana" w:hAnsi="Verdana"/>
          <w:sz w:val="24"/>
          <w:szCs w:val="24"/>
        </w:rPr>
      </w:pPr>
      <w:r w:rsidRPr="00907927">
        <w:rPr>
          <w:rFonts w:ascii="Verdana" w:hAnsi="Verdana"/>
          <w:sz w:val="24"/>
          <w:szCs w:val="24"/>
        </w:rPr>
        <w:lastRenderedPageBreak/>
        <w:t xml:space="preserve">Void </w:t>
      </w:r>
      <w:proofErr w:type="gramStart"/>
      <w:r w:rsidRPr="00907927">
        <w:rPr>
          <w:rFonts w:ascii="Verdana" w:hAnsi="Verdana"/>
          <w:b/>
          <w:sz w:val="24"/>
          <w:szCs w:val="24"/>
        </w:rPr>
        <w:t>Clear</w:t>
      </w:r>
      <w:r w:rsidRPr="00907927">
        <w:rPr>
          <w:rFonts w:ascii="Verdana" w:hAnsi="Verdana"/>
          <w:sz w:val="24"/>
          <w:szCs w:val="24"/>
        </w:rPr>
        <w:t>(</w:t>
      </w:r>
      <w:proofErr w:type="gramEnd"/>
      <w:r w:rsidRPr="00907927">
        <w:rPr>
          <w:rFonts w:ascii="Verdana" w:hAnsi="Verdana"/>
          <w:sz w:val="24"/>
          <w:szCs w:val="24"/>
        </w:rPr>
        <w:t xml:space="preserve">)- it will clear the text in the </w:t>
      </w:r>
      <w:r w:rsidRPr="00907927">
        <w:rPr>
          <w:rFonts w:ascii="Verdana" w:hAnsi="Verdana"/>
          <w:b/>
          <w:sz w:val="24"/>
          <w:szCs w:val="24"/>
        </w:rPr>
        <w:t>input textbox or textarea</w:t>
      </w:r>
      <w:r w:rsidRPr="00907927">
        <w:rPr>
          <w:rFonts w:ascii="Verdana" w:hAnsi="Verdana"/>
          <w:sz w:val="24"/>
          <w:szCs w:val="24"/>
        </w:rPr>
        <w:t>.</w:t>
      </w:r>
    </w:p>
    <w:p w:rsidR="00E35489" w:rsidRPr="00907927" w:rsidRDefault="00E35489" w:rsidP="00E35489">
      <w:pPr>
        <w:rPr>
          <w:rFonts w:ascii="Verdana" w:hAnsi="Verdana"/>
          <w:sz w:val="24"/>
          <w:szCs w:val="24"/>
        </w:rPr>
      </w:pPr>
      <w:r w:rsidRPr="00907927">
        <w:rPr>
          <w:rFonts w:ascii="Verdana" w:hAnsi="Verdana"/>
          <w:sz w:val="24"/>
          <w:szCs w:val="24"/>
        </w:rPr>
        <w:t xml:space="preserve">Void </w:t>
      </w:r>
      <w:proofErr w:type="gramStart"/>
      <w:r w:rsidRPr="00907927">
        <w:rPr>
          <w:rFonts w:ascii="Verdana" w:hAnsi="Verdana"/>
          <w:sz w:val="24"/>
          <w:szCs w:val="24"/>
        </w:rPr>
        <w:t>sendKeys(</w:t>
      </w:r>
      <w:proofErr w:type="gramEnd"/>
      <w:r w:rsidRPr="00907927">
        <w:rPr>
          <w:rFonts w:ascii="Verdana" w:hAnsi="Verdana"/>
          <w:sz w:val="24"/>
          <w:szCs w:val="24"/>
        </w:rPr>
        <w:t>String text)- send some text to the textbox field</w:t>
      </w:r>
    </w:p>
    <w:p w:rsidR="00E35489" w:rsidRPr="00907927" w:rsidRDefault="00E35489" w:rsidP="00E35489">
      <w:pPr>
        <w:rPr>
          <w:rFonts w:ascii="Verdana" w:hAnsi="Verdana"/>
          <w:b/>
          <w:sz w:val="24"/>
          <w:szCs w:val="24"/>
        </w:rPr>
      </w:pPr>
      <w:r w:rsidRPr="00907927">
        <w:rPr>
          <w:rFonts w:ascii="Verdana" w:hAnsi="Verdana"/>
          <w:sz w:val="24"/>
          <w:szCs w:val="24"/>
        </w:rPr>
        <w:t xml:space="preserve">Void </w:t>
      </w:r>
      <w:proofErr w:type="gramStart"/>
      <w:r w:rsidRPr="00907927">
        <w:rPr>
          <w:rFonts w:ascii="Verdana" w:hAnsi="Verdana"/>
          <w:b/>
          <w:sz w:val="24"/>
          <w:szCs w:val="24"/>
        </w:rPr>
        <w:t>submit</w:t>
      </w:r>
      <w:r w:rsidRPr="00907927">
        <w:rPr>
          <w:rFonts w:ascii="Verdana" w:hAnsi="Verdana"/>
          <w:sz w:val="24"/>
          <w:szCs w:val="24"/>
        </w:rPr>
        <w:t>(</w:t>
      </w:r>
      <w:proofErr w:type="gramEnd"/>
      <w:r w:rsidRPr="00907927">
        <w:rPr>
          <w:rFonts w:ascii="Verdana" w:hAnsi="Verdana"/>
          <w:sz w:val="24"/>
          <w:szCs w:val="24"/>
        </w:rPr>
        <w:t xml:space="preserve">)- generally use for html form submissions on buttons i.e., </w:t>
      </w:r>
      <w:r w:rsidRPr="00907927">
        <w:rPr>
          <w:rFonts w:ascii="Verdana" w:hAnsi="Verdana"/>
          <w:b/>
          <w:sz w:val="24"/>
          <w:szCs w:val="24"/>
        </w:rPr>
        <w:t>button inside a html form.</w:t>
      </w:r>
    </w:p>
    <w:p w:rsidR="00E35489" w:rsidRPr="00907927" w:rsidRDefault="00E35489" w:rsidP="00E35489">
      <w:pPr>
        <w:rPr>
          <w:rFonts w:ascii="Verdana" w:hAnsi="Verdana"/>
          <w:sz w:val="24"/>
          <w:szCs w:val="24"/>
        </w:rPr>
      </w:pPr>
      <w:r w:rsidRPr="00907927">
        <w:rPr>
          <w:rFonts w:ascii="Verdana" w:hAnsi="Verdana"/>
          <w:sz w:val="24"/>
          <w:szCs w:val="24"/>
        </w:rPr>
        <w:t xml:space="preserve">WebElement </w:t>
      </w:r>
      <w:proofErr w:type="gramStart"/>
      <w:r w:rsidRPr="00907927">
        <w:rPr>
          <w:rFonts w:ascii="Verdana" w:hAnsi="Verdana"/>
          <w:b/>
          <w:sz w:val="24"/>
          <w:szCs w:val="24"/>
        </w:rPr>
        <w:t>findElement</w:t>
      </w:r>
      <w:r w:rsidRPr="00907927">
        <w:rPr>
          <w:rFonts w:ascii="Verdana" w:hAnsi="Verdana"/>
          <w:sz w:val="24"/>
          <w:szCs w:val="24"/>
        </w:rPr>
        <w:t>(</w:t>
      </w:r>
      <w:proofErr w:type="gramEnd"/>
      <w:r w:rsidRPr="00907927">
        <w:rPr>
          <w:rFonts w:ascii="Verdana" w:hAnsi="Verdana"/>
          <w:sz w:val="24"/>
          <w:szCs w:val="24"/>
        </w:rPr>
        <w:t>By arg) – help to find element inside the element.</w:t>
      </w:r>
    </w:p>
    <w:p w:rsidR="00E35489" w:rsidRPr="00907927" w:rsidRDefault="00E35489" w:rsidP="00E35489">
      <w:pPr>
        <w:rPr>
          <w:rFonts w:ascii="Verdana" w:hAnsi="Verdana"/>
          <w:sz w:val="24"/>
          <w:szCs w:val="24"/>
        </w:rPr>
      </w:pPr>
      <w:r w:rsidRPr="00907927">
        <w:rPr>
          <w:rFonts w:ascii="Verdana" w:hAnsi="Verdana"/>
          <w:sz w:val="24"/>
          <w:szCs w:val="24"/>
        </w:rPr>
        <w:t xml:space="preserve">List&lt; WebElement&gt; </w:t>
      </w:r>
      <w:proofErr w:type="gramStart"/>
      <w:r w:rsidRPr="00907927">
        <w:rPr>
          <w:rFonts w:ascii="Verdana" w:hAnsi="Verdana"/>
          <w:b/>
          <w:sz w:val="24"/>
          <w:szCs w:val="24"/>
        </w:rPr>
        <w:t>findElements</w:t>
      </w:r>
      <w:r w:rsidRPr="00907927">
        <w:rPr>
          <w:rFonts w:ascii="Verdana" w:hAnsi="Verdana"/>
          <w:sz w:val="24"/>
          <w:szCs w:val="24"/>
        </w:rPr>
        <w:t>(</w:t>
      </w:r>
      <w:proofErr w:type="gramEnd"/>
      <w:r w:rsidRPr="00907927">
        <w:rPr>
          <w:rFonts w:ascii="Verdana" w:hAnsi="Verdana"/>
          <w:sz w:val="24"/>
          <w:szCs w:val="24"/>
        </w:rPr>
        <w:t>By arg)- help to find elements inside the element</w:t>
      </w:r>
    </w:p>
    <w:p w:rsidR="00E35489" w:rsidRPr="00907927" w:rsidRDefault="00E35489" w:rsidP="00E35489">
      <w:pPr>
        <w:rPr>
          <w:rFonts w:ascii="Verdana" w:hAnsi="Verdana"/>
          <w:sz w:val="24"/>
          <w:szCs w:val="24"/>
        </w:rPr>
      </w:pPr>
      <w:r w:rsidRPr="00907927">
        <w:rPr>
          <w:rFonts w:ascii="Verdana" w:hAnsi="Verdana"/>
          <w:sz w:val="24"/>
          <w:szCs w:val="24"/>
        </w:rPr>
        <w:t xml:space="preserve">String </w:t>
      </w:r>
      <w:proofErr w:type="gramStart"/>
      <w:r w:rsidRPr="00907927">
        <w:rPr>
          <w:rFonts w:ascii="Verdana" w:hAnsi="Verdana"/>
          <w:b/>
          <w:sz w:val="24"/>
          <w:szCs w:val="24"/>
        </w:rPr>
        <w:t>getText</w:t>
      </w:r>
      <w:r w:rsidRPr="00907927">
        <w:rPr>
          <w:rFonts w:ascii="Verdana" w:hAnsi="Verdana"/>
          <w:sz w:val="24"/>
          <w:szCs w:val="24"/>
        </w:rPr>
        <w:t>(</w:t>
      </w:r>
      <w:proofErr w:type="gramEnd"/>
      <w:r w:rsidRPr="00907927">
        <w:rPr>
          <w:rFonts w:ascii="Verdana" w:hAnsi="Verdana"/>
          <w:sz w:val="24"/>
          <w:szCs w:val="24"/>
        </w:rPr>
        <w:t>) – returns  inner text of the given html element</w:t>
      </w:r>
    </w:p>
    <w:p w:rsidR="00E35489" w:rsidRPr="00907927" w:rsidRDefault="00E35489" w:rsidP="00E35489">
      <w:pPr>
        <w:rPr>
          <w:rFonts w:ascii="Verdana" w:hAnsi="Verdana"/>
          <w:sz w:val="24"/>
          <w:szCs w:val="24"/>
        </w:rPr>
      </w:pPr>
      <w:r w:rsidRPr="00907927">
        <w:rPr>
          <w:rFonts w:ascii="Verdana" w:hAnsi="Verdana"/>
          <w:sz w:val="24"/>
          <w:szCs w:val="24"/>
        </w:rPr>
        <w:t>&lt;a href=’testjk.com’</w:t>
      </w:r>
      <w:proofErr w:type="gramStart"/>
      <w:r w:rsidRPr="00907927">
        <w:rPr>
          <w:rFonts w:ascii="Verdana" w:hAnsi="Verdana"/>
          <w:sz w:val="24"/>
          <w:szCs w:val="24"/>
        </w:rPr>
        <w:t>..</w:t>
      </w:r>
      <w:proofErr w:type="gramEnd"/>
      <w:r w:rsidRPr="00907927">
        <w:rPr>
          <w:rFonts w:ascii="Verdana" w:hAnsi="Verdana"/>
          <w:sz w:val="24"/>
          <w:szCs w:val="24"/>
        </w:rPr>
        <w:t>&gt;</w:t>
      </w:r>
      <w:r w:rsidRPr="00907927">
        <w:rPr>
          <w:rFonts w:ascii="Verdana" w:hAnsi="Verdana"/>
          <w:color w:val="FF0000"/>
          <w:sz w:val="24"/>
          <w:szCs w:val="24"/>
        </w:rPr>
        <w:t>CIiCKME</w:t>
      </w:r>
      <w:r w:rsidRPr="00907927">
        <w:rPr>
          <w:rFonts w:ascii="Verdana" w:hAnsi="Verdana"/>
          <w:sz w:val="24"/>
          <w:szCs w:val="24"/>
        </w:rPr>
        <w:t>&lt;/a&gt;</w:t>
      </w:r>
    </w:p>
    <w:p w:rsidR="00E35489" w:rsidRPr="00907927" w:rsidRDefault="00E35489" w:rsidP="00E35489">
      <w:pPr>
        <w:rPr>
          <w:rFonts w:ascii="Verdana" w:hAnsi="Verdana"/>
          <w:sz w:val="24"/>
          <w:szCs w:val="24"/>
        </w:rPr>
      </w:pPr>
      <w:r w:rsidRPr="00907927">
        <w:rPr>
          <w:rFonts w:ascii="Verdana" w:hAnsi="Verdana"/>
          <w:sz w:val="24"/>
          <w:szCs w:val="24"/>
        </w:rPr>
        <w:t xml:space="preserve">String </w:t>
      </w:r>
      <w:proofErr w:type="gramStart"/>
      <w:r w:rsidRPr="00907927">
        <w:rPr>
          <w:rFonts w:ascii="Verdana" w:hAnsi="Verdana"/>
          <w:b/>
          <w:sz w:val="24"/>
          <w:szCs w:val="24"/>
        </w:rPr>
        <w:t>getTagName</w:t>
      </w:r>
      <w:r w:rsidRPr="00907927">
        <w:rPr>
          <w:rFonts w:ascii="Verdana" w:hAnsi="Verdana"/>
          <w:sz w:val="24"/>
          <w:szCs w:val="24"/>
        </w:rPr>
        <w:t>(</w:t>
      </w:r>
      <w:proofErr w:type="gramEnd"/>
      <w:r w:rsidRPr="00907927">
        <w:rPr>
          <w:rFonts w:ascii="Verdana" w:hAnsi="Verdana"/>
          <w:sz w:val="24"/>
          <w:szCs w:val="24"/>
        </w:rPr>
        <w:t>)- return the particular element tagName</w:t>
      </w:r>
    </w:p>
    <w:p w:rsidR="00E35489" w:rsidRPr="00907927" w:rsidRDefault="00E35489" w:rsidP="00E35489">
      <w:pPr>
        <w:rPr>
          <w:rFonts w:ascii="Verdana" w:hAnsi="Verdana"/>
          <w:sz w:val="24"/>
          <w:szCs w:val="24"/>
        </w:rPr>
      </w:pPr>
      <w:r w:rsidRPr="00907927">
        <w:rPr>
          <w:rFonts w:ascii="Verdana" w:hAnsi="Verdana"/>
          <w:sz w:val="24"/>
          <w:szCs w:val="24"/>
        </w:rPr>
        <w:t>&lt;</w:t>
      </w:r>
      <w:r w:rsidRPr="00907927">
        <w:rPr>
          <w:rFonts w:ascii="Verdana" w:hAnsi="Verdana"/>
          <w:color w:val="FF0000"/>
          <w:sz w:val="24"/>
          <w:szCs w:val="24"/>
        </w:rPr>
        <w:t>a</w:t>
      </w:r>
      <w:r w:rsidRPr="00907927">
        <w:rPr>
          <w:rFonts w:ascii="Verdana" w:hAnsi="Verdana"/>
          <w:sz w:val="24"/>
          <w:szCs w:val="24"/>
        </w:rPr>
        <w:t xml:space="preserve"> href=’testjk.com’</w:t>
      </w:r>
      <w:proofErr w:type="gramStart"/>
      <w:r w:rsidRPr="00907927">
        <w:rPr>
          <w:rFonts w:ascii="Verdana" w:hAnsi="Verdana"/>
          <w:sz w:val="24"/>
          <w:szCs w:val="24"/>
        </w:rPr>
        <w:t>..</w:t>
      </w:r>
      <w:proofErr w:type="gramEnd"/>
      <w:r w:rsidRPr="00907927">
        <w:rPr>
          <w:rFonts w:ascii="Verdana" w:hAnsi="Verdana"/>
          <w:sz w:val="24"/>
          <w:szCs w:val="24"/>
        </w:rPr>
        <w:t>&gt;</w:t>
      </w:r>
      <w:r w:rsidRPr="00907927">
        <w:rPr>
          <w:rFonts w:ascii="Verdana" w:hAnsi="Verdana"/>
          <w:color w:val="000000" w:themeColor="text1"/>
          <w:sz w:val="24"/>
          <w:szCs w:val="24"/>
        </w:rPr>
        <w:t>CIiCKME</w:t>
      </w:r>
      <w:r w:rsidRPr="00907927">
        <w:rPr>
          <w:rFonts w:ascii="Verdana" w:hAnsi="Verdana"/>
          <w:sz w:val="24"/>
          <w:szCs w:val="24"/>
        </w:rPr>
        <w:t>&lt;/a&gt;</w:t>
      </w:r>
    </w:p>
    <w:p w:rsidR="00E35489" w:rsidRPr="00907927" w:rsidRDefault="00E35489" w:rsidP="00E35489">
      <w:pPr>
        <w:rPr>
          <w:rFonts w:ascii="Verdana" w:hAnsi="Verdana"/>
          <w:sz w:val="24"/>
          <w:szCs w:val="24"/>
        </w:rPr>
      </w:pPr>
      <w:r w:rsidRPr="00907927">
        <w:rPr>
          <w:rFonts w:ascii="Verdana" w:hAnsi="Verdana"/>
          <w:sz w:val="24"/>
          <w:szCs w:val="24"/>
        </w:rPr>
        <w:t xml:space="preserve">String </w:t>
      </w:r>
      <w:r w:rsidRPr="00907927">
        <w:rPr>
          <w:rFonts w:ascii="Verdana" w:hAnsi="Verdana"/>
          <w:b/>
          <w:sz w:val="24"/>
          <w:szCs w:val="24"/>
        </w:rPr>
        <w:t>getAttribute</w:t>
      </w:r>
      <w:r w:rsidRPr="00907927">
        <w:rPr>
          <w:rFonts w:ascii="Verdana" w:hAnsi="Verdana"/>
          <w:sz w:val="24"/>
          <w:szCs w:val="24"/>
        </w:rPr>
        <w:t xml:space="preserve"> – returns html elemnt’s attribute value</w:t>
      </w:r>
    </w:p>
    <w:p w:rsidR="00E35489" w:rsidRPr="00907927" w:rsidRDefault="00E35489" w:rsidP="00E35489">
      <w:pPr>
        <w:rPr>
          <w:rFonts w:ascii="Verdana" w:hAnsi="Verdana"/>
          <w:sz w:val="24"/>
          <w:szCs w:val="24"/>
        </w:rPr>
      </w:pPr>
      <w:r w:rsidRPr="00907927">
        <w:rPr>
          <w:rFonts w:ascii="Verdana" w:hAnsi="Verdana"/>
          <w:sz w:val="24"/>
          <w:szCs w:val="24"/>
        </w:rPr>
        <w:t xml:space="preserve">String </w:t>
      </w:r>
      <w:r w:rsidRPr="00907927">
        <w:rPr>
          <w:rFonts w:ascii="Verdana" w:hAnsi="Verdana"/>
          <w:b/>
          <w:sz w:val="24"/>
          <w:szCs w:val="24"/>
        </w:rPr>
        <w:t>getCSSValue</w:t>
      </w:r>
      <w:r w:rsidRPr="00907927">
        <w:rPr>
          <w:rFonts w:ascii="Verdana" w:hAnsi="Verdana"/>
          <w:sz w:val="24"/>
          <w:szCs w:val="24"/>
        </w:rPr>
        <w:t xml:space="preserve"> – returns css value for element</w:t>
      </w:r>
    </w:p>
    <w:p w:rsidR="00E35489" w:rsidRPr="00907927" w:rsidRDefault="00E35489" w:rsidP="00E35489">
      <w:pPr>
        <w:rPr>
          <w:rFonts w:ascii="Verdana" w:hAnsi="Verdana"/>
          <w:sz w:val="24"/>
          <w:szCs w:val="24"/>
        </w:rPr>
      </w:pPr>
      <w:r w:rsidRPr="00907927">
        <w:rPr>
          <w:rFonts w:ascii="Verdana" w:hAnsi="Verdana"/>
          <w:sz w:val="24"/>
          <w:szCs w:val="24"/>
        </w:rPr>
        <w:t xml:space="preserve">Point </w:t>
      </w:r>
      <w:r w:rsidRPr="00907927">
        <w:rPr>
          <w:rFonts w:ascii="Verdana" w:hAnsi="Verdana"/>
          <w:b/>
          <w:sz w:val="24"/>
          <w:szCs w:val="24"/>
        </w:rPr>
        <w:t>getLocation</w:t>
      </w:r>
      <w:r w:rsidRPr="00907927">
        <w:rPr>
          <w:rFonts w:ascii="Verdana" w:hAnsi="Verdana"/>
          <w:sz w:val="24"/>
          <w:szCs w:val="24"/>
        </w:rPr>
        <w:t xml:space="preserve"> – gives where html element is located in webpage using x and y axis coordinates – using Point class a sreturn type</w:t>
      </w:r>
    </w:p>
    <w:p w:rsidR="00E35489" w:rsidRPr="00907927" w:rsidRDefault="00E35489" w:rsidP="00E35489">
      <w:pPr>
        <w:rPr>
          <w:rFonts w:ascii="Verdana" w:hAnsi="Verdana"/>
          <w:sz w:val="24"/>
          <w:szCs w:val="24"/>
        </w:rPr>
      </w:pPr>
      <w:r w:rsidRPr="00907927">
        <w:rPr>
          <w:rFonts w:ascii="Verdana" w:hAnsi="Verdana"/>
          <w:sz w:val="24"/>
          <w:szCs w:val="24"/>
        </w:rPr>
        <w:t xml:space="preserve">Dimension </w:t>
      </w:r>
      <w:r w:rsidRPr="00907927">
        <w:rPr>
          <w:rFonts w:ascii="Verdana" w:hAnsi="Verdana"/>
          <w:b/>
          <w:sz w:val="24"/>
          <w:szCs w:val="24"/>
        </w:rPr>
        <w:t>getSize</w:t>
      </w:r>
      <w:r w:rsidRPr="00907927">
        <w:rPr>
          <w:rFonts w:ascii="Verdana" w:hAnsi="Verdana"/>
          <w:sz w:val="24"/>
          <w:szCs w:val="24"/>
        </w:rPr>
        <w:t xml:space="preserve"> – it will size of html element – width and height using Dimension class as return type</w:t>
      </w:r>
    </w:p>
    <w:p w:rsidR="00E35489" w:rsidRPr="00907927" w:rsidRDefault="00E35489" w:rsidP="00E35489">
      <w:pPr>
        <w:rPr>
          <w:rFonts w:ascii="Verdana" w:hAnsi="Verdana"/>
          <w:sz w:val="24"/>
          <w:szCs w:val="24"/>
        </w:rPr>
      </w:pPr>
      <w:proofErr w:type="gramStart"/>
      <w:r w:rsidRPr="00907927">
        <w:rPr>
          <w:rFonts w:ascii="Verdana" w:hAnsi="Verdana"/>
          <w:sz w:val="24"/>
          <w:szCs w:val="24"/>
        </w:rPr>
        <w:t>getScreenShotAs</w:t>
      </w:r>
      <w:proofErr w:type="gramEnd"/>
      <w:r w:rsidRPr="00907927">
        <w:rPr>
          <w:rFonts w:ascii="Verdana" w:hAnsi="Verdana"/>
          <w:sz w:val="24"/>
          <w:szCs w:val="24"/>
        </w:rPr>
        <w:t xml:space="preserve"> – to take the screenshot of the page ..</w:t>
      </w:r>
    </w:p>
    <w:p w:rsidR="00E35489" w:rsidRPr="00907927" w:rsidRDefault="00E35489" w:rsidP="00E35489">
      <w:pPr>
        <w:rPr>
          <w:rFonts w:ascii="Verdana" w:hAnsi="Verdana"/>
          <w:sz w:val="24"/>
          <w:szCs w:val="24"/>
        </w:rPr>
      </w:pPr>
      <w:proofErr w:type="gramStart"/>
      <w:r w:rsidRPr="00907927">
        <w:rPr>
          <w:rFonts w:ascii="Verdana" w:hAnsi="Verdana"/>
          <w:sz w:val="24"/>
          <w:szCs w:val="24"/>
        </w:rPr>
        <w:t>boolean</w:t>
      </w:r>
      <w:proofErr w:type="gramEnd"/>
      <w:r w:rsidRPr="00907927">
        <w:rPr>
          <w:rFonts w:ascii="Verdana" w:hAnsi="Verdana"/>
          <w:sz w:val="24"/>
          <w:szCs w:val="24"/>
        </w:rPr>
        <w:t xml:space="preserve"> isSelected – used for checkbox,radiobuttons,select dropdowns to see if option is selected or not</w:t>
      </w:r>
    </w:p>
    <w:p w:rsidR="00E35489" w:rsidRPr="00907927" w:rsidRDefault="00E35489" w:rsidP="00E35489">
      <w:pPr>
        <w:rPr>
          <w:rFonts w:ascii="Verdana" w:hAnsi="Verdana"/>
          <w:sz w:val="24"/>
          <w:szCs w:val="24"/>
        </w:rPr>
      </w:pPr>
      <w:proofErr w:type="gramStart"/>
      <w:r w:rsidRPr="00907927">
        <w:rPr>
          <w:rFonts w:ascii="Verdana" w:hAnsi="Verdana"/>
          <w:sz w:val="24"/>
          <w:szCs w:val="24"/>
        </w:rPr>
        <w:t>boolean</w:t>
      </w:r>
      <w:proofErr w:type="gramEnd"/>
      <w:r w:rsidRPr="00907927">
        <w:rPr>
          <w:rFonts w:ascii="Verdana" w:hAnsi="Verdana"/>
          <w:sz w:val="24"/>
          <w:szCs w:val="24"/>
        </w:rPr>
        <w:t xml:space="preserve"> isEnabled – to see if element is enabled or disabled</w:t>
      </w:r>
    </w:p>
    <w:p w:rsidR="00E35489" w:rsidRPr="00907927" w:rsidRDefault="00E35489" w:rsidP="00E35489">
      <w:pPr>
        <w:rPr>
          <w:rFonts w:ascii="Verdana" w:hAnsi="Verdana"/>
          <w:sz w:val="24"/>
          <w:szCs w:val="24"/>
        </w:rPr>
      </w:pPr>
      <w:proofErr w:type="gramStart"/>
      <w:r w:rsidRPr="00907927">
        <w:rPr>
          <w:rFonts w:ascii="Verdana" w:hAnsi="Verdana"/>
          <w:sz w:val="24"/>
          <w:szCs w:val="24"/>
        </w:rPr>
        <w:t>boolean</w:t>
      </w:r>
      <w:proofErr w:type="gramEnd"/>
      <w:r w:rsidRPr="00907927">
        <w:rPr>
          <w:rFonts w:ascii="Verdana" w:hAnsi="Verdana"/>
          <w:sz w:val="24"/>
          <w:szCs w:val="24"/>
        </w:rPr>
        <w:t xml:space="preserve"> isDisplayed – to see if element is present or hidden in page.</w:t>
      </w:r>
    </w:p>
    <w:p w:rsidR="00E35489" w:rsidRPr="00907927" w:rsidRDefault="00E35489" w:rsidP="00E35489">
      <w:pPr>
        <w:rPr>
          <w:rFonts w:ascii="Verdana" w:hAnsi="Verdana"/>
          <w:sz w:val="24"/>
          <w:szCs w:val="24"/>
        </w:rPr>
      </w:pPr>
      <w:r w:rsidRPr="00907927">
        <w:rPr>
          <w:rFonts w:ascii="Verdana" w:hAnsi="Verdana"/>
          <w:color w:val="F79646" w:themeColor="accent6"/>
          <w:sz w:val="24"/>
          <w:szCs w:val="24"/>
        </w:rPr>
        <w:t xml:space="preserve">By </w:t>
      </w:r>
      <w:proofErr w:type="gramStart"/>
      <w:r w:rsidRPr="00907927">
        <w:rPr>
          <w:rFonts w:ascii="Verdana" w:hAnsi="Verdana"/>
          <w:color w:val="F79646" w:themeColor="accent6"/>
          <w:sz w:val="24"/>
          <w:szCs w:val="24"/>
        </w:rPr>
        <w:t>class</w:t>
      </w:r>
      <w:r w:rsidRPr="00907927">
        <w:rPr>
          <w:rFonts w:ascii="Verdana" w:hAnsi="Verdana"/>
          <w:sz w:val="24"/>
          <w:szCs w:val="24"/>
        </w:rPr>
        <w:t xml:space="preserve">  in</w:t>
      </w:r>
      <w:proofErr w:type="gramEnd"/>
      <w:r w:rsidRPr="00907927">
        <w:rPr>
          <w:rFonts w:ascii="Verdana" w:hAnsi="Verdana"/>
          <w:sz w:val="24"/>
          <w:szCs w:val="24"/>
        </w:rPr>
        <w:t xml:space="preserve"> webdriver has all static methods which we can simply call using the syntax By.methodName…these methods in By class help to locate a particular html element in our page.</w:t>
      </w:r>
    </w:p>
    <w:p w:rsidR="00E35489" w:rsidRPr="00907927" w:rsidRDefault="00E35489" w:rsidP="00E35489">
      <w:pPr>
        <w:rPr>
          <w:rFonts w:ascii="Verdana" w:hAnsi="Verdana"/>
          <w:color w:val="F79646" w:themeColor="accent6"/>
          <w:sz w:val="24"/>
          <w:szCs w:val="24"/>
        </w:rPr>
      </w:pPr>
      <w:r w:rsidRPr="00907927">
        <w:rPr>
          <w:rFonts w:ascii="Verdana" w:hAnsi="Verdana"/>
          <w:color w:val="F79646" w:themeColor="accent6"/>
          <w:sz w:val="24"/>
          <w:szCs w:val="24"/>
        </w:rPr>
        <w:t>By class methods:</w:t>
      </w:r>
    </w:p>
    <w:p w:rsidR="00E35489" w:rsidRPr="00907927" w:rsidRDefault="00E35489" w:rsidP="00E35489">
      <w:pPr>
        <w:rPr>
          <w:rFonts w:ascii="Verdana" w:hAnsi="Verdana"/>
          <w:sz w:val="24"/>
          <w:szCs w:val="24"/>
        </w:rPr>
      </w:pPr>
      <w:r w:rsidRPr="00907927">
        <w:rPr>
          <w:rFonts w:ascii="Verdana" w:hAnsi="Verdana"/>
          <w:sz w:val="24"/>
          <w:szCs w:val="24"/>
        </w:rPr>
        <w:t xml:space="preserve">1. </w:t>
      </w:r>
      <w:proofErr w:type="gramStart"/>
      <w:r w:rsidRPr="00907927">
        <w:rPr>
          <w:rFonts w:ascii="Verdana" w:hAnsi="Verdana"/>
          <w:sz w:val="24"/>
          <w:szCs w:val="24"/>
        </w:rPr>
        <w:t>id(</w:t>
      </w:r>
      <w:proofErr w:type="gramEnd"/>
      <w:r w:rsidRPr="00907927">
        <w:rPr>
          <w:rFonts w:ascii="Verdana" w:hAnsi="Verdana"/>
          <w:sz w:val="24"/>
          <w:szCs w:val="24"/>
        </w:rPr>
        <w:t xml:space="preserve">String value) – this is most efficient and prferred way to locate any element.. </w:t>
      </w:r>
      <w:proofErr w:type="gramStart"/>
      <w:r w:rsidRPr="00907927">
        <w:rPr>
          <w:rFonts w:ascii="Verdana" w:hAnsi="Verdana"/>
          <w:sz w:val="24"/>
          <w:szCs w:val="24"/>
        </w:rPr>
        <w:t>it</w:t>
      </w:r>
      <w:proofErr w:type="gramEnd"/>
      <w:r w:rsidRPr="00907927">
        <w:rPr>
          <w:rFonts w:ascii="Verdana" w:hAnsi="Verdana"/>
          <w:sz w:val="24"/>
          <w:szCs w:val="24"/>
        </w:rPr>
        <w:t xml:space="preserve"> will take id value of html element as input and locate the html element.</w:t>
      </w:r>
    </w:p>
    <w:p w:rsidR="00E35489" w:rsidRPr="00907927" w:rsidRDefault="00E35489" w:rsidP="00E35489">
      <w:pPr>
        <w:rPr>
          <w:rFonts w:ascii="Verdana" w:hAnsi="Verdana"/>
          <w:sz w:val="24"/>
          <w:szCs w:val="24"/>
        </w:rPr>
      </w:pPr>
      <w:r w:rsidRPr="00907927">
        <w:rPr>
          <w:rFonts w:ascii="Verdana" w:hAnsi="Verdana"/>
          <w:sz w:val="24"/>
          <w:szCs w:val="24"/>
        </w:rPr>
        <w:lastRenderedPageBreak/>
        <w:t>Eg: &lt;input id=”</w:t>
      </w:r>
      <w:r w:rsidRPr="00907927">
        <w:rPr>
          <w:rFonts w:ascii="Verdana" w:hAnsi="Verdana"/>
          <w:color w:val="FFC000"/>
          <w:sz w:val="24"/>
          <w:szCs w:val="24"/>
        </w:rPr>
        <w:t>uname</w:t>
      </w:r>
      <w:r w:rsidRPr="00907927">
        <w:rPr>
          <w:rFonts w:ascii="Verdana" w:hAnsi="Verdana"/>
          <w:sz w:val="24"/>
          <w:szCs w:val="24"/>
        </w:rPr>
        <w:t>”…..&gt;</w:t>
      </w:r>
    </w:p>
    <w:p w:rsidR="00E35489" w:rsidRPr="00907927" w:rsidRDefault="00E35489" w:rsidP="00E35489">
      <w:pPr>
        <w:rPr>
          <w:rFonts w:ascii="Verdana" w:hAnsi="Verdana"/>
          <w:sz w:val="24"/>
          <w:szCs w:val="24"/>
        </w:rPr>
      </w:pPr>
      <w:r w:rsidRPr="00907927">
        <w:rPr>
          <w:rFonts w:ascii="Verdana" w:hAnsi="Verdana"/>
          <w:sz w:val="24"/>
          <w:szCs w:val="24"/>
        </w:rPr>
        <w:t>&lt;div id=”</w:t>
      </w:r>
      <w:r w:rsidRPr="00907927">
        <w:rPr>
          <w:rFonts w:ascii="Verdana" w:hAnsi="Verdana"/>
          <w:color w:val="FFC000"/>
          <w:sz w:val="24"/>
          <w:szCs w:val="24"/>
        </w:rPr>
        <w:t>currentDiv</w:t>
      </w:r>
      <w:r w:rsidRPr="00907927">
        <w:rPr>
          <w:rFonts w:ascii="Verdana" w:hAnsi="Verdana"/>
          <w:sz w:val="24"/>
          <w:szCs w:val="24"/>
        </w:rPr>
        <w:t>”…&gt;</w:t>
      </w:r>
    </w:p>
    <w:p w:rsidR="00E35489" w:rsidRPr="00907927" w:rsidRDefault="00E35489" w:rsidP="00E35489">
      <w:pPr>
        <w:rPr>
          <w:rFonts w:ascii="Verdana" w:hAnsi="Verdana"/>
          <w:sz w:val="24"/>
          <w:szCs w:val="24"/>
        </w:rPr>
      </w:pPr>
      <w:r w:rsidRPr="00907927">
        <w:rPr>
          <w:rFonts w:ascii="Verdana" w:hAnsi="Verdana"/>
          <w:sz w:val="24"/>
          <w:szCs w:val="24"/>
        </w:rPr>
        <w:t xml:space="preserve">2. </w:t>
      </w:r>
      <w:proofErr w:type="gramStart"/>
      <w:r w:rsidRPr="00907927">
        <w:rPr>
          <w:rFonts w:ascii="Verdana" w:hAnsi="Verdana"/>
          <w:sz w:val="24"/>
          <w:szCs w:val="24"/>
        </w:rPr>
        <w:t>name(</w:t>
      </w:r>
      <w:proofErr w:type="gramEnd"/>
      <w:r w:rsidRPr="00907927">
        <w:rPr>
          <w:rFonts w:ascii="Verdana" w:hAnsi="Verdana"/>
          <w:sz w:val="24"/>
          <w:szCs w:val="24"/>
        </w:rPr>
        <w:t>String value)- this wil locate a html element with attribute name, this is also the most prfered way but we need to make sure that the same name is not used for more than one html element.</w:t>
      </w:r>
    </w:p>
    <w:p w:rsidR="00E35489" w:rsidRPr="00907927" w:rsidRDefault="00E35489" w:rsidP="00E35489">
      <w:pPr>
        <w:rPr>
          <w:rFonts w:ascii="Verdana" w:hAnsi="Verdana"/>
          <w:sz w:val="24"/>
          <w:szCs w:val="24"/>
        </w:rPr>
      </w:pPr>
      <w:r w:rsidRPr="00907927">
        <w:rPr>
          <w:rFonts w:ascii="Verdana" w:hAnsi="Verdana"/>
          <w:sz w:val="24"/>
          <w:szCs w:val="24"/>
        </w:rPr>
        <w:t xml:space="preserve">If we have more than matching name elements then the first macth will be </w:t>
      </w:r>
      <w:proofErr w:type="gramStart"/>
      <w:r w:rsidRPr="00907927">
        <w:rPr>
          <w:rFonts w:ascii="Verdana" w:hAnsi="Verdana"/>
          <w:sz w:val="24"/>
          <w:szCs w:val="24"/>
        </w:rPr>
        <w:t>returned .</w:t>
      </w:r>
      <w:proofErr w:type="gramEnd"/>
    </w:p>
    <w:p w:rsidR="00E35489" w:rsidRPr="00907927" w:rsidRDefault="00E35489" w:rsidP="00E35489">
      <w:pPr>
        <w:rPr>
          <w:rFonts w:ascii="Verdana" w:hAnsi="Verdana"/>
          <w:sz w:val="24"/>
          <w:szCs w:val="24"/>
        </w:rPr>
      </w:pPr>
      <w:r w:rsidRPr="00907927">
        <w:rPr>
          <w:rFonts w:ascii="Verdana" w:hAnsi="Verdana"/>
          <w:sz w:val="24"/>
          <w:szCs w:val="24"/>
        </w:rPr>
        <w:t>&lt;button id=”test1” name=”</w:t>
      </w:r>
      <w:r w:rsidRPr="00907927">
        <w:rPr>
          <w:rFonts w:ascii="Verdana" w:hAnsi="Verdana"/>
          <w:color w:val="FFC000"/>
          <w:sz w:val="24"/>
          <w:szCs w:val="24"/>
        </w:rPr>
        <w:t>submit</w:t>
      </w:r>
      <w:r w:rsidRPr="00907927">
        <w:rPr>
          <w:rFonts w:ascii="Verdana" w:hAnsi="Verdana"/>
          <w:sz w:val="24"/>
          <w:szCs w:val="24"/>
        </w:rPr>
        <w:t>”….&gt;</w:t>
      </w:r>
    </w:p>
    <w:p w:rsidR="00E35489" w:rsidRPr="00907927" w:rsidRDefault="00E35489" w:rsidP="00E35489">
      <w:pPr>
        <w:rPr>
          <w:rFonts w:ascii="Verdana" w:hAnsi="Verdana"/>
          <w:sz w:val="24"/>
          <w:szCs w:val="24"/>
        </w:rPr>
      </w:pPr>
      <w:r w:rsidRPr="00907927">
        <w:rPr>
          <w:rFonts w:ascii="Verdana" w:hAnsi="Verdana"/>
          <w:sz w:val="24"/>
          <w:szCs w:val="24"/>
        </w:rPr>
        <w:t>&lt;input id=”test1” name=”</w:t>
      </w:r>
      <w:r w:rsidRPr="00907927">
        <w:rPr>
          <w:rFonts w:ascii="Verdana" w:hAnsi="Verdana"/>
          <w:color w:val="FFC000"/>
          <w:sz w:val="24"/>
          <w:szCs w:val="24"/>
        </w:rPr>
        <w:t>username</w:t>
      </w:r>
      <w:r w:rsidRPr="00907927">
        <w:rPr>
          <w:rFonts w:ascii="Verdana" w:hAnsi="Verdana"/>
          <w:sz w:val="24"/>
          <w:szCs w:val="24"/>
        </w:rPr>
        <w:t>”….&gt;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3. </w:t>
      </w:r>
      <w:proofErr w:type="gramStart"/>
      <w:r w:rsidRPr="00907927">
        <w:rPr>
          <w:rFonts w:ascii="Verdana" w:hAnsi="Verdana"/>
          <w:sz w:val="24"/>
          <w:szCs w:val="24"/>
        </w:rPr>
        <w:t>linkText(</w:t>
      </w:r>
      <w:proofErr w:type="gramEnd"/>
      <w:r w:rsidRPr="00907927">
        <w:rPr>
          <w:rFonts w:ascii="Verdana" w:hAnsi="Verdana"/>
          <w:sz w:val="24"/>
          <w:szCs w:val="24"/>
        </w:rPr>
        <w:t>String value)- this wil locate the element using the link text for any of the given links.</w:t>
      </w:r>
    </w:p>
    <w:p w:rsidR="00E35489" w:rsidRPr="00907927" w:rsidRDefault="00E35489" w:rsidP="00E35489">
      <w:pPr>
        <w:rPr>
          <w:rFonts w:ascii="Verdana" w:hAnsi="Verdana"/>
          <w:sz w:val="24"/>
          <w:szCs w:val="24"/>
        </w:rPr>
      </w:pPr>
      <w:r w:rsidRPr="00907927">
        <w:rPr>
          <w:rFonts w:ascii="Verdana" w:hAnsi="Verdana"/>
          <w:sz w:val="24"/>
          <w:szCs w:val="24"/>
        </w:rPr>
        <w:t>&lt;a href=”link.com”&gt;</w:t>
      </w:r>
      <w:r w:rsidRPr="00907927">
        <w:rPr>
          <w:rFonts w:ascii="Verdana" w:hAnsi="Verdana"/>
          <w:color w:val="FFC000"/>
          <w:sz w:val="24"/>
          <w:szCs w:val="24"/>
        </w:rPr>
        <w:t>Logout</w:t>
      </w:r>
      <w:r w:rsidRPr="00907927">
        <w:rPr>
          <w:rFonts w:ascii="Verdana" w:hAnsi="Verdana"/>
          <w:sz w:val="24"/>
          <w:szCs w:val="24"/>
        </w:rPr>
        <w:t>&lt;/a&gt;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4. </w:t>
      </w:r>
      <w:proofErr w:type="gramStart"/>
      <w:r w:rsidRPr="00907927">
        <w:rPr>
          <w:rFonts w:ascii="Verdana" w:hAnsi="Verdana"/>
          <w:sz w:val="24"/>
          <w:szCs w:val="24"/>
        </w:rPr>
        <w:t>partialLinkText(</w:t>
      </w:r>
      <w:proofErr w:type="gramEnd"/>
      <w:r w:rsidRPr="00907927">
        <w:rPr>
          <w:rFonts w:ascii="Verdana" w:hAnsi="Verdana"/>
          <w:sz w:val="24"/>
          <w:szCs w:val="24"/>
        </w:rPr>
        <w:t>String value) – this will locate the element with partial link name.</w:t>
      </w:r>
    </w:p>
    <w:p w:rsidR="00E35489" w:rsidRPr="00907927" w:rsidRDefault="00E35489" w:rsidP="00E35489">
      <w:pPr>
        <w:rPr>
          <w:rFonts w:ascii="Verdana" w:hAnsi="Verdana"/>
          <w:sz w:val="24"/>
          <w:szCs w:val="24"/>
        </w:rPr>
      </w:pPr>
      <w:r w:rsidRPr="00907927">
        <w:rPr>
          <w:rFonts w:ascii="Verdana" w:hAnsi="Verdana"/>
          <w:sz w:val="24"/>
          <w:szCs w:val="24"/>
        </w:rPr>
        <w:t>&lt;a href=”link.com”&gt;</w:t>
      </w:r>
      <w:r w:rsidRPr="00907927">
        <w:rPr>
          <w:rFonts w:ascii="Verdana" w:hAnsi="Verdana"/>
          <w:color w:val="FFC000"/>
          <w:sz w:val="24"/>
          <w:szCs w:val="24"/>
        </w:rPr>
        <w:t>Log</w:t>
      </w:r>
      <w:r w:rsidRPr="00907927">
        <w:rPr>
          <w:rFonts w:ascii="Verdana" w:hAnsi="Verdana"/>
          <w:sz w:val="24"/>
          <w:szCs w:val="24"/>
        </w:rPr>
        <w:t>out&lt;/a&gt;</w:t>
      </w:r>
    </w:p>
    <w:p w:rsidR="00E35489" w:rsidRPr="00907927" w:rsidRDefault="00E35489" w:rsidP="00E35489">
      <w:pPr>
        <w:rPr>
          <w:rFonts w:ascii="Verdana" w:hAnsi="Verdana"/>
          <w:sz w:val="24"/>
          <w:szCs w:val="24"/>
        </w:rPr>
      </w:pPr>
      <w:r w:rsidRPr="00907927">
        <w:rPr>
          <w:rFonts w:ascii="Verdana" w:hAnsi="Verdana"/>
          <w:sz w:val="24"/>
          <w:szCs w:val="24"/>
        </w:rPr>
        <w:t xml:space="preserve">5. </w:t>
      </w:r>
      <w:proofErr w:type="gramStart"/>
      <w:r w:rsidRPr="00907927">
        <w:rPr>
          <w:rFonts w:ascii="Verdana" w:hAnsi="Verdana"/>
          <w:sz w:val="24"/>
          <w:szCs w:val="24"/>
        </w:rPr>
        <w:t>className(</w:t>
      </w:r>
      <w:proofErr w:type="gramEnd"/>
      <w:r w:rsidRPr="00907927">
        <w:rPr>
          <w:rFonts w:ascii="Verdana" w:hAnsi="Verdana"/>
          <w:sz w:val="24"/>
          <w:szCs w:val="24"/>
        </w:rPr>
        <w:t>String  value) – this will locate the element using the class(css class) attribute of the html element</w:t>
      </w:r>
    </w:p>
    <w:p w:rsidR="00E35489" w:rsidRPr="00907927" w:rsidRDefault="00E35489" w:rsidP="00E35489">
      <w:pPr>
        <w:rPr>
          <w:rFonts w:ascii="Verdana" w:hAnsi="Verdana"/>
          <w:sz w:val="24"/>
          <w:szCs w:val="24"/>
        </w:rPr>
      </w:pPr>
      <w:r w:rsidRPr="00907927">
        <w:rPr>
          <w:rFonts w:ascii="Verdana" w:hAnsi="Verdana"/>
          <w:sz w:val="24"/>
          <w:szCs w:val="24"/>
        </w:rPr>
        <w:t>&lt;button class=”</w:t>
      </w:r>
      <w:r w:rsidRPr="00907927">
        <w:rPr>
          <w:rFonts w:ascii="Verdana" w:hAnsi="Verdana"/>
          <w:color w:val="FFC000"/>
          <w:sz w:val="24"/>
          <w:szCs w:val="24"/>
        </w:rPr>
        <w:t>submit-btn-class</w:t>
      </w:r>
      <w:r w:rsidRPr="00907927">
        <w:rPr>
          <w:rFonts w:ascii="Verdana" w:hAnsi="Verdana"/>
          <w:sz w:val="24"/>
          <w:szCs w:val="24"/>
        </w:rPr>
        <w:t>”…..&gt;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6. </w:t>
      </w:r>
      <w:proofErr w:type="gramStart"/>
      <w:r w:rsidRPr="00907927">
        <w:rPr>
          <w:rFonts w:ascii="Verdana" w:hAnsi="Verdana"/>
          <w:sz w:val="24"/>
          <w:szCs w:val="24"/>
        </w:rPr>
        <w:t>tagName(</w:t>
      </w:r>
      <w:proofErr w:type="gramEnd"/>
      <w:r w:rsidRPr="00907927">
        <w:rPr>
          <w:rFonts w:ascii="Verdana" w:hAnsi="Verdana"/>
          <w:sz w:val="24"/>
          <w:szCs w:val="24"/>
        </w:rPr>
        <w:t>String name) – help to locate the html element by its own tag name.</w:t>
      </w:r>
    </w:p>
    <w:p w:rsidR="00E35489" w:rsidRPr="00907927" w:rsidRDefault="00E35489" w:rsidP="00E35489">
      <w:pPr>
        <w:rPr>
          <w:rFonts w:ascii="Verdana" w:hAnsi="Verdana"/>
          <w:sz w:val="24"/>
          <w:szCs w:val="24"/>
        </w:rPr>
      </w:pPr>
      <w:r w:rsidRPr="00907927">
        <w:rPr>
          <w:rFonts w:ascii="Verdana" w:hAnsi="Verdana"/>
          <w:sz w:val="24"/>
          <w:szCs w:val="24"/>
        </w:rPr>
        <w:t>&lt;</w:t>
      </w:r>
      <w:r w:rsidRPr="00907927">
        <w:rPr>
          <w:rFonts w:ascii="Verdana" w:hAnsi="Verdana"/>
          <w:color w:val="FFC000"/>
          <w:sz w:val="24"/>
          <w:szCs w:val="24"/>
        </w:rPr>
        <w:t>input</w:t>
      </w:r>
      <w:r w:rsidRPr="00907927">
        <w:rPr>
          <w:rFonts w:ascii="Verdana" w:hAnsi="Verdana"/>
          <w:sz w:val="24"/>
          <w:szCs w:val="24"/>
        </w:rPr>
        <w:t xml:space="preserve"> id=”test” name=”tt”…&gt;</w:t>
      </w:r>
    </w:p>
    <w:p w:rsidR="00E35489" w:rsidRPr="00907927" w:rsidRDefault="00E35489" w:rsidP="00E35489">
      <w:pPr>
        <w:rPr>
          <w:rFonts w:ascii="Verdana" w:hAnsi="Verdana"/>
          <w:sz w:val="24"/>
          <w:szCs w:val="24"/>
        </w:rPr>
      </w:pPr>
      <w:r w:rsidRPr="00907927">
        <w:rPr>
          <w:rFonts w:ascii="Verdana" w:hAnsi="Verdana"/>
          <w:sz w:val="24"/>
          <w:szCs w:val="24"/>
        </w:rPr>
        <w:t>&lt;</w:t>
      </w:r>
      <w:r w:rsidRPr="00907927">
        <w:rPr>
          <w:rFonts w:ascii="Verdana" w:hAnsi="Verdana"/>
          <w:color w:val="FFC000"/>
          <w:sz w:val="24"/>
          <w:szCs w:val="24"/>
        </w:rPr>
        <w:t>button</w:t>
      </w:r>
      <w:r w:rsidRPr="00907927">
        <w:rPr>
          <w:rFonts w:ascii="Verdana" w:hAnsi="Verdana"/>
          <w:sz w:val="24"/>
          <w:szCs w:val="24"/>
        </w:rPr>
        <w:t xml:space="preserve"> id=”test” name=”tt”…&gt;</w:t>
      </w:r>
    </w:p>
    <w:p w:rsidR="00E35489" w:rsidRPr="00907927" w:rsidRDefault="00E35489" w:rsidP="00E35489">
      <w:pPr>
        <w:rPr>
          <w:rFonts w:ascii="Verdana" w:hAnsi="Verdana"/>
          <w:sz w:val="24"/>
          <w:szCs w:val="24"/>
        </w:rPr>
      </w:pPr>
      <w:r w:rsidRPr="00907927">
        <w:rPr>
          <w:rFonts w:ascii="Verdana" w:hAnsi="Verdana"/>
          <w:sz w:val="24"/>
          <w:szCs w:val="24"/>
        </w:rPr>
        <w:t>&lt;</w:t>
      </w:r>
      <w:r w:rsidRPr="00907927">
        <w:rPr>
          <w:rFonts w:ascii="Verdana" w:hAnsi="Verdana"/>
          <w:color w:val="FFC000"/>
          <w:sz w:val="24"/>
          <w:szCs w:val="24"/>
        </w:rPr>
        <w:t>font</w:t>
      </w:r>
      <w:r w:rsidRPr="00907927">
        <w:rPr>
          <w:rFonts w:ascii="Verdana" w:hAnsi="Verdana"/>
          <w:sz w:val="24"/>
          <w:szCs w:val="24"/>
        </w:rPr>
        <w:t xml:space="preserve"> id=”test” name=”tt”…&gt;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7. </w:t>
      </w:r>
      <w:proofErr w:type="gramStart"/>
      <w:r w:rsidRPr="00907927">
        <w:rPr>
          <w:rFonts w:ascii="Verdana" w:hAnsi="Verdana"/>
          <w:sz w:val="24"/>
          <w:szCs w:val="24"/>
        </w:rPr>
        <w:t>cssSelector(</w:t>
      </w:r>
      <w:proofErr w:type="gramEnd"/>
      <w:r w:rsidRPr="00907927">
        <w:rPr>
          <w:rFonts w:ascii="Verdana" w:hAnsi="Verdana"/>
          <w:sz w:val="24"/>
          <w:szCs w:val="24"/>
        </w:rPr>
        <w:t>String value) – helps to locate elements based on css selector path</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lastRenderedPageBreak/>
        <w:t xml:space="preserve">8. </w:t>
      </w:r>
      <w:proofErr w:type="gramStart"/>
      <w:r w:rsidRPr="00907927">
        <w:rPr>
          <w:rFonts w:ascii="Verdana" w:hAnsi="Verdana"/>
          <w:sz w:val="24"/>
          <w:szCs w:val="24"/>
        </w:rPr>
        <w:t>xpath(</w:t>
      </w:r>
      <w:proofErr w:type="gramEnd"/>
      <w:r w:rsidRPr="00907927">
        <w:rPr>
          <w:rFonts w:ascii="Verdana" w:hAnsi="Verdana"/>
          <w:sz w:val="24"/>
          <w:szCs w:val="24"/>
        </w:rPr>
        <w:t>String value) – its most widely used ,  helps to locate the lelement based on its position in the Dom(html document object model).</w:t>
      </w:r>
    </w:p>
    <w:p w:rsidR="00E35489" w:rsidRPr="00907927" w:rsidRDefault="00E35489" w:rsidP="00E35489">
      <w:pPr>
        <w:rPr>
          <w:rFonts w:ascii="Verdana" w:hAnsi="Verdana"/>
          <w:sz w:val="24"/>
          <w:szCs w:val="24"/>
        </w:rPr>
      </w:pPr>
      <w:r w:rsidRPr="00907927">
        <w:rPr>
          <w:rFonts w:ascii="Verdana" w:hAnsi="Verdana"/>
          <w:sz w:val="24"/>
          <w:szCs w:val="24"/>
        </w:rPr>
        <w:t>Chrome browser -&gt;inspect-&gt;copy xpath-//*[@id="footerbot"]/div[1]/span/span/a/span[1]</w:t>
      </w:r>
    </w:p>
    <w:p w:rsidR="00E35489" w:rsidRPr="00907927" w:rsidRDefault="00E35489" w:rsidP="00E35489">
      <w:pPr>
        <w:rPr>
          <w:rFonts w:ascii="Verdana" w:hAnsi="Verdana"/>
          <w:sz w:val="24"/>
          <w:szCs w:val="24"/>
        </w:rPr>
      </w:pPr>
      <w:r w:rsidRPr="00907927">
        <w:rPr>
          <w:rFonts w:ascii="Verdana" w:hAnsi="Verdana"/>
          <w:sz w:val="24"/>
          <w:szCs w:val="24"/>
        </w:rPr>
        <w:t>Inspect using Mozilla-firebug - /html/body/</w:t>
      </w:r>
      <w:proofErr w:type="gramStart"/>
      <w:r w:rsidRPr="00907927">
        <w:rPr>
          <w:rFonts w:ascii="Verdana" w:hAnsi="Verdana"/>
          <w:sz w:val="24"/>
          <w:szCs w:val="24"/>
        </w:rPr>
        <w:t>div[</w:t>
      </w:r>
      <w:proofErr w:type="gramEnd"/>
      <w:r w:rsidRPr="00907927">
        <w:rPr>
          <w:rFonts w:ascii="Verdana" w:hAnsi="Verdana"/>
          <w:sz w:val="24"/>
          <w:szCs w:val="24"/>
        </w:rPr>
        <w:t>1]/div/div/div/div/article/div[3]/div[1]/font – absolute xpath</w:t>
      </w:r>
    </w:p>
    <w:p w:rsidR="00E35489" w:rsidRPr="00907927" w:rsidRDefault="00E35489" w:rsidP="00E35489">
      <w:pPr>
        <w:rPr>
          <w:rFonts w:ascii="Verdana" w:hAnsi="Verdana"/>
          <w:sz w:val="24"/>
          <w:szCs w:val="24"/>
        </w:rPr>
      </w:pPr>
      <w:r w:rsidRPr="00907927">
        <w:rPr>
          <w:rFonts w:ascii="Verdana" w:hAnsi="Verdana"/>
          <w:sz w:val="24"/>
          <w:szCs w:val="24"/>
        </w:rPr>
        <w:t>Mozilla-Inspect element using firepath – relative xpath</w:t>
      </w:r>
    </w:p>
    <w:p w:rsidR="00E35489" w:rsidRPr="00907927" w:rsidRDefault="00E35489" w:rsidP="00E35489">
      <w:pPr>
        <w:rPr>
          <w:rFonts w:ascii="Verdana" w:hAnsi="Verdana"/>
          <w:sz w:val="24"/>
          <w:szCs w:val="24"/>
        </w:rPr>
      </w:pPr>
      <w:r w:rsidRPr="00907927">
        <w:rPr>
          <w:rFonts w:ascii="Verdana" w:hAnsi="Verdana"/>
          <w:sz w:val="24"/>
          <w:szCs w:val="24"/>
        </w:rPr>
        <w:t>.//*[@id='result']/font</w:t>
      </w:r>
    </w:p>
    <w:p w:rsidR="00E35489" w:rsidRPr="00907927" w:rsidRDefault="00E35489" w:rsidP="00E35489">
      <w:pPr>
        <w:rPr>
          <w:rFonts w:ascii="Verdana" w:hAnsi="Verdana"/>
          <w:sz w:val="24"/>
          <w:szCs w:val="24"/>
        </w:rPr>
      </w:pPr>
      <w:r w:rsidRPr="00907927">
        <w:rPr>
          <w:rFonts w:ascii="Verdana" w:hAnsi="Verdana"/>
          <w:sz w:val="24"/>
          <w:szCs w:val="24"/>
        </w:rPr>
        <w:t>#footerbot &gt; div.pull-left &gt; span &gt; span &gt; a &gt; span.region</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color w:val="F79646" w:themeColor="accent6"/>
          <w:sz w:val="24"/>
          <w:szCs w:val="24"/>
        </w:rPr>
        <w:t xml:space="preserve">Select dropdowns/Select </w:t>
      </w:r>
      <w:proofErr w:type="gramStart"/>
      <w:r w:rsidRPr="00907927">
        <w:rPr>
          <w:rFonts w:ascii="Verdana" w:hAnsi="Verdana"/>
          <w:color w:val="F79646" w:themeColor="accent6"/>
          <w:sz w:val="24"/>
          <w:szCs w:val="24"/>
        </w:rPr>
        <w:t>API :</w:t>
      </w:r>
      <w:proofErr w:type="gramEnd"/>
      <w:r w:rsidRPr="00907927">
        <w:rPr>
          <w:rFonts w:ascii="Verdana" w:hAnsi="Verdana"/>
          <w:sz w:val="24"/>
          <w:szCs w:val="24"/>
        </w:rPr>
        <w:t xml:space="preserve"> First create  webelement using driver.fineElement(By….)</w:t>
      </w:r>
    </w:p>
    <w:p w:rsidR="00E35489" w:rsidRPr="00907927" w:rsidRDefault="00E35489" w:rsidP="00E35489">
      <w:pPr>
        <w:rPr>
          <w:rFonts w:ascii="Verdana" w:hAnsi="Verdana"/>
          <w:sz w:val="24"/>
          <w:szCs w:val="24"/>
        </w:rPr>
      </w:pPr>
      <w:r w:rsidRPr="00907927">
        <w:rPr>
          <w:rFonts w:ascii="Verdana" w:hAnsi="Verdana"/>
          <w:sz w:val="24"/>
          <w:szCs w:val="24"/>
        </w:rPr>
        <w:t>Create Select class object by passing above created WebElement objcect as input.</w:t>
      </w:r>
    </w:p>
    <w:p w:rsidR="00E35489" w:rsidRPr="00907927" w:rsidRDefault="00E35489" w:rsidP="00E35489">
      <w:pPr>
        <w:rPr>
          <w:rFonts w:ascii="Verdana" w:hAnsi="Verdana"/>
          <w:sz w:val="24"/>
          <w:szCs w:val="24"/>
        </w:rPr>
      </w:pPr>
      <w:r w:rsidRPr="00907927">
        <w:rPr>
          <w:rFonts w:ascii="Verdana" w:hAnsi="Verdana"/>
          <w:sz w:val="24"/>
          <w:szCs w:val="24"/>
        </w:rPr>
        <w:t>On select object we get different methods to select the dropdown values using either selectByIndex or selectByVisbleText or selectByValue</w:t>
      </w:r>
      <w:proofErr w:type="gramStart"/>
      <w:r w:rsidRPr="00907927">
        <w:rPr>
          <w:rFonts w:ascii="Verdana" w:hAnsi="Verdana"/>
          <w:sz w:val="24"/>
          <w:szCs w:val="24"/>
        </w:rPr>
        <w:t>..</w:t>
      </w:r>
      <w:proofErr w:type="gramEnd"/>
    </w:p>
    <w:p w:rsidR="00E35489" w:rsidRPr="00907927" w:rsidRDefault="00E35489" w:rsidP="00E35489">
      <w:pPr>
        <w:rPr>
          <w:rFonts w:ascii="Verdana" w:hAnsi="Verdana"/>
          <w:sz w:val="24"/>
          <w:szCs w:val="24"/>
        </w:rPr>
      </w:pPr>
      <w:r w:rsidRPr="00907927">
        <w:rPr>
          <w:rFonts w:ascii="Verdana" w:hAnsi="Verdana"/>
          <w:sz w:val="24"/>
          <w:szCs w:val="24"/>
        </w:rPr>
        <w:t>We can use getOptions method to see all the available dropdown options.</w:t>
      </w:r>
    </w:p>
    <w:p w:rsidR="00E35489" w:rsidRPr="00907927" w:rsidRDefault="00E35489" w:rsidP="00E35489">
      <w:pPr>
        <w:rPr>
          <w:rFonts w:ascii="Verdana" w:hAnsi="Verdana"/>
          <w:sz w:val="24"/>
          <w:szCs w:val="24"/>
        </w:rPr>
      </w:pPr>
      <w:r w:rsidRPr="00907927">
        <w:rPr>
          <w:rFonts w:ascii="Verdana" w:hAnsi="Verdana"/>
          <w:sz w:val="24"/>
          <w:szCs w:val="24"/>
        </w:rPr>
        <w:t>We can also use Select class to select multiple select dropdowns and here we can use methods like isMultiple</w:t>
      </w:r>
      <w:proofErr w:type="gramStart"/>
      <w:r w:rsidRPr="00907927">
        <w:rPr>
          <w:rFonts w:ascii="Verdana" w:hAnsi="Verdana"/>
          <w:sz w:val="24"/>
          <w:szCs w:val="24"/>
        </w:rPr>
        <w:t>,deselectAll</w:t>
      </w:r>
      <w:proofErr w:type="gramEnd"/>
      <w:r w:rsidRPr="00907927">
        <w:rPr>
          <w:rFonts w:ascii="Verdana" w:hAnsi="Verdana"/>
          <w:sz w:val="24"/>
          <w:szCs w:val="24"/>
        </w:rPr>
        <w:t>, deselectByIndex or deselectByVisbleText or deselectByValue..</w:t>
      </w:r>
    </w:p>
    <w:p w:rsidR="00E35489" w:rsidRPr="00907927" w:rsidRDefault="00E35489" w:rsidP="00E35489">
      <w:pPr>
        <w:rPr>
          <w:rFonts w:ascii="Verdana" w:hAnsi="Verdana"/>
          <w:sz w:val="24"/>
          <w:szCs w:val="24"/>
        </w:rPr>
      </w:pPr>
      <w:r w:rsidRPr="00907927">
        <w:rPr>
          <w:rFonts w:ascii="Verdana" w:hAnsi="Verdana"/>
          <w:sz w:val="24"/>
          <w:szCs w:val="24"/>
        </w:rPr>
        <w:t>We can also use getAllSelectedOptions to see what all we selected.</w:t>
      </w:r>
    </w:p>
    <w:p w:rsidR="00E35489" w:rsidRPr="00907927" w:rsidRDefault="00E35489" w:rsidP="00E35489">
      <w:pPr>
        <w:rPr>
          <w:rFonts w:ascii="Verdana" w:hAnsi="Verdana"/>
          <w:sz w:val="24"/>
          <w:szCs w:val="24"/>
        </w:rPr>
      </w:pPr>
      <w:r w:rsidRPr="00907927">
        <w:rPr>
          <w:rFonts w:ascii="Verdana" w:hAnsi="Verdana"/>
          <w:sz w:val="24"/>
          <w:szCs w:val="24"/>
        </w:rPr>
        <w:t xml:space="preserve">Select select = new </w:t>
      </w:r>
      <w:proofErr w:type="gramStart"/>
      <w:r w:rsidRPr="00907927">
        <w:rPr>
          <w:rFonts w:ascii="Verdana" w:hAnsi="Verdana"/>
          <w:sz w:val="24"/>
          <w:szCs w:val="24"/>
        </w:rPr>
        <w:t>Select(</w:t>
      </w:r>
      <w:proofErr w:type="gramEnd"/>
      <w:r w:rsidRPr="00907927">
        <w:rPr>
          <w:rFonts w:ascii="Verdana" w:hAnsi="Verdana"/>
          <w:sz w:val="24"/>
          <w:szCs w:val="24"/>
        </w:rPr>
        <w:t>element);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color w:val="F79646" w:themeColor="accent6"/>
          <w:sz w:val="24"/>
          <w:szCs w:val="24"/>
        </w:rPr>
        <w:t>RadioButtons:</w:t>
      </w:r>
      <w:r w:rsidRPr="00907927">
        <w:rPr>
          <w:rFonts w:ascii="Verdana" w:hAnsi="Verdana"/>
          <w:sz w:val="24"/>
          <w:szCs w:val="24"/>
        </w:rPr>
        <w:t xml:space="preserve"> You can simply findelement using </w:t>
      </w:r>
      <w:proofErr w:type="gramStart"/>
      <w:r w:rsidRPr="00907927">
        <w:rPr>
          <w:rFonts w:ascii="Verdana" w:hAnsi="Verdana"/>
          <w:sz w:val="24"/>
          <w:szCs w:val="24"/>
        </w:rPr>
        <w:t>By</w:t>
      </w:r>
      <w:proofErr w:type="gramEnd"/>
      <w:r w:rsidRPr="00907927">
        <w:rPr>
          <w:rFonts w:ascii="Verdana" w:hAnsi="Verdana"/>
          <w:sz w:val="24"/>
          <w:szCs w:val="24"/>
        </w:rPr>
        <w:t xml:space="preserve"> class and click on element.</w:t>
      </w:r>
    </w:p>
    <w:p w:rsidR="00E35489" w:rsidRPr="00907927" w:rsidRDefault="00E35489" w:rsidP="00E35489">
      <w:pPr>
        <w:rPr>
          <w:rFonts w:ascii="Verdana" w:hAnsi="Verdana"/>
          <w:sz w:val="24"/>
          <w:szCs w:val="24"/>
        </w:rPr>
      </w:pPr>
      <w:r w:rsidRPr="00907927">
        <w:rPr>
          <w:rFonts w:ascii="Verdana" w:hAnsi="Verdana"/>
          <w:sz w:val="24"/>
          <w:szCs w:val="24"/>
        </w:rPr>
        <w:t xml:space="preserve">Or we can findElements which return list of 2 or more </w:t>
      </w:r>
      <w:proofErr w:type="gramStart"/>
      <w:r w:rsidRPr="00907927">
        <w:rPr>
          <w:rFonts w:ascii="Verdana" w:hAnsi="Verdana"/>
          <w:sz w:val="24"/>
          <w:szCs w:val="24"/>
        </w:rPr>
        <w:t>elements(</w:t>
      </w:r>
      <w:proofErr w:type="gramEnd"/>
      <w:r w:rsidRPr="00907927">
        <w:rPr>
          <w:rFonts w:ascii="Verdana" w:hAnsi="Verdana"/>
          <w:sz w:val="24"/>
          <w:szCs w:val="24"/>
        </w:rPr>
        <w:t>) and we can select from that list whatever we want by using index.</w:t>
      </w:r>
    </w:p>
    <w:p w:rsidR="00E35489" w:rsidRPr="00907927" w:rsidRDefault="00E35489" w:rsidP="00E35489">
      <w:pPr>
        <w:rPr>
          <w:rFonts w:ascii="Verdana" w:hAnsi="Verdana"/>
          <w:sz w:val="24"/>
          <w:szCs w:val="24"/>
        </w:rPr>
      </w:pPr>
      <w:r w:rsidRPr="00907927">
        <w:rPr>
          <w:rFonts w:ascii="Verdana" w:hAnsi="Verdana"/>
          <w:sz w:val="24"/>
          <w:szCs w:val="24"/>
        </w:rPr>
        <w:t xml:space="preserve">Eg: </w:t>
      </w:r>
      <w:proofErr w:type="gramStart"/>
      <w:r w:rsidRPr="00907927">
        <w:rPr>
          <w:rFonts w:ascii="Verdana" w:hAnsi="Verdana"/>
          <w:sz w:val="24"/>
          <w:szCs w:val="24"/>
        </w:rPr>
        <w:t>radioList.get(</w:t>
      </w:r>
      <w:proofErr w:type="gramEnd"/>
      <w:r w:rsidRPr="00907927">
        <w:rPr>
          <w:rFonts w:ascii="Verdana" w:hAnsi="Verdana"/>
          <w:sz w:val="24"/>
          <w:szCs w:val="24"/>
        </w:rPr>
        <w:t>1).click();</w:t>
      </w:r>
    </w:p>
    <w:p w:rsidR="00E35489" w:rsidRPr="00907927" w:rsidRDefault="00E35489" w:rsidP="00E35489">
      <w:pPr>
        <w:rPr>
          <w:rFonts w:ascii="Verdana" w:hAnsi="Verdana"/>
          <w:sz w:val="24"/>
          <w:szCs w:val="24"/>
        </w:rPr>
      </w:pPr>
      <w:proofErr w:type="gramStart"/>
      <w:r w:rsidRPr="00907927">
        <w:rPr>
          <w:rFonts w:ascii="Verdana" w:hAnsi="Verdana"/>
          <w:sz w:val="24"/>
          <w:szCs w:val="24"/>
        </w:rPr>
        <w:t>radioList.get(</w:t>
      </w:r>
      <w:proofErr w:type="gramEnd"/>
      <w:r w:rsidRPr="00907927">
        <w:rPr>
          <w:rFonts w:ascii="Verdana" w:hAnsi="Verdana"/>
          <w:sz w:val="24"/>
          <w:szCs w:val="24"/>
        </w:rPr>
        <w:t>3).click();</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color w:val="F79646" w:themeColor="accent6"/>
          <w:sz w:val="24"/>
          <w:szCs w:val="24"/>
        </w:rPr>
      </w:pPr>
      <w:r w:rsidRPr="00907927">
        <w:rPr>
          <w:rFonts w:ascii="Verdana" w:hAnsi="Verdana"/>
          <w:color w:val="F79646" w:themeColor="accent6"/>
          <w:sz w:val="24"/>
          <w:szCs w:val="24"/>
        </w:rPr>
        <w:t>Waits: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b/>
          <w:sz w:val="24"/>
          <w:szCs w:val="24"/>
        </w:rPr>
      </w:pPr>
      <w:r w:rsidRPr="00907927">
        <w:rPr>
          <w:rFonts w:ascii="Verdana" w:hAnsi="Verdana"/>
          <w:b/>
          <w:sz w:val="24"/>
          <w:szCs w:val="24"/>
        </w:rPr>
        <w:t>Implicit wait:</w:t>
      </w:r>
    </w:p>
    <w:p w:rsidR="00E35489" w:rsidRPr="00907927" w:rsidRDefault="00E35489" w:rsidP="00E35489">
      <w:pPr>
        <w:rPr>
          <w:rFonts w:ascii="Verdana" w:hAnsi="Verdana"/>
          <w:color w:val="F79646" w:themeColor="accent6"/>
          <w:sz w:val="24"/>
          <w:szCs w:val="24"/>
        </w:rPr>
      </w:pPr>
      <w:r w:rsidRPr="00907927">
        <w:rPr>
          <w:rFonts w:ascii="Verdana" w:hAnsi="Verdana"/>
          <w:color w:val="F79646" w:themeColor="accent6"/>
          <w:sz w:val="24"/>
          <w:szCs w:val="24"/>
        </w:rPr>
        <w:t>Whenever we are not sure which specific element we want to wait upon in a given html page and this wait will work for entire time the browser is open.</w:t>
      </w:r>
    </w:p>
    <w:p w:rsidR="00E35489" w:rsidRPr="00907927" w:rsidRDefault="00E35489" w:rsidP="00E35489">
      <w:pPr>
        <w:rPr>
          <w:rFonts w:ascii="Verdana" w:hAnsi="Verdana"/>
          <w:sz w:val="24"/>
          <w:szCs w:val="24"/>
        </w:rPr>
      </w:pPr>
      <w:r w:rsidRPr="00907927">
        <w:rPr>
          <w:rFonts w:ascii="Verdana" w:hAnsi="Verdana"/>
          <w:sz w:val="24"/>
          <w:szCs w:val="24"/>
        </w:rPr>
        <w:t xml:space="preserve">Initially it checks for element to be present and if </w:t>
      </w:r>
      <w:proofErr w:type="gramStart"/>
      <w:r w:rsidRPr="00907927">
        <w:rPr>
          <w:rFonts w:ascii="Verdana" w:hAnsi="Verdana"/>
          <w:sz w:val="24"/>
          <w:szCs w:val="24"/>
        </w:rPr>
        <w:t>its</w:t>
      </w:r>
      <w:proofErr w:type="gramEnd"/>
      <w:r w:rsidRPr="00907927">
        <w:rPr>
          <w:rFonts w:ascii="Verdana" w:hAnsi="Verdana"/>
          <w:sz w:val="24"/>
          <w:szCs w:val="24"/>
        </w:rPr>
        <w:t xml:space="preserve"> not pr</w:t>
      </w:r>
      <w:r w:rsidR="0023345F" w:rsidRPr="00907927">
        <w:rPr>
          <w:rFonts w:ascii="Verdana" w:hAnsi="Verdana"/>
          <w:sz w:val="24"/>
          <w:szCs w:val="24"/>
        </w:rPr>
        <w:t>e</w:t>
      </w:r>
      <w:r w:rsidRPr="00907927">
        <w:rPr>
          <w:rFonts w:ascii="Verdana" w:hAnsi="Verdana"/>
          <w:sz w:val="24"/>
          <w:szCs w:val="24"/>
        </w:rPr>
        <w:t>sent then it starts waiting for a given time and then finally at the end of wait time it again checks for element. If it could not find elemet – then it throws Exception</w:t>
      </w:r>
      <w:proofErr w:type="gramStart"/>
      <w:r w:rsidRPr="00907927">
        <w:rPr>
          <w:rFonts w:ascii="Verdana" w:hAnsi="Verdana"/>
          <w:sz w:val="24"/>
          <w:szCs w:val="24"/>
        </w:rPr>
        <w:t>..</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driver.manage(</w:t>
      </w:r>
      <w:proofErr w:type="gramEnd"/>
      <w:r w:rsidRPr="00907927">
        <w:rPr>
          <w:rFonts w:ascii="Verdana" w:hAnsi="Verdana"/>
          <w:sz w:val="24"/>
          <w:szCs w:val="24"/>
        </w:rPr>
        <w:t>).timeouts().implicitlyWait(30, TimeUnit.SECONDS);</w:t>
      </w:r>
      <w:r w:rsidRPr="00907927">
        <w:rPr>
          <w:rFonts w:ascii="Verdana" w:hAnsi="Verdana"/>
          <w:sz w:val="24"/>
          <w:szCs w:val="24"/>
        </w:rPr>
        <w:tab/>
      </w:r>
    </w:p>
    <w:p w:rsidR="00E35489" w:rsidRPr="00907927" w:rsidRDefault="00E35489" w:rsidP="00E35489">
      <w:pPr>
        <w:rPr>
          <w:rFonts w:ascii="Verdana" w:hAnsi="Verdana"/>
          <w:sz w:val="24"/>
          <w:szCs w:val="24"/>
        </w:rPr>
      </w:pPr>
      <w:r w:rsidRPr="00907927">
        <w:rPr>
          <w:rFonts w:ascii="Verdana" w:hAnsi="Verdana"/>
          <w:sz w:val="24"/>
          <w:szCs w:val="24"/>
        </w:rPr>
        <w:t>It is generally prefered for overall small waiting time</w:t>
      </w:r>
    </w:p>
    <w:p w:rsidR="00E35489" w:rsidRPr="00907927" w:rsidRDefault="00E35489" w:rsidP="00E35489">
      <w:pPr>
        <w:rPr>
          <w:rFonts w:ascii="Verdana" w:hAnsi="Verdana"/>
          <w:b/>
          <w:sz w:val="24"/>
          <w:szCs w:val="24"/>
        </w:rPr>
      </w:pPr>
      <w:r w:rsidRPr="00907927">
        <w:rPr>
          <w:rFonts w:ascii="Verdana" w:hAnsi="Verdana"/>
          <w:b/>
          <w:sz w:val="24"/>
          <w:szCs w:val="24"/>
        </w:rPr>
        <w:t>ExplicitWait:</w:t>
      </w:r>
    </w:p>
    <w:p w:rsidR="00E35489" w:rsidRPr="00907927" w:rsidRDefault="00E35489" w:rsidP="00E35489">
      <w:pPr>
        <w:rPr>
          <w:rFonts w:ascii="Verdana" w:hAnsi="Verdana"/>
          <w:sz w:val="24"/>
          <w:szCs w:val="24"/>
        </w:rPr>
      </w:pPr>
      <w:r w:rsidRPr="00907927">
        <w:rPr>
          <w:rFonts w:ascii="Verdana" w:hAnsi="Verdana"/>
          <w:sz w:val="24"/>
          <w:szCs w:val="24"/>
        </w:rPr>
        <w:t xml:space="preserve">Gives option to specify which element we are trying to wait for, it accepts some condtions as input and it helps to </w:t>
      </w:r>
      <w:proofErr w:type="gramStart"/>
      <w:r w:rsidRPr="00907927">
        <w:rPr>
          <w:rFonts w:ascii="Verdana" w:hAnsi="Verdana"/>
          <w:sz w:val="24"/>
          <w:szCs w:val="24"/>
        </w:rPr>
        <w:t>handle  waiting</w:t>
      </w:r>
      <w:proofErr w:type="gramEnd"/>
      <w:r w:rsidRPr="00907927">
        <w:rPr>
          <w:rFonts w:ascii="Verdana" w:hAnsi="Verdana"/>
          <w:sz w:val="24"/>
          <w:szCs w:val="24"/>
        </w:rPr>
        <w:t xml:space="preserve"> with specific elements/conditions.</w:t>
      </w:r>
    </w:p>
    <w:p w:rsidR="00E35489" w:rsidRPr="00907927" w:rsidRDefault="00E35489" w:rsidP="00E35489">
      <w:pPr>
        <w:rPr>
          <w:rFonts w:ascii="Verdana" w:hAnsi="Verdana"/>
          <w:color w:val="F79646" w:themeColor="accent6"/>
          <w:sz w:val="24"/>
          <w:szCs w:val="24"/>
        </w:rPr>
      </w:pPr>
      <w:r w:rsidRPr="00907927">
        <w:rPr>
          <w:rFonts w:ascii="Verdana" w:hAnsi="Verdana"/>
          <w:color w:val="F79646" w:themeColor="accent6"/>
          <w:sz w:val="24"/>
          <w:szCs w:val="24"/>
        </w:rPr>
        <w:t>Whenever we know that specific element takes more time to load – we prefer explicit time as it saves time not waiting for all the elements for same time.</w:t>
      </w:r>
    </w:p>
    <w:p w:rsidR="00E35489" w:rsidRPr="00907927" w:rsidRDefault="00E35489" w:rsidP="00E35489">
      <w:pPr>
        <w:rPr>
          <w:rFonts w:ascii="Verdana" w:hAnsi="Verdana"/>
          <w:sz w:val="24"/>
          <w:szCs w:val="24"/>
        </w:rPr>
      </w:pPr>
      <w:r w:rsidRPr="00907927">
        <w:rPr>
          <w:rFonts w:ascii="Verdana" w:hAnsi="Verdana"/>
          <w:sz w:val="24"/>
          <w:szCs w:val="24"/>
        </w:rPr>
        <w:t xml:space="preserve">WebDriverWait wait = new </w:t>
      </w:r>
      <w:proofErr w:type="gramStart"/>
      <w:r w:rsidRPr="00907927">
        <w:rPr>
          <w:rFonts w:ascii="Verdana" w:hAnsi="Verdana"/>
          <w:sz w:val="24"/>
          <w:szCs w:val="24"/>
        </w:rPr>
        <w:t>WebDriverWait(</w:t>
      </w:r>
      <w:proofErr w:type="gramEnd"/>
      <w:r w:rsidRPr="00907927">
        <w:rPr>
          <w:rFonts w:ascii="Verdana" w:hAnsi="Verdana"/>
          <w:sz w:val="24"/>
          <w:szCs w:val="24"/>
        </w:rPr>
        <w:t>driver,20);</w:t>
      </w:r>
    </w:p>
    <w:p w:rsidR="00E35489" w:rsidRPr="00907927" w:rsidRDefault="00E35489" w:rsidP="00E35489">
      <w:pPr>
        <w:rPr>
          <w:rFonts w:ascii="Verdana" w:hAnsi="Verdana"/>
          <w:sz w:val="24"/>
          <w:szCs w:val="24"/>
        </w:rPr>
      </w:pPr>
      <w:r w:rsidRPr="00907927">
        <w:rPr>
          <w:rFonts w:ascii="Verdana" w:hAnsi="Verdana"/>
          <w:sz w:val="24"/>
          <w:szCs w:val="24"/>
        </w:rPr>
        <w:t xml:space="preserve">WebElement element = </w:t>
      </w:r>
      <w:proofErr w:type="gramStart"/>
      <w:r w:rsidRPr="00907927">
        <w:rPr>
          <w:rFonts w:ascii="Verdana" w:hAnsi="Verdana"/>
          <w:sz w:val="24"/>
          <w:szCs w:val="24"/>
        </w:rPr>
        <w:t>wait.until(</w:t>
      </w:r>
      <w:proofErr w:type="gramEnd"/>
      <w:r w:rsidRPr="00907927">
        <w:rPr>
          <w:rFonts w:ascii="Verdana" w:hAnsi="Verdana"/>
          <w:sz w:val="24"/>
          <w:szCs w:val="24"/>
        </w:rPr>
        <w:t>ExpectedConditions.visibilityOfElementLocated(By.id("close-button")));</w:t>
      </w:r>
    </w:p>
    <w:p w:rsidR="00E35489" w:rsidRPr="00907927" w:rsidRDefault="00E35489" w:rsidP="00E35489">
      <w:pPr>
        <w:rPr>
          <w:rFonts w:ascii="Verdana" w:hAnsi="Verdana"/>
          <w:sz w:val="24"/>
          <w:szCs w:val="24"/>
        </w:rPr>
      </w:pPr>
      <w:proofErr w:type="gramStart"/>
      <w:r w:rsidRPr="00907927">
        <w:rPr>
          <w:rFonts w:ascii="Verdana" w:hAnsi="Verdana"/>
          <w:sz w:val="24"/>
          <w:szCs w:val="24"/>
        </w:rPr>
        <w:t>wait.until(</w:t>
      </w:r>
      <w:proofErr w:type="gramEnd"/>
      <w:r w:rsidRPr="00907927">
        <w:rPr>
          <w:rFonts w:ascii="Verdana" w:hAnsi="Verdana"/>
          <w:sz w:val="24"/>
          <w:szCs w:val="24"/>
        </w:rPr>
        <w:t>ExpectedConditions….anyConditionasperrequirement);</w:t>
      </w:r>
    </w:p>
    <w:p w:rsidR="00E35489" w:rsidRPr="00907927" w:rsidRDefault="00E35489" w:rsidP="00E35489">
      <w:pPr>
        <w:rPr>
          <w:rFonts w:ascii="Verdana" w:hAnsi="Verdana"/>
          <w:sz w:val="24"/>
          <w:szCs w:val="24"/>
        </w:rPr>
      </w:pPr>
      <w:proofErr w:type="gramStart"/>
      <w:r w:rsidRPr="00907927">
        <w:rPr>
          <w:rFonts w:ascii="Verdana" w:hAnsi="Verdana"/>
          <w:sz w:val="24"/>
          <w:szCs w:val="24"/>
        </w:rPr>
        <w:t>wait.until(</w:t>
      </w:r>
      <w:proofErr w:type="gramEnd"/>
      <w:r w:rsidRPr="00907927">
        <w:rPr>
          <w:rFonts w:ascii="Verdana" w:hAnsi="Verdana"/>
          <w:sz w:val="24"/>
          <w:szCs w:val="24"/>
        </w:rPr>
        <w:t>function)</w:t>
      </w:r>
    </w:p>
    <w:p w:rsidR="00E35489" w:rsidRPr="00907927" w:rsidRDefault="00E35489" w:rsidP="00E35489">
      <w:pPr>
        <w:rPr>
          <w:rFonts w:ascii="Verdana" w:hAnsi="Verdana"/>
          <w:sz w:val="24"/>
          <w:szCs w:val="24"/>
        </w:rPr>
      </w:pPr>
      <w:proofErr w:type="gramStart"/>
      <w:r w:rsidRPr="00907927">
        <w:rPr>
          <w:rFonts w:ascii="Verdana" w:hAnsi="Verdana"/>
          <w:sz w:val="24"/>
          <w:szCs w:val="24"/>
        </w:rPr>
        <w:t>wait.until(</w:t>
      </w:r>
      <w:proofErr w:type="gramEnd"/>
      <w:r w:rsidRPr="00907927">
        <w:rPr>
          <w:rFonts w:ascii="Verdana" w:hAnsi="Verdana"/>
          <w:sz w:val="24"/>
          <w:szCs w:val="24"/>
        </w:rPr>
        <w:t>predicate)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roofErr w:type="gramStart"/>
      <w:r w:rsidRPr="00907927">
        <w:rPr>
          <w:rFonts w:ascii="Verdana" w:hAnsi="Verdana"/>
          <w:b/>
          <w:sz w:val="24"/>
          <w:szCs w:val="24"/>
        </w:rPr>
        <w:t>FluentWait :</w:t>
      </w:r>
      <w:proofErr w:type="gramEnd"/>
      <w:r w:rsidRPr="00907927">
        <w:rPr>
          <w:rFonts w:ascii="Verdana" w:hAnsi="Verdana"/>
          <w:sz w:val="24"/>
          <w:szCs w:val="24"/>
        </w:rPr>
        <w:t xml:space="preserve"> Sam</w:t>
      </w:r>
      <w:r w:rsidR="0023345F" w:rsidRPr="00907927">
        <w:rPr>
          <w:rFonts w:ascii="Verdana" w:hAnsi="Verdana"/>
          <w:sz w:val="24"/>
          <w:szCs w:val="24"/>
        </w:rPr>
        <w:t xml:space="preserve">e as explicit wait where in it </w:t>
      </w:r>
      <w:r w:rsidRPr="00907927">
        <w:rPr>
          <w:rFonts w:ascii="Verdana" w:hAnsi="Verdana"/>
          <w:sz w:val="24"/>
          <w:szCs w:val="24"/>
        </w:rPr>
        <w:t>waits for a given condition but then it takes frequency also as input.Also takes input to ignore a specific exception.</w:t>
      </w:r>
    </w:p>
    <w:p w:rsidR="00E35489" w:rsidRPr="00907927" w:rsidRDefault="00E35489" w:rsidP="00E35489">
      <w:pPr>
        <w:rPr>
          <w:rFonts w:ascii="Verdana" w:hAnsi="Verdana"/>
          <w:color w:val="F79646" w:themeColor="accent6"/>
          <w:sz w:val="24"/>
          <w:szCs w:val="24"/>
        </w:rPr>
      </w:pPr>
      <w:r w:rsidRPr="00907927">
        <w:rPr>
          <w:rFonts w:ascii="Verdana" w:hAnsi="Verdana"/>
          <w:color w:val="F79646" w:themeColor="accent6"/>
          <w:sz w:val="24"/>
          <w:szCs w:val="24"/>
        </w:rPr>
        <w:lastRenderedPageBreak/>
        <w:t>Whenever we know that a particular element is loading for 5 seconds sometimes and sometimes it takes 10seconds…wherein we are not sure about wait time…</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highlight w:val="lightGray"/>
          <w:u w:val="single"/>
        </w:rPr>
        <w:t>Wait</w:t>
      </w:r>
      <w:r w:rsidRPr="00907927">
        <w:rPr>
          <w:rFonts w:ascii="Verdana" w:hAnsi="Verdana" w:cs="Consolas"/>
          <w:color w:val="000000"/>
          <w:sz w:val="24"/>
          <w:szCs w:val="24"/>
        </w:rPr>
        <w:t xml:space="preserve"> </w:t>
      </w:r>
      <w:r w:rsidRPr="00907927">
        <w:rPr>
          <w:rFonts w:ascii="Verdana" w:hAnsi="Verdana" w:cs="Consolas"/>
          <w:color w:val="6A3E3E"/>
          <w:sz w:val="24"/>
          <w:szCs w:val="24"/>
        </w:rPr>
        <w:t>fluentwait</w:t>
      </w:r>
      <w:r w:rsidRPr="00907927">
        <w:rPr>
          <w:rFonts w:ascii="Verdana" w:hAnsi="Verdana" w:cs="Consolas"/>
          <w:color w:val="000000"/>
          <w:sz w:val="24"/>
          <w:szCs w:val="24"/>
        </w:rPr>
        <w:t xml:space="preserve"> = </w:t>
      </w:r>
      <w:r w:rsidRPr="00907927">
        <w:rPr>
          <w:rFonts w:ascii="Verdana" w:hAnsi="Verdana" w:cs="Consolas"/>
          <w:bCs/>
          <w:color w:val="7F0055"/>
          <w:sz w:val="24"/>
          <w:szCs w:val="24"/>
          <w:u w:val="single"/>
        </w:rPr>
        <w:t>new</w:t>
      </w:r>
      <w:r w:rsidRPr="00907927">
        <w:rPr>
          <w:rFonts w:ascii="Verdana" w:hAnsi="Verdana" w:cs="Consolas"/>
          <w:color w:val="000000"/>
          <w:sz w:val="24"/>
          <w:szCs w:val="24"/>
          <w:u w:val="single"/>
        </w:rPr>
        <w:t xml:space="preserve"> </w:t>
      </w:r>
      <w:proofErr w:type="gramStart"/>
      <w:r w:rsidRPr="00907927">
        <w:rPr>
          <w:rFonts w:ascii="Verdana" w:hAnsi="Verdana" w:cs="Consolas"/>
          <w:color w:val="000000"/>
          <w:sz w:val="24"/>
          <w:szCs w:val="24"/>
          <w:u w:val="single"/>
        </w:rPr>
        <w:t>FluentWait(</w:t>
      </w:r>
      <w:proofErr w:type="gramEnd"/>
      <w:r w:rsidRPr="00907927">
        <w:rPr>
          <w:rFonts w:ascii="Verdana" w:hAnsi="Verdana" w:cs="Consolas"/>
          <w:color w:val="6A3E3E"/>
          <w:sz w:val="24"/>
          <w:szCs w:val="24"/>
          <w:u w:val="single"/>
        </w:rPr>
        <w:t>driver</w:t>
      </w:r>
      <w:r w:rsidRPr="00907927">
        <w:rPr>
          <w:rFonts w:ascii="Verdana" w:hAnsi="Verdana" w:cs="Consolas"/>
          <w:color w:val="000000"/>
          <w:sz w:val="24"/>
          <w:szCs w:val="24"/>
          <w:u w:val="single"/>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t>.</w:t>
      </w:r>
      <w:proofErr w:type="gramStart"/>
      <w:r w:rsidRPr="00907927">
        <w:rPr>
          <w:rFonts w:ascii="Verdana" w:hAnsi="Verdana" w:cs="Consolas"/>
          <w:color w:val="000000"/>
          <w:sz w:val="24"/>
          <w:szCs w:val="24"/>
          <w:u w:val="single"/>
        </w:rPr>
        <w:t>withTimeout(</w:t>
      </w:r>
      <w:proofErr w:type="gramEnd"/>
      <w:r w:rsidRPr="00907927">
        <w:rPr>
          <w:rFonts w:ascii="Verdana" w:hAnsi="Verdana" w:cs="Consolas"/>
          <w:color w:val="000000"/>
          <w:sz w:val="24"/>
          <w:szCs w:val="24"/>
          <w:u w:val="single"/>
        </w:rPr>
        <w:t>10, TimeUnit.</w:t>
      </w:r>
      <w:r w:rsidRPr="00907927">
        <w:rPr>
          <w:rFonts w:ascii="Verdana" w:hAnsi="Verdana" w:cs="Consolas"/>
          <w:bCs/>
          <w:i/>
          <w:iCs/>
          <w:color w:val="0000C0"/>
          <w:sz w:val="24"/>
          <w:szCs w:val="24"/>
          <w:u w:val="single"/>
        </w:rPr>
        <w:t>SECONDS</w:t>
      </w:r>
      <w:r w:rsidRPr="00907927">
        <w:rPr>
          <w:rFonts w:ascii="Verdana" w:hAnsi="Verdana" w:cs="Consolas"/>
          <w:color w:val="000000"/>
          <w:sz w:val="24"/>
          <w:szCs w:val="24"/>
          <w:u w:val="single"/>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t>.</w:t>
      </w:r>
      <w:proofErr w:type="gramStart"/>
      <w:r w:rsidRPr="00907927">
        <w:rPr>
          <w:rFonts w:ascii="Verdana" w:hAnsi="Verdana" w:cs="Consolas"/>
          <w:color w:val="000000"/>
          <w:sz w:val="24"/>
          <w:szCs w:val="24"/>
          <w:u w:val="single"/>
        </w:rPr>
        <w:t>pollingEvery(</w:t>
      </w:r>
      <w:proofErr w:type="gramEnd"/>
      <w:r w:rsidRPr="00907927">
        <w:rPr>
          <w:rFonts w:ascii="Verdana" w:hAnsi="Verdana" w:cs="Consolas"/>
          <w:color w:val="000000"/>
          <w:sz w:val="24"/>
          <w:szCs w:val="24"/>
          <w:u w:val="single"/>
        </w:rPr>
        <w:t>5, TimeUnit.</w:t>
      </w:r>
      <w:r w:rsidRPr="00907927">
        <w:rPr>
          <w:rFonts w:ascii="Verdana" w:hAnsi="Verdana" w:cs="Consolas"/>
          <w:bCs/>
          <w:i/>
          <w:iCs/>
          <w:color w:val="0000C0"/>
          <w:sz w:val="24"/>
          <w:szCs w:val="24"/>
          <w:u w:val="single"/>
        </w:rPr>
        <w:t>SECONDS</w:t>
      </w:r>
      <w:r w:rsidRPr="00907927">
        <w:rPr>
          <w:rFonts w:ascii="Verdana" w:hAnsi="Verdana" w:cs="Consolas"/>
          <w:color w:val="000000"/>
          <w:sz w:val="24"/>
          <w:szCs w:val="24"/>
          <w:u w:val="single"/>
        </w:rPr>
        <w:t>)</w:t>
      </w:r>
      <w:r w:rsidRPr="00907927">
        <w:rPr>
          <w:rFonts w:ascii="Verdana" w:hAnsi="Verdana" w:cs="Consolas"/>
          <w:color w:val="3F7F5F"/>
          <w:sz w:val="24"/>
          <w:szCs w:val="24"/>
          <w:u w:val="single"/>
        </w:rPr>
        <w:t>//frequency</w:t>
      </w:r>
    </w:p>
    <w:p w:rsidR="00E35489" w:rsidRPr="00907927" w:rsidRDefault="00E35489" w:rsidP="00E35489">
      <w:pPr>
        <w:rPr>
          <w:rFonts w:ascii="Verdana" w:hAnsi="Verdana" w:cs="Consolas"/>
          <w:color w:val="000000"/>
          <w:sz w:val="24"/>
          <w:szCs w:val="24"/>
        </w:rPr>
      </w:pP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r>
      <w:r w:rsidRPr="00907927">
        <w:rPr>
          <w:rFonts w:ascii="Verdana" w:hAnsi="Verdana" w:cs="Consolas"/>
          <w:color w:val="000000"/>
          <w:sz w:val="24"/>
          <w:szCs w:val="24"/>
          <w:u w:val="single"/>
        </w:rPr>
        <w:tab/>
        <w:t>.</w:t>
      </w:r>
      <w:proofErr w:type="gramStart"/>
      <w:r w:rsidRPr="00907927">
        <w:rPr>
          <w:rFonts w:ascii="Verdana" w:hAnsi="Verdana" w:cs="Consolas"/>
          <w:color w:val="000000"/>
          <w:sz w:val="24"/>
          <w:szCs w:val="24"/>
          <w:u w:val="single"/>
        </w:rPr>
        <w:t>ignoring(</w:t>
      </w:r>
      <w:proofErr w:type="gramEnd"/>
      <w:r w:rsidRPr="00907927">
        <w:rPr>
          <w:rFonts w:ascii="Verdana" w:hAnsi="Verdana" w:cs="Consolas"/>
          <w:color w:val="000000"/>
          <w:sz w:val="24"/>
          <w:szCs w:val="24"/>
          <w:u w:val="single"/>
        </w:rPr>
        <w:t>StaleElementReferenceException.</w:t>
      </w:r>
      <w:r w:rsidRPr="00907927">
        <w:rPr>
          <w:rFonts w:ascii="Verdana" w:hAnsi="Verdana" w:cs="Consolas"/>
          <w:bCs/>
          <w:color w:val="7F0055"/>
          <w:sz w:val="24"/>
          <w:szCs w:val="24"/>
          <w:u w:val="single"/>
        </w:rPr>
        <w:t>class</w:t>
      </w:r>
      <w:r w:rsidRPr="00907927">
        <w:rPr>
          <w:rFonts w:ascii="Verdana" w:hAnsi="Verdana" w:cs="Consolas"/>
          <w:color w:val="000000"/>
          <w:sz w:val="24"/>
          <w:szCs w:val="24"/>
          <w:u w:val="single"/>
        </w:rPr>
        <w:t>)</w:t>
      </w:r>
      <w:r w:rsidRPr="00907927">
        <w:rPr>
          <w:rFonts w:ascii="Verdana" w:hAnsi="Verdana" w:cs="Consolas"/>
          <w:color w:val="000000"/>
          <w:sz w:val="24"/>
          <w:szCs w:val="24"/>
        </w:rPr>
        <w:t>;</w:t>
      </w:r>
    </w:p>
    <w:p w:rsidR="00E35489" w:rsidRPr="00907927" w:rsidRDefault="00E35489" w:rsidP="00E35489">
      <w:pPr>
        <w:rPr>
          <w:rFonts w:ascii="Verdana" w:hAnsi="Verdana" w:cs="Consolas"/>
          <w:color w:val="000000"/>
          <w:sz w:val="24"/>
          <w:szCs w:val="24"/>
        </w:rPr>
      </w:pP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t>Function&lt;applyMethodInputDataType, applyMethodReturnDataType</w:t>
      </w:r>
      <w:r w:rsidRPr="00907927">
        <w:rPr>
          <w:rFonts w:ascii="Verdana" w:hAnsi="Verdana" w:cs="Consolas"/>
          <w:color w:val="0000C0"/>
          <w:sz w:val="24"/>
          <w:szCs w:val="24"/>
        </w:rPr>
        <w:t>&gt;function</w:t>
      </w:r>
      <w:r w:rsidRPr="00907927">
        <w:rPr>
          <w:rFonts w:ascii="Verdana" w:hAnsi="Verdana" w:cs="Consolas"/>
          <w:color w:val="000000"/>
          <w:sz w:val="24"/>
          <w:szCs w:val="24"/>
        </w:rPr>
        <w:t xml:space="preserve"> = </w:t>
      </w:r>
      <w:r w:rsidRPr="00907927">
        <w:rPr>
          <w:rFonts w:ascii="Verdana" w:hAnsi="Verdana" w:cs="Consolas"/>
          <w:bCs/>
          <w:color w:val="7F0055"/>
          <w:sz w:val="24"/>
          <w:szCs w:val="24"/>
        </w:rPr>
        <w:t>new</w:t>
      </w:r>
      <w:r w:rsidRPr="00907927">
        <w:rPr>
          <w:rFonts w:ascii="Verdana" w:hAnsi="Verdana" w:cs="Consolas"/>
          <w:color w:val="000000"/>
          <w:sz w:val="24"/>
          <w:szCs w:val="24"/>
        </w:rPr>
        <w:t xml:space="preserve"> Function&lt;WebDriver</w:t>
      </w:r>
      <w:proofErr w:type="gramStart"/>
      <w:r w:rsidRPr="00907927">
        <w:rPr>
          <w:rFonts w:ascii="Verdana" w:hAnsi="Verdana" w:cs="Consolas"/>
          <w:color w:val="000000"/>
          <w:sz w:val="24"/>
          <w:szCs w:val="24"/>
        </w:rPr>
        <w:t>,List</w:t>
      </w:r>
      <w:proofErr w:type="gramEnd"/>
      <w:r w:rsidRPr="00907927">
        <w:rPr>
          <w:rFonts w:ascii="Verdana" w:hAnsi="Verdana" w:cs="Consolas"/>
          <w:color w:val="000000"/>
          <w:sz w:val="24"/>
          <w:szCs w:val="24"/>
        </w:rPr>
        <w:t>&lt;WebElement&gt;&gt;(){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proofErr w:type="gramStart"/>
      <w:r w:rsidRPr="00907927">
        <w:rPr>
          <w:rFonts w:ascii="Verdana" w:hAnsi="Verdana" w:cs="Consolas"/>
          <w:bCs/>
          <w:color w:val="7F0055"/>
          <w:sz w:val="24"/>
          <w:szCs w:val="24"/>
        </w:rPr>
        <w:t>public</w:t>
      </w:r>
      <w:proofErr w:type="gramEnd"/>
      <w:r w:rsidRPr="00907927">
        <w:rPr>
          <w:rFonts w:ascii="Verdana" w:hAnsi="Verdana" w:cs="Consolas"/>
          <w:color w:val="000000"/>
          <w:sz w:val="24"/>
          <w:szCs w:val="24"/>
        </w:rPr>
        <w:t xml:space="preserve"> List&lt;WebElement&gt; apply(WebDriver </w:t>
      </w:r>
      <w:r w:rsidRPr="00907927">
        <w:rPr>
          <w:rFonts w:ascii="Verdana" w:hAnsi="Verdana" w:cs="Consolas"/>
          <w:color w:val="6A3E3E"/>
          <w:sz w:val="24"/>
          <w:szCs w:val="24"/>
        </w:rPr>
        <w:t>driver</w:t>
      </w:r>
      <w:r w:rsidRPr="00907927">
        <w:rPr>
          <w:rFonts w:ascii="Verdana" w:hAnsi="Verdana" w:cs="Consolas"/>
          <w:color w:val="000000"/>
          <w:sz w:val="24"/>
          <w:szCs w:val="24"/>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proofErr w:type="gramStart"/>
      <w:r w:rsidRPr="00907927">
        <w:rPr>
          <w:rFonts w:ascii="Verdana" w:hAnsi="Verdana" w:cs="Consolas"/>
          <w:bCs/>
          <w:color w:val="7F0055"/>
          <w:sz w:val="24"/>
          <w:szCs w:val="24"/>
        </w:rPr>
        <w:t>return</w:t>
      </w:r>
      <w:proofErr w:type="gramEnd"/>
      <w:r w:rsidRPr="00907927">
        <w:rPr>
          <w:rFonts w:ascii="Verdana" w:hAnsi="Verdana" w:cs="Consolas"/>
          <w:color w:val="000000"/>
          <w:sz w:val="24"/>
          <w:szCs w:val="24"/>
        </w:rPr>
        <w:t xml:space="preserve"> </w:t>
      </w:r>
      <w:r w:rsidRPr="00907927">
        <w:rPr>
          <w:rFonts w:ascii="Verdana" w:hAnsi="Verdana" w:cs="Consolas"/>
          <w:color w:val="6A3E3E"/>
          <w:sz w:val="24"/>
          <w:szCs w:val="24"/>
        </w:rPr>
        <w:t>driver</w:t>
      </w:r>
      <w:r w:rsidRPr="00907927">
        <w:rPr>
          <w:rFonts w:ascii="Verdana" w:hAnsi="Verdana" w:cs="Consolas"/>
          <w:color w:val="000000"/>
          <w:sz w:val="24"/>
          <w:szCs w:val="24"/>
        </w:rPr>
        <w:t>.findElements(By.</w:t>
      </w:r>
      <w:r w:rsidRPr="00907927">
        <w:rPr>
          <w:rFonts w:ascii="Verdana" w:hAnsi="Verdana" w:cs="Consolas"/>
          <w:i/>
          <w:iCs/>
          <w:color w:val="000000"/>
          <w:sz w:val="24"/>
          <w:szCs w:val="24"/>
        </w:rPr>
        <w:t>xpath</w:t>
      </w:r>
      <w:r w:rsidRPr="00907927">
        <w:rPr>
          <w:rFonts w:ascii="Verdana" w:hAnsi="Verdana" w:cs="Consolas"/>
          <w:color w:val="000000"/>
          <w:sz w:val="24"/>
          <w:szCs w:val="24"/>
        </w:rPr>
        <w:t>(</w:t>
      </w:r>
      <w:r w:rsidRPr="00907927">
        <w:rPr>
          <w:rFonts w:ascii="Verdana" w:hAnsi="Verdana" w:cs="Consolas"/>
          <w:color w:val="2A00FF"/>
          <w:sz w:val="24"/>
          <w:szCs w:val="24"/>
        </w:rPr>
        <w:t>".//*[@class='suggestions-list']/li"</w:t>
      </w:r>
      <w:r w:rsidRPr="00907927">
        <w:rPr>
          <w:rFonts w:ascii="Verdana" w:hAnsi="Verdana" w:cs="Consolas"/>
          <w:color w:val="000000"/>
          <w:sz w:val="24"/>
          <w:szCs w:val="24"/>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t>}</w:t>
      </w:r>
    </w:p>
    <w:p w:rsidR="00E35489" w:rsidRPr="00907927" w:rsidRDefault="00E35489" w:rsidP="00E35489">
      <w:pPr>
        <w:rPr>
          <w:rFonts w:ascii="Verdana" w:hAnsi="Verdana"/>
          <w:sz w:val="24"/>
          <w:szCs w:val="24"/>
        </w:rPr>
      </w:pPr>
      <w:r w:rsidRPr="00907927">
        <w:rPr>
          <w:rFonts w:ascii="Verdana" w:hAnsi="Verdana" w:cs="Consolas"/>
          <w:color w:val="000000"/>
          <w:sz w:val="24"/>
          <w:szCs w:val="24"/>
        </w:rPr>
        <w:tab/>
        <w:t>};</w:t>
      </w:r>
    </w:p>
    <w:p w:rsidR="00E35489" w:rsidRPr="00907927" w:rsidRDefault="00E35489" w:rsidP="00E35489">
      <w:pPr>
        <w:rPr>
          <w:rFonts w:ascii="Verdana" w:hAnsi="Verdana"/>
          <w:sz w:val="24"/>
          <w:szCs w:val="24"/>
        </w:rPr>
      </w:pPr>
      <w:proofErr w:type="gramStart"/>
      <w:r w:rsidRPr="00907927">
        <w:rPr>
          <w:rFonts w:ascii="Verdana" w:hAnsi="Verdana"/>
          <w:sz w:val="24"/>
          <w:szCs w:val="24"/>
        </w:rPr>
        <w:t>totalWaitTime-20</w:t>
      </w:r>
      <w:proofErr w:type="gramEnd"/>
    </w:p>
    <w:p w:rsidR="00E35489" w:rsidRPr="00907927" w:rsidRDefault="00E35489" w:rsidP="00E35489">
      <w:pPr>
        <w:rPr>
          <w:rFonts w:ascii="Verdana" w:hAnsi="Verdana"/>
          <w:sz w:val="24"/>
          <w:szCs w:val="24"/>
        </w:rPr>
      </w:pPr>
      <w:r w:rsidRPr="00907927">
        <w:rPr>
          <w:rFonts w:ascii="Verdana" w:hAnsi="Verdana"/>
          <w:sz w:val="24"/>
          <w:szCs w:val="24"/>
        </w:rPr>
        <w:t>Frequency - 5</w:t>
      </w:r>
    </w:p>
    <w:p w:rsidR="00E35489" w:rsidRPr="00907927" w:rsidRDefault="00E35489" w:rsidP="00E35489">
      <w:pPr>
        <w:rPr>
          <w:rFonts w:ascii="Verdana" w:hAnsi="Verdana"/>
          <w:sz w:val="24"/>
          <w:szCs w:val="24"/>
        </w:rPr>
      </w:pPr>
      <w:r w:rsidRPr="00907927">
        <w:rPr>
          <w:rFonts w:ascii="Verdana" w:hAnsi="Verdana"/>
          <w:sz w:val="24"/>
          <w:szCs w:val="24"/>
        </w:rPr>
        <w:t>5th, 10</w:t>
      </w:r>
      <w:r w:rsidRPr="00907927">
        <w:rPr>
          <w:rFonts w:ascii="Verdana" w:hAnsi="Verdana"/>
          <w:sz w:val="24"/>
          <w:szCs w:val="24"/>
          <w:vertAlign w:val="superscript"/>
        </w:rPr>
        <w:t>th</w:t>
      </w:r>
      <w:proofErr w:type="gramStart"/>
      <w:r w:rsidRPr="00907927">
        <w:rPr>
          <w:rFonts w:ascii="Verdana" w:hAnsi="Verdana"/>
          <w:sz w:val="24"/>
          <w:szCs w:val="24"/>
        </w:rPr>
        <w:t>,15</w:t>
      </w:r>
      <w:r w:rsidRPr="00907927">
        <w:rPr>
          <w:rFonts w:ascii="Verdana" w:hAnsi="Verdana"/>
          <w:sz w:val="24"/>
          <w:szCs w:val="24"/>
          <w:vertAlign w:val="superscript"/>
        </w:rPr>
        <w:t>th</w:t>
      </w:r>
      <w:proofErr w:type="gramEnd"/>
      <w:r w:rsidRPr="00907927">
        <w:rPr>
          <w:rFonts w:ascii="Verdana" w:hAnsi="Verdana"/>
          <w:sz w:val="24"/>
          <w:szCs w:val="24"/>
        </w:rPr>
        <w:t>, 20th</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color w:val="F79646" w:themeColor="accent6"/>
          <w:sz w:val="24"/>
          <w:szCs w:val="24"/>
        </w:rPr>
        <w:t>Actions:</w:t>
      </w:r>
      <w:r w:rsidRPr="00907927">
        <w:rPr>
          <w:rFonts w:ascii="Verdana" w:hAnsi="Verdana"/>
          <w:sz w:val="24"/>
          <w:szCs w:val="24"/>
        </w:rPr>
        <w:t xml:space="preserve"> helps to deal with mousehover interactions, drag and drop</w:t>
      </w:r>
      <w:proofErr w:type="gramStart"/>
      <w:r w:rsidRPr="00907927">
        <w:rPr>
          <w:rFonts w:ascii="Verdana" w:hAnsi="Verdana"/>
          <w:sz w:val="24"/>
          <w:szCs w:val="24"/>
        </w:rPr>
        <w:t>,keyboard</w:t>
      </w:r>
      <w:proofErr w:type="gramEnd"/>
      <w:r w:rsidRPr="00907927">
        <w:rPr>
          <w:rFonts w:ascii="Verdana" w:hAnsi="Verdana"/>
          <w:sz w:val="24"/>
          <w:szCs w:val="24"/>
        </w:rPr>
        <w:t xml:space="preserve"> handling…</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roofErr w:type="gramStart"/>
      <w:r w:rsidRPr="00907927">
        <w:rPr>
          <w:rFonts w:ascii="Verdana" w:hAnsi="Verdana"/>
          <w:color w:val="F79646" w:themeColor="accent6"/>
          <w:sz w:val="24"/>
          <w:szCs w:val="24"/>
        </w:rPr>
        <w:t>build</w:t>
      </w:r>
      <w:proofErr w:type="gramEnd"/>
      <w:r w:rsidRPr="00907927">
        <w:rPr>
          <w:rFonts w:ascii="Verdana" w:hAnsi="Verdana"/>
          <w:sz w:val="24"/>
          <w:szCs w:val="24"/>
        </w:rPr>
        <w:t xml:space="preserve"> will compile list of actions to a single step and </w:t>
      </w:r>
      <w:r w:rsidRPr="00907927">
        <w:rPr>
          <w:rFonts w:ascii="Verdana" w:hAnsi="Verdana"/>
          <w:color w:val="F79646" w:themeColor="accent6"/>
          <w:sz w:val="24"/>
          <w:szCs w:val="24"/>
        </w:rPr>
        <w:t>perform</w:t>
      </w:r>
      <w:r w:rsidRPr="00907927">
        <w:rPr>
          <w:rFonts w:ascii="Verdana" w:hAnsi="Verdana"/>
          <w:sz w:val="24"/>
          <w:szCs w:val="24"/>
        </w:rPr>
        <w:t xml:space="preserve"> will do all actions</w:t>
      </w:r>
    </w:p>
    <w:p w:rsidR="00E35489" w:rsidRPr="00907927" w:rsidRDefault="00E35489" w:rsidP="00E35489">
      <w:pPr>
        <w:rPr>
          <w:rFonts w:ascii="Verdana" w:hAnsi="Verdana"/>
          <w:sz w:val="24"/>
          <w:szCs w:val="24"/>
        </w:rPr>
      </w:pPr>
      <w:proofErr w:type="gramStart"/>
      <w:r w:rsidRPr="00907927">
        <w:rPr>
          <w:rFonts w:ascii="Verdana" w:hAnsi="Verdana"/>
          <w:sz w:val="24"/>
          <w:szCs w:val="24"/>
        </w:rPr>
        <w:t>together</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eg:</w:t>
      </w:r>
      <w:proofErr w:type="gramEnd"/>
      <w:r w:rsidRPr="00907927">
        <w:rPr>
          <w:rFonts w:ascii="Verdana" w:hAnsi="Verdana"/>
          <w:sz w:val="24"/>
          <w:szCs w:val="24"/>
        </w:rPr>
        <w:t>actions.clickAndHold(menuElement).clickAndHold().click().build().perform();</w:t>
      </w:r>
    </w:p>
    <w:p w:rsidR="00E35489" w:rsidRPr="00907927" w:rsidRDefault="00E35489" w:rsidP="00E35489">
      <w:pPr>
        <w:rPr>
          <w:rFonts w:ascii="Verdana" w:hAnsi="Verdana"/>
          <w:sz w:val="24"/>
          <w:szCs w:val="24"/>
        </w:rPr>
      </w:pPr>
      <w:proofErr w:type="gramStart"/>
      <w:r w:rsidRPr="00907927">
        <w:rPr>
          <w:rFonts w:ascii="Verdana" w:hAnsi="Verdana"/>
          <w:sz w:val="24"/>
          <w:szCs w:val="24"/>
        </w:rPr>
        <w:t>but</w:t>
      </w:r>
      <w:proofErr w:type="gramEnd"/>
      <w:r w:rsidRPr="00907927">
        <w:rPr>
          <w:rFonts w:ascii="Verdana" w:hAnsi="Verdana"/>
          <w:sz w:val="24"/>
          <w:szCs w:val="24"/>
        </w:rPr>
        <w:t xml:space="preserve"> in single action scenaios ..</w:t>
      </w:r>
      <w:proofErr w:type="gramStart"/>
      <w:r w:rsidRPr="00907927">
        <w:rPr>
          <w:rFonts w:ascii="Verdana" w:hAnsi="Verdana"/>
          <w:sz w:val="24"/>
          <w:szCs w:val="24"/>
        </w:rPr>
        <w:t>even</w:t>
      </w:r>
      <w:proofErr w:type="gramEnd"/>
      <w:r w:rsidRPr="00907927">
        <w:rPr>
          <w:rFonts w:ascii="Verdana" w:hAnsi="Verdana"/>
          <w:sz w:val="24"/>
          <w:szCs w:val="24"/>
        </w:rPr>
        <w:t xml:space="preserve"> if u perform without build it will work—u need build only when u want multiple actions together</w:t>
      </w:r>
    </w:p>
    <w:p w:rsidR="00E35489" w:rsidRPr="00907927" w:rsidRDefault="00E35489" w:rsidP="00E35489">
      <w:pPr>
        <w:rPr>
          <w:rFonts w:ascii="Verdana" w:hAnsi="Verdana"/>
          <w:sz w:val="24"/>
          <w:szCs w:val="24"/>
        </w:rPr>
      </w:pPr>
      <w:proofErr w:type="gramStart"/>
      <w:r w:rsidRPr="00907927">
        <w:rPr>
          <w:rFonts w:ascii="Verdana" w:hAnsi="Verdana"/>
          <w:sz w:val="24"/>
          <w:szCs w:val="24"/>
        </w:rPr>
        <w:lastRenderedPageBreak/>
        <w:t>eg</w:t>
      </w:r>
      <w:proofErr w:type="gramEnd"/>
      <w:r w:rsidRPr="00907927">
        <w:rPr>
          <w:rFonts w:ascii="Verdana" w:hAnsi="Verdana"/>
          <w:sz w:val="24"/>
          <w:szCs w:val="24"/>
        </w:rPr>
        <w:t>:</w:t>
      </w:r>
    </w:p>
    <w:p w:rsidR="00E35489" w:rsidRPr="00907927" w:rsidRDefault="00E35489" w:rsidP="00E35489">
      <w:pPr>
        <w:rPr>
          <w:rFonts w:ascii="Verdana" w:hAnsi="Verdana"/>
          <w:sz w:val="24"/>
          <w:szCs w:val="24"/>
        </w:rPr>
      </w:pPr>
      <w:proofErr w:type="gramStart"/>
      <w:r w:rsidRPr="00907927">
        <w:rPr>
          <w:rFonts w:ascii="Verdana" w:hAnsi="Verdana"/>
          <w:sz w:val="24"/>
          <w:szCs w:val="24"/>
        </w:rPr>
        <w:t>menuElement</w:t>
      </w:r>
      <w:proofErr w:type="gramEnd"/>
      <w:r w:rsidRPr="00907927">
        <w:rPr>
          <w:rFonts w:ascii="Verdana" w:hAnsi="Verdana"/>
          <w:sz w:val="24"/>
          <w:szCs w:val="24"/>
        </w:rPr>
        <w:t xml:space="preserve"> = driver.findElement(By.id("navigation-top-cat-label-1308"));</w:t>
      </w:r>
    </w:p>
    <w:p w:rsidR="00E35489" w:rsidRPr="00907927" w:rsidRDefault="00E35489" w:rsidP="00E35489">
      <w:pPr>
        <w:rPr>
          <w:rFonts w:ascii="Verdana" w:hAnsi="Verdana"/>
          <w:sz w:val="24"/>
          <w:szCs w:val="24"/>
        </w:rPr>
      </w:pPr>
      <w:proofErr w:type="gramStart"/>
      <w:r w:rsidRPr="00907927">
        <w:rPr>
          <w:rFonts w:ascii="Verdana" w:hAnsi="Verdana"/>
          <w:sz w:val="24"/>
          <w:szCs w:val="24"/>
        </w:rPr>
        <w:t>actions.moveToElement(</w:t>
      </w:r>
      <w:proofErr w:type="gramEnd"/>
      <w:r w:rsidRPr="00907927">
        <w:rPr>
          <w:rFonts w:ascii="Verdana" w:hAnsi="Verdana"/>
          <w:sz w:val="24"/>
          <w:szCs w:val="24"/>
        </w:rPr>
        <w:t>menuElement).perform();</w:t>
      </w:r>
    </w:p>
    <w:p w:rsidR="00E35489" w:rsidRPr="00907927" w:rsidRDefault="00E35489" w:rsidP="00E35489">
      <w:pPr>
        <w:rPr>
          <w:rFonts w:ascii="Verdana" w:hAnsi="Verdana"/>
          <w:sz w:val="24"/>
          <w:szCs w:val="24"/>
        </w:rPr>
      </w:pPr>
      <w:r w:rsidRPr="00907927">
        <w:rPr>
          <w:rFonts w:ascii="Verdana" w:hAnsi="Verdana"/>
          <w:sz w:val="24"/>
          <w:szCs w:val="24"/>
        </w:rPr>
        <w:tab/>
      </w:r>
      <w:r w:rsidRPr="00907927">
        <w:rPr>
          <w:rFonts w:ascii="Verdana" w:hAnsi="Verdana"/>
          <w:sz w:val="24"/>
          <w:szCs w:val="24"/>
        </w:rPr>
        <w:tab/>
      </w:r>
    </w:p>
    <w:p w:rsidR="00E35489" w:rsidRPr="00907927" w:rsidRDefault="00E35489" w:rsidP="00E35489">
      <w:pPr>
        <w:rPr>
          <w:rFonts w:ascii="Verdana" w:hAnsi="Verdana"/>
          <w:sz w:val="24"/>
          <w:szCs w:val="24"/>
        </w:rPr>
      </w:pPr>
      <w:proofErr w:type="gramStart"/>
      <w:r w:rsidRPr="00907927">
        <w:rPr>
          <w:rFonts w:ascii="Verdana" w:hAnsi="Verdana"/>
          <w:sz w:val="24"/>
          <w:szCs w:val="24"/>
        </w:rPr>
        <w:t>menuElement</w:t>
      </w:r>
      <w:proofErr w:type="gramEnd"/>
      <w:r w:rsidRPr="00907927">
        <w:rPr>
          <w:rFonts w:ascii="Verdana" w:hAnsi="Verdana"/>
          <w:sz w:val="24"/>
          <w:szCs w:val="24"/>
        </w:rPr>
        <w:t xml:space="preserve"> = driver.findElement(By.id("navigation-top-cat-label-1764"));</w:t>
      </w:r>
    </w:p>
    <w:p w:rsidR="00E35489" w:rsidRPr="00907927" w:rsidRDefault="00E35489" w:rsidP="00E35489">
      <w:pPr>
        <w:rPr>
          <w:rFonts w:ascii="Verdana" w:hAnsi="Verdana"/>
          <w:sz w:val="24"/>
          <w:szCs w:val="24"/>
        </w:rPr>
      </w:pPr>
      <w:proofErr w:type="gramStart"/>
      <w:r w:rsidRPr="00907927">
        <w:rPr>
          <w:rFonts w:ascii="Verdana" w:hAnsi="Verdana"/>
          <w:sz w:val="24"/>
          <w:szCs w:val="24"/>
        </w:rPr>
        <w:t>actions.moveToElement(</w:t>
      </w:r>
      <w:proofErr w:type="gramEnd"/>
      <w:r w:rsidRPr="00907927">
        <w:rPr>
          <w:rFonts w:ascii="Verdana" w:hAnsi="Verdana"/>
          <w:sz w:val="24"/>
          <w:szCs w:val="24"/>
        </w:rPr>
        <w:t>menuElement).click().perform();</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Deal with drapAndDrop:</w:t>
      </w:r>
    </w:p>
    <w:p w:rsidR="00E35489" w:rsidRPr="00907927" w:rsidRDefault="00E35489" w:rsidP="00E35489">
      <w:pPr>
        <w:rPr>
          <w:rFonts w:ascii="Verdana" w:hAnsi="Verdana"/>
          <w:sz w:val="24"/>
          <w:szCs w:val="24"/>
        </w:rPr>
      </w:pPr>
      <w:proofErr w:type="gramStart"/>
      <w:r w:rsidRPr="00907927">
        <w:rPr>
          <w:rFonts w:ascii="Verdana" w:hAnsi="Verdana"/>
          <w:sz w:val="24"/>
          <w:szCs w:val="24"/>
        </w:rPr>
        <w:t>actions.dragAndDrop(</w:t>
      </w:r>
      <w:proofErr w:type="gramEnd"/>
      <w:r w:rsidRPr="00907927">
        <w:rPr>
          <w:rFonts w:ascii="Verdana" w:hAnsi="Verdana"/>
          <w:sz w:val="24"/>
          <w:szCs w:val="24"/>
        </w:rPr>
        <w:t>from,to).perform()</w:t>
      </w:r>
    </w:p>
    <w:p w:rsidR="00E35489" w:rsidRPr="00907927" w:rsidRDefault="00E35489" w:rsidP="00E35489">
      <w:pPr>
        <w:rPr>
          <w:rFonts w:ascii="Verdana" w:hAnsi="Verdana"/>
          <w:sz w:val="24"/>
          <w:szCs w:val="24"/>
        </w:rPr>
      </w:pPr>
      <w:proofErr w:type="gramStart"/>
      <w:r w:rsidRPr="00907927">
        <w:rPr>
          <w:rFonts w:ascii="Verdana" w:hAnsi="Verdana"/>
          <w:sz w:val="24"/>
          <w:szCs w:val="24"/>
        </w:rPr>
        <w:t>or</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actions.clickAndHold(</w:t>
      </w:r>
      <w:proofErr w:type="gramEnd"/>
      <w:r w:rsidRPr="00907927">
        <w:rPr>
          <w:rFonts w:ascii="Verdana" w:hAnsi="Verdana"/>
          <w:sz w:val="24"/>
          <w:szCs w:val="24"/>
        </w:rPr>
        <w:t>fromElement).moveToElement(toElement).release(toElement).build().perfom();</w:t>
      </w:r>
    </w:p>
    <w:p w:rsidR="00E35489" w:rsidRPr="00907927" w:rsidRDefault="00E35489" w:rsidP="00E35489">
      <w:pPr>
        <w:rPr>
          <w:rFonts w:ascii="Verdana" w:hAnsi="Verdana"/>
          <w:color w:val="F79646" w:themeColor="accent6"/>
          <w:sz w:val="24"/>
          <w:szCs w:val="24"/>
        </w:rPr>
      </w:pPr>
      <w:r w:rsidRPr="00907927">
        <w:rPr>
          <w:rFonts w:ascii="Verdana" w:hAnsi="Verdana"/>
          <w:color w:val="F79646" w:themeColor="accent6"/>
          <w:sz w:val="24"/>
          <w:szCs w:val="24"/>
        </w:rPr>
        <w:t>To handle differnet windows:</w:t>
      </w:r>
    </w:p>
    <w:p w:rsidR="00E35489" w:rsidRPr="00907927" w:rsidRDefault="00E35489" w:rsidP="00E35489">
      <w:pPr>
        <w:rPr>
          <w:rFonts w:ascii="Verdana" w:hAnsi="Verdana"/>
          <w:sz w:val="24"/>
          <w:szCs w:val="24"/>
        </w:rPr>
      </w:pPr>
      <w:r w:rsidRPr="00907927">
        <w:rPr>
          <w:rFonts w:ascii="Verdana" w:hAnsi="Verdana"/>
          <w:sz w:val="24"/>
          <w:szCs w:val="24"/>
        </w:rPr>
        <w:t xml:space="preserve">We use </w:t>
      </w:r>
      <w:proofErr w:type="gramStart"/>
      <w:r w:rsidRPr="00907927">
        <w:rPr>
          <w:rFonts w:ascii="Verdana" w:hAnsi="Verdana"/>
          <w:sz w:val="24"/>
          <w:szCs w:val="24"/>
        </w:rPr>
        <w:t>driver.getWindowHandle(</w:t>
      </w:r>
      <w:proofErr w:type="gramEnd"/>
      <w:r w:rsidRPr="00907927">
        <w:rPr>
          <w:rFonts w:ascii="Verdana" w:hAnsi="Verdana"/>
          <w:sz w:val="24"/>
          <w:szCs w:val="24"/>
        </w:rPr>
        <w:t>)- gives current window and driver.getWindowHandles()- all the list of windows open.</w:t>
      </w:r>
    </w:p>
    <w:p w:rsidR="00E35489" w:rsidRPr="00907927" w:rsidRDefault="00E35489" w:rsidP="00E35489">
      <w:pPr>
        <w:rPr>
          <w:rFonts w:ascii="Verdana" w:hAnsi="Verdana"/>
          <w:sz w:val="24"/>
          <w:szCs w:val="24"/>
        </w:rPr>
      </w:pPr>
      <w:r w:rsidRPr="00907927">
        <w:rPr>
          <w:rFonts w:ascii="Verdana" w:hAnsi="Verdana"/>
          <w:sz w:val="24"/>
          <w:szCs w:val="24"/>
        </w:rPr>
        <w:t xml:space="preserve">And we use </w:t>
      </w:r>
      <w:proofErr w:type="gramStart"/>
      <w:r w:rsidRPr="00907927">
        <w:rPr>
          <w:rFonts w:ascii="Verdana" w:hAnsi="Verdana"/>
          <w:sz w:val="24"/>
          <w:szCs w:val="24"/>
        </w:rPr>
        <w:t>driver.switchTo.window(</w:t>
      </w:r>
      <w:proofErr w:type="gramEnd"/>
      <w:r w:rsidRPr="00907927">
        <w:rPr>
          <w:rFonts w:ascii="Verdana" w:hAnsi="Verdana"/>
          <w:sz w:val="24"/>
          <w:szCs w:val="24"/>
        </w:rPr>
        <w:t>String arg) to switch the control from one window to other window.</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For all popup boxes like alert</w:t>
      </w:r>
      <w:proofErr w:type="gramStart"/>
      <w:r w:rsidRPr="00907927">
        <w:rPr>
          <w:rFonts w:ascii="Verdana" w:hAnsi="Verdana"/>
          <w:sz w:val="24"/>
          <w:szCs w:val="24"/>
        </w:rPr>
        <w:t>,prompt,confirm</w:t>
      </w:r>
      <w:proofErr w:type="gramEnd"/>
      <w:r w:rsidRPr="00907927">
        <w:rPr>
          <w:rFonts w:ascii="Verdana" w:hAnsi="Verdana"/>
          <w:sz w:val="24"/>
          <w:szCs w:val="24"/>
        </w:rPr>
        <w:t xml:space="preserve"> boxes we use Alert class or AlertAPI to accept/dismiss/sendkeys..</w:t>
      </w:r>
    </w:p>
    <w:p w:rsidR="00E35489" w:rsidRPr="00907927" w:rsidRDefault="00E35489" w:rsidP="00E35489">
      <w:pPr>
        <w:rPr>
          <w:rFonts w:ascii="Verdana" w:hAnsi="Verdana"/>
          <w:sz w:val="24"/>
          <w:szCs w:val="24"/>
        </w:rPr>
      </w:pPr>
      <w:r w:rsidRPr="00907927">
        <w:rPr>
          <w:rFonts w:ascii="Verdana" w:hAnsi="Verdana"/>
          <w:sz w:val="24"/>
          <w:szCs w:val="24"/>
        </w:rPr>
        <w:t xml:space="preserve">Alert alert = </w:t>
      </w:r>
      <w:proofErr w:type="gramStart"/>
      <w:r w:rsidRPr="00907927">
        <w:rPr>
          <w:rFonts w:ascii="Verdana" w:hAnsi="Verdana"/>
          <w:sz w:val="24"/>
          <w:szCs w:val="24"/>
        </w:rPr>
        <w:t>driver.switchTo.alert()</w:t>
      </w:r>
      <w:proofErr w:type="gramEnd"/>
    </w:p>
    <w:p w:rsidR="00E35489" w:rsidRPr="00907927" w:rsidRDefault="00E35489" w:rsidP="00E35489">
      <w:pPr>
        <w:rPr>
          <w:rFonts w:ascii="Verdana" w:hAnsi="Verdana"/>
          <w:sz w:val="24"/>
          <w:szCs w:val="24"/>
        </w:rPr>
      </w:pPr>
      <w:r w:rsidRPr="00907927">
        <w:rPr>
          <w:rFonts w:ascii="Verdana" w:hAnsi="Verdana"/>
          <w:sz w:val="24"/>
          <w:szCs w:val="24"/>
        </w:rPr>
        <w:t xml:space="preserve"> alert.dismiss/accept</w:t>
      </w:r>
      <w:proofErr w:type="gramStart"/>
      <w:r w:rsidRPr="00907927">
        <w:rPr>
          <w:rFonts w:ascii="Verdana" w:hAnsi="Verdana"/>
          <w:sz w:val="24"/>
          <w:szCs w:val="24"/>
        </w:rPr>
        <w:t>..</w:t>
      </w:r>
      <w:proofErr w:type="gramEnd"/>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Switch to iframe – driver.switchto.frame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color w:val="F79646" w:themeColor="accent6"/>
          <w:sz w:val="24"/>
          <w:szCs w:val="24"/>
        </w:rPr>
        <w:t>Inspectors</w:t>
      </w:r>
      <w:r w:rsidRPr="00907927">
        <w:rPr>
          <w:rFonts w:ascii="Verdana" w:hAnsi="Verdana"/>
          <w:sz w:val="24"/>
          <w:szCs w:val="24"/>
        </w:rPr>
        <w:t xml:space="preserve"> – </w:t>
      </w:r>
    </w:p>
    <w:p w:rsidR="00E35489" w:rsidRPr="00907927" w:rsidRDefault="00E35489" w:rsidP="00E35489">
      <w:pPr>
        <w:rPr>
          <w:rFonts w:ascii="Verdana" w:hAnsi="Verdana"/>
          <w:sz w:val="24"/>
          <w:szCs w:val="24"/>
        </w:rPr>
      </w:pPr>
      <w:r w:rsidRPr="00907927">
        <w:rPr>
          <w:rFonts w:ascii="Verdana" w:hAnsi="Verdana"/>
          <w:sz w:val="24"/>
          <w:szCs w:val="24"/>
        </w:rPr>
        <w:lastRenderedPageBreak/>
        <w:t>Firepath- enhanced version of firebug.we can also write our own xpath and evaluate/verify them with eval button using firepath.</w:t>
      </w:r>
    </w:p>
    <w:p w:rsidR="00E35489" w:rsidRPr="00907927" w:rsidRDefault="00E35489" w:rsidP="00E35489">
      <w:pPr>
        <w:rPr>
          <w:rFonts w:ascii="Verdana" w:hAnsi="Verdana"/>
          <w:sz w:val="24"/>
          <w:szCs w:val="24"/>
        </w:rPr>
      </w:pPr>
      <w:r w:rsidRPr="00907927">
        <w:rPr>
          <w:rFonts w:ascii="Verdana" w:hAnsi="Verdana"/>
          <w:sz w:val="24"/>
          <w:szCs w:val="24"/>
        </w:rPr>
        <w:t xml:space="preserve">Firepath - Relative xpath - </w:t>
      </w:r>
      <w:proofErr w:type="gramStart"/>
      <w:r w:rsidRPr="00907927">
        <w:rPr>
          <w:rFonts w:ascii="Verdana" w:hAnsi="Verdana"/>
          <w:sz w:val="24"/>
          <w:szCs w:val="24"/>
        </w:rPr>
        <w:t>./</w:t>
      </w:r>
      <w:proofErr w:type="gramEnd"/>
      <w:r w:rsidRPr="00907927">
        <w:rPr>
          <w:rFonts w:ascii="Verdana" w:hAnsi="Verdana"/>
          <w:sz w:val="24"/>
          <w:szCs w:val="24"/>
        </w:rPr>
        <w:t>/*[@id='headerfblogin']</w:t>
      </w:r>
    </w:p>
    <w:p w:rsidR="00E35489" w:rsidRPr="00907927" w:rsidRDefault="00E35489" w:rsidP="00E35489">
      <w:pPr>
        <w:rPr>
          <w:rFonts w:ascii="Verdana" w:hAnsi="Verdana"/>
          <w:sz w:val="24"/>
          <w:szCs w:val="24"/>
        </w:rPr>
      </w:pPr>
      <w:r w:rsidRPr="00907927">
        <w:rPr>
          <w:rFonts w:ascii="Verdana" w:hAnsi="Verdana"/>
          <w:sz w:val="24"/>
          <w:szCs w:val="24"/>
        </w:rPr>
        <w:t>We can still absolute xpath also from firepath by changing the settings</w:t>
      </w:r>
    </w:p>
    <w:p w:rsidR="00E35489" w:rsidRPr="00907927" w:rsidRDefault="00E35489" w:rsidP="00E35489">
      <w:pPr>
        <w:rPr>
          <w:rFonts w:ascii="Verdana" w:hAnsi="Verdana"/>
          <w:sz w:val="24"/>
          <w:szCs w:val="24"/>
        </w:rPr>
      </w:pPr>
      <w:r w:rsidRPr="00907927">
        <w:rPr>
          <w:rFonts w:ascii="Verdana" w:hAnsi="Verdana"/>
          <w:sz w:val="24"/>
          <w:szCs w:val="24"/>
        </w:rPr>
        <w:t>Firebug- Absolute xpath - /html/body/header/</w:t>
      </w:r>
      <w:proofErr w:type="gramStart"/>
      <w:r w:rsidRPr="00907927">
        <w:rPr>
          <w:rFonts w:ascii="Verdana" w:hAnsi="Verdana"/>
          <w:sz w:val="24"/>
          <w:szCs w:val="24"/>
        </w:rPr>
        <w:t>div[</w:t>
      </w:r>
      <w:proofErr w:type="gramEnd"/>
      <w:r w:rsidRPr="00907927">
        <w:rPr>
          <w:rFonts w:ascii="Verdana" w:hAnsi="Verdana"/>
          <w:sz w:val="24"/>
          <w:szCs w:val="24"/>
        </w:rPr>
        <w:t>2]/div/ul/li[1]/a/button</w:t>
      </w:r>
    </w:p>
    <w:p w:rsidR="00E35489" w:rsidRPr="00907927" w:rsidRDefault="00E35489" w:rsidP="00E35489">
      <w:pPr>
        <w:rPr>
          <w:rFonts w:ascii="Verdana" w:hAnsi="Verdana"/>
          <w:sz w:val="24"/>
          <w:szCs w:val="24"/>
        </w:rPr>
      </w:pPr>
      <w:r w:rsidRPr="00907927">
        <w:rPr>
          <w:rFonts w:ascii="Verdana" w:hAnsi="Verdana"/>
          <w:sz w:val="24"/>
          <w:szCs w:val="24"/>
        </w:rPr>
        <w:t>Chrome-xpath helper</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To be discussed:</w:t>
      </w:r>
    </w:p>
    <w:p w:rsidR="00E35489" w:rsidRPr="00907927" w:rsidRDefault="00E35489" w:rsidP="00E35489">
      <w:pPr>
        <w:rPr>
          <w:rFonts w:ascii="Verdana" w:hAnsi="Verdana"/>
          <w:sz w:val="24"/>
          <w:szCs w:val="24"/>
        </w:rPr>
      </w:pPr>
      <w:r w:rsidRPr="00907927">
        <w:rPr>
          <w:rFonts w:ascii="Verdana" w:hAnsi="Verdana"/>
          <w:sz w:val="24"/>
          <w:szCs w:val="24"/>
        </w:rPr>
        <w:t>Parallel testing – testing</w:t>
      </w:r>
      <w:proofErr w:type="gramStart"/>
      <w:r w:rsidRPr="00907927">
        <w:rPr>
          <w:rFonts w:ascii="Verdana" w:hAnsi="Verdana"/>
          <w:sz w:val="24"/>
          <w:szCs w:val="24"/>
        </w:rPr>
        <w:t>..</w:t>
      </w:r>
      <w:proofErr w:type="gramEnd"/>
    </w:p>
    <w:p w:rsidR="00E35489" w:rsidRPr="00907927" w:rsidRDefault="00E35489" w:rsidP="00E35489">
      <w:pPr>
        <w:rPr>
          <w:rFonts w:ascii="Verdana" w:hAnsi="Verdana"/>
          <w:sz w:val="24"/>
          <w:szCs w:val="24"/>
        </w:rPr>
      </w:pPr>
      <w:r w:rsidRPr="00907927">
        <w:rPr>
          <w:rFonts w:ascii="Verdana" w:hAnsi="Verdana"/>
          <w:sz w:val="24"/>
          <w:szCs w:val="24"/>
        </w:rPr>
        <w:t>Selenium grid</w:t>
      </w:r>
    </w:p>
    <w:p w:rsidR="00E35489" w:rsidRPr="00907927" w:rsidRDefault="00E35489" w:rsidP="00E35489">
      <w:pPr>
        <w:rPr>
          <w:rFonts w:ascii="Verdana" w:hAnsi="Verdana"/>
          <w:sz w:val="24"/>
          <w:szCs w:val="24"/>
        </w:rPr>
      </w:pPr>
      <w:r w:rsidRPr="00907927">
        <w:rPr>
          <w:rFonts w:ascii="Verdana" w:hAnsi="Verdana"/>
          <w:sz w:val="24"/>
          <w:szCs w:val="24"/>
        </w:rPr>
        <w:t>AutoIt- interacting with desktop tasks….</w:t>
      </w:r>
    </w:p>
    <w:p w:rsidR="00E35489" w:rsidRPr="00907927" w:rsidRDefault="00E35489" w:rsidP="00E35489">
      <w:pPr>
        <w:rPr>
          <w:rFonts w:ascii="Verdana" w:hAnsi="Verdana"/>
          <w:sz w:val="24"/>
          <w:szCs w:val="24"/>
        </w:rPr>
      </w:pPr>
      <w:proofErr w:type="gramStart"/>
      <w:r w:rsidRPr="00907927">
        <w:rPr>
          <w:rFonts w:ascii="Verdana" w:hAnsi="Verdana"/>
          <w:sz w:val="24"/>
          <w:szCs w:val="24"/>
        </w:rPr>
        <w:t>pagefactory</w:t>
      </w:r>
      <w:proofErr w:type="gramEnd"/>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roofErr w:type="gramStart"/>
      <w:r w:rsidRPr="00907927">
        <w:rPr>
          <w:rFonts w:ascii="Verdana" w:hAnsi="Verdana"/>
          <w:b/>
          <w:sz w:val="24"/>
          <w:szCs w:val="24"/>
        </w:rPr>
        <w:t>HtmlUnitDriver</w:t>
      </w:r>
      <w:r w:rsidRPr="00907927">
        <w:rPr>
          <w:rFonts w:ascii="Verdana" w:hAnsi="Verdana"/>
          <w:sz w:val="24"/>
          <w:szCs w:val="24"/>
        </w:rPr>
        <w:t xml:space="preserve"> :</w:t>
      </w:r>
      <w:proofErr w:type="gramEnd"/>
      <w:r w:rsidRPr="00907927">
        <w:rPr>
          <w:rFonts w:ascii="Verdana" w:hAnsi="Verdana"/>
          <w:sz w:val="24"/>
          <w:szCs w:val="24"/>
        </w:rPr>
        <w:t xml:space="preserve"> Headless browser is a browser which do not have any GUI.</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After 2.53 HtmlUnitDriver is not part of selenium </w:t>
      </w:r>
      <w:proofErr w:type="gramStart"/>
      <w:r w:rsidRPr="00907927">
        <w:rPr>
          <w:rFonts w:ascii="Verdana" w:hAnsi="Verdana"/>
          <w:sz w:val="24"/>
          <w:szCs w:val="24"/>
        </w:rPr>
        <w:t>jar ..so</w:t>
      </w:r>
      <w:proofErr w:type="gramEnd"/>
      <w:r w:rsidRPr="00907927">
        <w:rPr>
          <w:rFonts w:ascii="Verdana" w:hAnsi="Verdana"/>
          <w:sz w:val="24"/>
          <w:szCs w:val="24"/>
        </w:rPr>
        <w:t xml:space="preserve"> we need to download external jar and add it to project or add as maven dependency.</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https://github.com/SeleniumHQ/htmlunit-driver/releases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When do we use </w:t>
      </w:r>
      <w:proofErr w:type="gramStart"/>
      <w:r w:rsidRPr="00907927">
        <w:rPr>
          <w:rFonts w:ascii="Verdana" w:hAnsi="Verdana"/>
          <w:sz w:val="24"/>
          <w:szCs w:val="24"/>
        </w:rPr>
        <w:t>it:</w:t>
      </w:r>
      <w:proofErr w:type="gramEnd"/>
    </w:p>
    <w:p w:rsidR="00E35489" w:rsidRPr="00907927" w:rsidRDefault="00E35489" w:rsidP="00E35489">
      <w:pPr>
        <w:rPr>
          <w:rFonts w:ascii="Verdana" w:hAnsi="Verdana"/>
          <w:sz w:val="24"/>
          <w:szCs w:val="24"/>
        </w:rPr>
      </w:pPr>
      <w:r w:rsidRPr="00907927">
        <w:rPr>
          <w:rFonts w:ascii="Verdana" w:hAnsi="Verdana"/>
          <w:sz w:val="24"/>
          <w:szCs w:val="24"/>
        </w:rPr>
        <w:t>To do any quick sanity testing we prefer this browser as it is very fast in exceution when compared to other browser.</w:t>
      </w:r>
    </w:p>
    <w:p w:rsidR="00E35489" w:rsidRPr="00907927" w:rsidRDefault="00E35489" w:rsidP="00E35489">
      <w:pPr>
        <w:rPr>
          <w:rFonts w:ascii="Verdana" w:hAnsi="Verdana"/>
          <w:sz w:val="24"/>
          <w:szCs w:val="24"/>
        </w:rPr>
      </w:pPr>
      <w:r w:rsidRPr="00907927">
        <w:rPr>
          <w:rFonts w:ascii="Verdana" w:hAnsi="Verdana"/>
          <w:sz w:val="24"/>
          <w:szCs w:val="24"/>
        </w:rPr>
        <w:lastRenderedPageBreak/>
        <w:t xml:space="preserve">Also we can use it to simulate multiple browser </w:t>
      </w:r>
      <w:proofErr w:type="gramStart"/>
      <w:r w:rsidRPr="00907927">
        <w:rPr>
          <w:rFonts w:ascii="Verdana" w:hAnsi="Verdana"/>
          <w:sz w:val="24"/>
          <w:szCs w:val="24"/>
        </w:rPr>
        <w:t>environment</w:t>
      </w:r>
      <w:proofErr w:type="gramEnd"/>
      <w:r w:rsidRPr="00907927">
        <w:rPr>
          <w:rFonts w:ascii="Verdana" w:hAnsi="Verdana"/>
          <w:sz w:val="24"/>
          <w:szCs w:val="24"/>
        </w:rPr>
        <w:t xml:space="preserve"> in same machine.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This uses </w:t>
      </w:r>
      <w:proofErr w:type="gramStart"/>
      <w:r w:rsidRPr="00907927">
        <w:rPr>
          <w:rFonts w:ascii="Verdana" w:hAnsi="Verdana"/>
          <w:sz w:val="24"/>
          <w:szCs w:val="24"/>
        </w:rPr>
        <w:t>RhinoJavaScript  engine</w:t>
      </w:r>
      <w:proofErr w:type="gramEnd"/>
      <w:r w:rsidRPr="00907927">
        <w:rPr>
          <w:rFonts w:ascii="Verdana" w:hAnsi="Verdana"/>
          <w:sz w:val="24"/>
          <w:szCs w:val="24"/>
        </w:rPr>
        <w: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By default javascript exceution is disabled in this browser…so we need to enable it </w:t>
      </w:r>
      <w:proofErr w:type="gramStart"/>
      <w:r w:rsidRPr="00907927">
        <w:rPr>
          <w:rFonts w:ascii="Verdana" w:hAnsi="Verdana"/>
          <w:sz w:val="24"/>
          <w:szCs w:val="24"/>
        </w:rPr>
        <w:t>using  driver.setJavascriptEnabled</w:t>
      </w:r>
      <w:proofErr w:type="gramEnd"/>
      <w:r w:rsidRPr="00907927">
        <w:rPr>
          <w:rFonts w:ascii="Verdana" w:hAnsi="Verdana"/>
          <w:sz w:val="24"/>
          <w:szCs w:val="24"/>
        </w:rPr>
        <w:t>(true)..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b/>
          <w:sz w:val="24"/>
          <w:szCs w:val="24"/>
        </w:rPr>
        <w:t>DesiredCapabilities</w:t>
      </w:r>
      <w:r w:rsidRPr="00907927">
        <w:rPr>
          <w:rFonts w:ascii="Verdana" w:hAnsi="Verdana"/>
          <w:sz w:val="24"/>
          <w:szCs w:val="24"/>
        </w:rPr>
        <w:t>: Information about browser, platform</w:t>
      </w:r>
      <w:proofErr w:type="gramStart"/>
      <w:r w:rsidRPr="00907927">
        <w:rPr>
          <w:rFonts w:ascii="Verdana" w:hAnsi="Verdana"/>
          <w:sz w:val="24"/>
          <w:szCs w:val="24"/>
        </w:rPr>
        <w:t>,device,etc</w:t>
      </w:r>
      <w:proofErr w:type="gramEnd"/>
      <w:r w:rsidRPr="00907927">
        <w:rPr>
          <w:rFonts w:ascii="Verdana" w:hAnsi="Verdana"/>
          <w:sz w:val="24"/>
          <w:szCs w:val="24"/>
        </w:rPr>
        <w:t>..</w:t>
      </w:r>
    </w:p>
    <w:p w:rsidR="00E35489" w:rsidRPr="00907927" w:rsidRDefault="00E35489" w:rsidP="00E35489">
      <w:pPr>
        <w:rPr>
          <w:rFonts w:ascii="Verdana" w:hAnsi="Verdana"/>
          <w:sz w:val="24"/>
          <w:szCs w:val="24"/>
        </w:rPr>
      </w:pPr>
      <w:r w:rsidRPr="00907927">
        <w:rPr>
          <w:rFonts w:ascii="Verdana" w:hAnsi="Verdana"/>
          <w:sz w:val="24"/>
          <w:szCs w:val="24"/>
        </w:rPr>
        <w:t xml:space="preserve">These are define as JSON </w:t>
      </w:r>
      <w:proofErr w:type="gramStart"/>
      <w:r w:rsidRPr="00907927">
        <w:rPr>
          <w:rFonts w:ascii="Verdana" w:hAnsi="Verdana"/>
          <w:sz w:val="24"/>
          <w:szCs w:val="24"/>
        </w:rPr>
        <w:t>objects(</w:t>
      </w:r>
      <w:proofErr w:type="gramEnd"/>
      <w:r w:rsidRPr="00907927">
        <w:rPr>
          <w:rFonts w:ascii="Verdana" w:hAnsi="Verdana"/>
          <w:sz w:val="24"/>
          <w:szCs w:val="24"/>
        </w:rPr>
        <w:t>key-value pairs) to define the features that  a session will support.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Like DesiredCapabilties</w:t>
      </w:r>
    </w:p>
    <w:p w:rsidR="00E35489" w:rsidRPr="00907927" w:rsidRDefault="00E35489" w:rsidP="00E35489">
      <w:pPr>
        <w:rPr>
          <w:rFonts w:ascii="Verdana" w:hAnsi="Verdana"/>
          <w:sz w:val="24"/>
          <w:szCs w:val="24"/>
        </w:rPr>
      </w:pPr>
      <w:r w:rsidRPr="00907927">
        <w:rPr>
          <w:rFonts w:ascii="Verdana" w:hAnsi="Verdana"/>
          <w:sz w:val="24"/>
          <w:szCs w:val="24"/>
        </w:rPr>
        <w:t>We can also set any browser specific settings using</w:t>
      </w:r>
    </w:p>
    <w:p w:rsidR="00E35489" w:rsidRPr="00907927" w:rsidRDefault="00E35489" w:rsidP="00E35489">
      <w:pPr>
        <w:rPr>
          <w:rFonts w:ascii="Verdana" w:hAnsi="Verdana"/>
          <w:sz w:val="24"/>
          <w:szCs w:val="24"/>
        </w:rPr>
      </w:pPr>
      <w:proofErr w:type="gramStart"/>
      <w:r w:rsidRPr="00907927">
        <w:rPr>
          <w:rFonts w:ascii="Verdana" w:hAnsi="Verdana"/>
          <w:b/>
          <w:sz w:val="24"/>
          <w:szCs w:val="24"/>
        </w:rPr>
        <w:t>chromeOptions</w:t>
      </w:r>
      <w:proofErr w:type="gramEnd"/>
      <w:r w:rsidRPr="00907927">
        <w:rPr>
          <w:rFonts w:ascii="Verdana" w:hAnsi="Verdana"/>
          <w:sz w:val="24"/>
          <w:szCs w:val="24"/>
        </w:rPr>
        <w:t xml:space="preserve"> for chrome browser</w:t>
      </w:r>
    </w:p>
    <w:p w:rsidR="00E35489" w:rsidRPr="00907927" w:rsidRDefault="00E35489" w:rsidP="00E35489">
      <w:pPr>
        <w:rPr>
          <w:rFonts w:ascii="Verdana" w:hAnsi="Verdana"/>
          <w:sz w:val="24"/>
          <w:szCs w:val="24"/>
        </w:rPr>
      </w:pPr>
      <w:r w:rsidRPr="00907927">
        <w:rPr>
          <w:rFonts w:ascii="Verdana" w:hAnsi="Verdana"/>
          <w:b/>
          <w:sz w:val="24"/>
          <w:szCs w:val="24"/>
        </w:rPr>
        <w:t>FirefoxProfile</w:t>
      </w:r>
      <w:r w:rsidRPr="00907927">
        <w:rPr>
          <w:rFonts w:ascii="Verdana" w:hAnsi="Verdana"/>
          <w:sz w:val="24"/>
          <w:szCs w:val="24"/>
        </w:rPr>
        <w:t xml:space="preserve"> for firefox browser</w:t>
      </w:r>
    </w:p>
    <w:p w:rsidR="00E35489" w:rsidRPr="00907927" w:rsidRDefault="00E35489" w:rsidP="00E35489">
      <w:pPr>
        <w:rPr>
          <w:rFonts w:ascii="Verdana" w:hAnsi="Verdana"/>
          <w:sz w:val="24"/>
          <w:szCs w:val="24"/>
        </w:rPr>
      </w:pPr>
      <w:r w:rsidRPr="00907927">
        <w:rPr>
          <w:rFonts w:ascii="Verdana" w:hAnsi="Verdana"/>
          <w:sz w:val="24"/>
          <w:szCs w:val="24"/>
        </w:rPr>
        <w:t>And then pass it to WebDriver objct.</w:t>
      </w:r>
    </w:p>
    <w:p w:rsidR="00E35489" w:rsidRPr="00907927" w:rsidRDefault="00E35489" w:rsidP="00E35489">
      <w:pPr>
        <w:rPr>
          <w:rFonts w:ascii="Verdana" w:hAnsi="Verdana" w:cstheme="minorHAnsi"/>
          <w:sz w:val="24"/>
          <w:szCs w:val="24"/>
        </w:rPr>
      </w:pPr>
    </w:p>
    <w:p w:rsidR="00E35489" w:rsidRPr="00907927" w:rsidRDefault="00E35489" w:rsidP="00E35489">
      <w:pPr>
        <w:numPr>
          <w:ilvl w:val="0"/>
          <w:numId w:val="4"/>
        </w:numPr>
        <w:shd w:val="clear" w:color="auto" w:fill="FFFFFF"/>
        <w:spacing w:after="0"/>
        <w:ind w:left="376"/>
        <w:rPr>
          <w:rFonts w:ascii="Verdana" w:eastAsia="Times New Roman" w:hAnsi="Verdana" w:cstheme="minorHAnsi"/>
          <w:color w:val="242729"/>
          <w:sz w:val="24"/>
          <w:szCs w:val="24"/>
        </w:rPr>
      </w:pPr>
      <w:r w:rsidRPr="00907927">
        <w:rPr>
          <w:rFonts w:ascii="Verdana" w:eastAsia="Times New Roman" w:hAnsi="Verdana" w:cstheme="minorHAnsi"/>
          <w:color w:val="242729"/>
          <w:sz w:val="24"/>
          <w:szCs w:val="24"/>
        </w:rPr>
        <w:t>It is a class in org.openqa.selenium.remote.DesiredCapabilities package.</w:t>
      </w:r>
    </w:p>
    <w:p w:rsidR="00E35489" w:rsidRPr="00907927" w:rsidRDefault="00E35489" w:rsidP="00E35489">
      <w:pPr>
        <w:numPr>
          <w:ilvl w:val="0"/>
          <w:numId w:val="4"/>
        </w:numPr>
        <w:shd w:val="clear" w:color="auto" w:fill="FFFFFF"/>
        <w:spacing w:after="120"/>
        <w:ind w:left="376"/>
        <w:rPr>
          <w:rFonts w:ascii="Verdana" w:eastAsia="Times New Roman" w:hAnsi="Verdana" w:cstheme="minorHAnsi"/>
          <w:color w:val="242729"/>
          <w:sz w:val="24"/>
          <w:szCs w:val="24"/>
        </w:rPr>
      </w:pPr>
      <w:r w:rsidRPr="00907927">
        <w:rPr>
          <w:rFonts w:ascii="Verdana" w:eastAsia="Times New Roman" w:hAnsi="Verdana" w:cstheme="minorHAnsi"/>
          <w:color w:val="242729"/>
          <w:sz w:val="24"/>
          <w:szCs w:val="24"/>
        </w:rPr>
        <w:t>It gives facility to set the properties of browser. Such as to set BrowserName, Platform, Version of Browser.</w:t>
      </w:r>
    </w:p>
    <w:p w:rsidR="00E35489" w:rsidRPr="00907927" w:rsidRDefault="00E35489" w:rsidP="00E35489">
      <w:pPr>
        <w:numPr>
          <w:ilvl w:val="0"/>
          <w:numId w:val="4"/>
        </w:numPr>
        <w:shd w:val="clear" w:color="auto" w:fill="FFFFFF"/>
        <w:spacing w:after="120"/>
        <w:ind w:left="376"/>
        <w:rPr>
          <w:rFonts w:ascii="Verdana" w:eastAsia="Times New Roman" w:hAnsi="Verdana" w:cstheme="minorHAnsi"/>
          <w:color w:val="242729"/>
          <w:sz w:val="24"/>
          <w:szCs w:val="24"/>
        </w:rPr>
      </w:pPr>
      <w:r w:rsidRPr="00907927">
        <w:rPr>
          <w:rFonts w:ascii="Verdana" w:eastAsia="Times New Roman" w:hAnsi="Verdana" w:cstheme="minorHAnsi"/>
          <w:color w:val="242729"/>
          <w:sz w:val="24"/>
          <w:szCs w:val="24"/>
        </w:rPr>
        <w:t>Mostly DesiredCapabilities class used when do we used Selenium Grid.</w:t>
      </w:r>
    </w:p>
    <w:p w:rsidR="00E35489" w:rsidRPr="00907927" w:rsidRDefault="00E35489" w:rsidP="00E35489">
      <w:pPr>
        <w:numPr>
          <w:ilvl w:val="0"/>
          <w:numId w:val="4"/>
        </w:numPr>
        <w:shd w:val="clear" w:color="auto" w:fill="FFFFFF"/>
        <w:spacing w:after="0"/>
        <w:ind w:left="376"/>
        <w:rPr>
          <w:rFonts w:ascii="Verdana" w:eastAsia="Times New Roman" w:hAnsi="Verdana" w:cstheme="minorHAnsi"/>
          <w:color w:val="242729"/>
          <w:sz w:val="24"/>
          <w:szCs w:val="24"/>
        </w:rPr>
      </w:pPr>
      <w:r w:rsidRPr="00907927">
        <w:rPr>
          <w:rFonts w:ascii="Verdana" w:eastAsia="Times New Roman" w:hAnsi="Verdana" w:cstheme="minorHAnsi"/>
          <w:color w:val="242729"/>
          <w:sz w:val="24"/>
          <w:szCs w:val="24"/>
        </w:rPr>
        <w:t>We have to execute mutiple TestCases on multiple Systems with different browser with Different version and Different Operating System.</w:t>
      </w:r>
    </w:p>
    <w:p w:rsidR="00E35489" w:rsidRPr="00907927" w:rsidRDefault="00E35489" w:rsidP="00E35489">
      <w:pPr>
        <w:numPr>
          <w:ilvl w:val="0"/>
          <w:numId w:val="4"/>
        </w:numPr>
        <w:shd w:val="clear" w:color="auto" w:fill="FFFFFF"/>
        <w:spacing w:after="0"/>
        <w:ind w:left="376"/>
        <w:rPr>
          <w:rFonts w:ascii="Verdana" w:eastAsia="Times New Roman" w:hAnsi="Verdana" w:cstheme="minorHAnsi"/>
          <w:color w:val="242729"/>
          <w:sz w:val="24"/>
          <w:szCs w:val="24"/>
        </w:rPr>
      </w:pPr>
      <w:r w:rsidRPr="00907927">
        <w:rPr>
          <w:rFonts w:ascii="Verdana" w:eastAsia="Times New Roman" w:hAnsi="Verdana" w:cstheme="minorHAnsi"/>
          <w:color w:val="242729"/>
          <w:sz w:val="24"/>
          <w:szCs w:val="24"/>
        </w:rPr>
        <w:t>Mobile automation – to specify platform, device, what file to test…</w:t>
      </w:r>
    </w:p>
    <w:p w:rsidR="00E35489" w:rsidRPr="00907927" w:rsidRDefault="00E35489" w:rsidP="00E35489">
      <w:pPr>
        <w:rPr>
          <w:rFonts w:ascii="Verdana" w:hAnsi="Verdana" w:cstheme="minorHAnsi"/>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To mange </w:t>
      </w:r>
      <w:r w:rsidRPr="00907927">
        <w:rPr>
          <w:rFonts w:ascii="Verdana" w:hAnsi="Verdana"/>
          <w:b/>
          <w:sz w:val="24"/>
          <w:szCs w:val="24"/>
        </w:rPr>
        <w:t>cookies</w:t>
      </w:r>
      <w:r w:rsidRPr="00907927">
        <w:rPr>
          <w:rFonts w:ascii="Verdana" w:hAnsi="Verdana"/>
          <w:sz w:val="24"/>
          <w:szCs w:val="24"/>
        </w:rPr>
        <w:t>: We can use Cookie class in the Webdriver</w:t>
      </w:r>
      <w:proofErr w:type="gramStart"/>
      <w:r w:rsidRPr="00907927">
        <w:rPr>
          <w:rFonts w:ascii="Verdana" w:hAnsi="Verdana"/>
          <w:sz w:val="24"/>
          <w:szCs w:val="24"/>
        </w:rPr>
        <w:t>..we</w:t>
      </w:r>
      <w:proofErr w:type="gramEnd"/>
      <w:r w:rsidRPr="00907927">
        <w:rPr>
          <w:rFonts w:ascii="Verdana" w:hAnsi="Verdana"/>
          <w:sz w:val="24"/>
          <w:szCs w:val="24"/>
        </w:rPr>
        <w:t xml:space="preserve"> can add,delete and get existing cookies using this class methods.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b/>
          <w:sz w:val="24"/>
          <w:szCs w:val="24"/>
        </w:rPr>
        <w:t>JavaScriptExecutor</w:t>
      </w:r>
      <w:r w:rsidRPr="00907927">
        <w:rPr>
          <w:rFonts w:ascii="Verdana" w:hAnsi="Verdana"/>
          <w:sz w:val="24"/>
          <w:szCs w:val="24"/>
        </w:rPr>
        <w:t xml:space="preserve">:  </w:t>
      </w:r>
      <w:proofErr w:type="gramStart"/>
      <w:r w:rsidRPr="00907927">
        <w:rPr>
          <w:rFonts w:ascii="Verdana" w:hAnsi="Verdana"/>
          <w:sz w:val="24"/>
          <w:szCs w:val="24"/>
        </w:rPr>
        <w:t>Its</w:t>
      </w:r>
      <w:proofErr w:type="gramEnd"/>
      <w:r w:rsidRPr="00907927">
        <w:rPr>
          <w:rFonts w:ascii="Verdana" w:hAnsi="Verdana"/>
          <w:sz w:val="24"/>
          <w:szCs w:val="24"/>
        </w:rPr>
        <w:t xml:space="preserve"> an interface in WebDriver which provides a way to exceute javascript code through selnium driver.</w:t>
      </w:r>
    </w:p>
    <w:p w:rsidR="00E35489" w:rsidRPr="00907927" w:rsidRDefault="00E35489" w:rsidP="00E35489">
      <w:pPr>
        <w:rPr>
          <w:rFonts w:ascii="Verdana" w:hAnsi="Verdana"/>
          <w:sz w:val="24"/>
          <w:szCs w:val="24"/>
        </w:rPr>
      </w:pPr>
      <w:r w:rsidRPr="00907927">
        <w:rPr>
          <w:rFonts w:ascii="Verdana" w:hAnsi="Verdana"/>
          <w:sz w:val="24"/>
          <w:szCs w:val="24"/>
        </w:rPr>
        <w:t>((JavascriptExecutor</w:t>
      </w:r>
      <w:proofErr w:type="gramStart"/>
      <w:r w:rsidRPr="00907927">
        <w:rPr>
          <w:rFonts w:ascii="Verdana" w:hAnsi="Verdana"/>
          <w:sz w:val="24"/>
          <w:szCs w:val="24"/>
        </w:rPr>
        <w:t>)driver</w:t>
      </w:r>
      <w:proofErr w:type="gramEnd"/>
      <w:r w:rsidRPr="00907927">
        <w:rPr>
          <w:rFonts w:ascii="Verdana" w:hAnsi="Verdana"/>
          <w:sz w:val="24"/>
          <w:szCs w:val="24"/>
        </w:rPr>
        <w:t>).executeScript(…..)</w:t>
      </w:r>
    </w:p>
    <w:p w:rsidR="00E35489" w:rsidRPr="00907927" w:rsidRDefault="00E35489" w:rsidP="00E35489">
      <w:pPr>
        <w:rPr>
          <w:rFonts w:ascii="Verdana" w:hAnsi="Verdana"/>
          <w:sz w:val="24"/>
          <w:szCs w:val="24"/>
        </w:rPr>
      </w:pPr>
      <w:r w:rsidRPr="00907927">
        <w:rPr>
          <w:rFonts w:ascii="Verdana" w:hAnsi="Verdana"/>
          <w:sz w:val="24"/>
          <w:szCs w:val="24"/>
        </w:rPr>
        <w:t>When to use it: To enhance the capabilties of existing scripts – we can use this class.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ab/>
      </w:r>
    </w:p>
    <w:p w:rsidR="00E35489" w:rsidRPr="00907927" w:rsidRDefault="00E35489" w:rsidP="00E35489">
      <w:pPr>
        <w:rPr>
          <w:rFonts w:ascii="Verdana" w:hAnsi="Verdana"/>
          <w:sz w:val="24"/>
          <w:szCs w:val="24"/>
        </w:rPr>
      </w:pPr>
      <w:proofErr w:type="gramStart"/>
      <w:r w:rsidRPr="00907927">
        <w:rPr>
          <w:rFonts w:ascii="Verdana" w:hAnsi="Verdana"/>
          <w:sz w:val="24"/>
          <w:szCs w:val="24"/>
        </w:rPr>
        <w:t>AutomationFramework :</w:t>
      </w:r>
      <w:proofErr w:type="gramEnd"/>
      <w:r w:rsidRPr="00907927">
        <w:rPr>
          <w:rFonts w:ascii="Verdana" w:hAnsi="Verdana"/>
          <w:sz w:val="24"/>
          <w:szCs w:val="24"/>
        </w:rPr>
        <w:t xml:space="preserve"> To create reusable,modular and maintainable application</w:t>
      </w:r>
    </w:p>
    <w:p w:rsidR="00E35489" w:rsidRPr="00907927" w:rsidRDefault="00E35489" w:rsidP="00E35489">
      <w:pPr>
        <w:rPr>
          <w:rFonts w:ascii="Verdana" w:hAnsi="Verdana"/>
          <w:sz w:val="24"/>
          <w:szCs w:val="24"/>
        </w:rPr>
      </w:pP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To do automation – we need to choose a language –</w:t>
      </w:r>
      <w:r w:rsidRPr="00907927">
        <w:rPr>
          <w:rFonts w:ascii="Verdana" w:hAnsi="Verdana"/>
          <w:color w:val="F79646" w:themeColor="accent6"/>
          <w:sz w:val="24"/>
          <w:szCs w:val="24"/>
        </w:rPr>
        <w:t>Java</w:t>
      </w:r>
      <w:r w:rsidRPr="00907927">
        <w:rPr>
          <w:rFonts w:ascii="Verdana" w:hAnsi="Verdana"/>
          <w:sz w:val="24"/>
          <w:szCs w:val="24"/>
        </w:rPr>
        <w:t>,Javascript,C#</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Don’t want to execute using main method – (Testing F/W – testng)</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Test definitions- test cases – verify&amp;Validate the testcases – assertions &amp; logs -(Testing F/W – testng)</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Test reports – to analyse -(Testing F/W – testng)</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Also we need logs /screenshots to debug-(log4j)</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We want a mechanism to run all the tests together –(Testing F/W – testing.xml)</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 xml:space="preserve">Code reusability – Java </w:t>
      </w:r>
      <w:proofErr w:type="gramStart"/>
      <w:r w:rsidRPr="00907927">
        <w:rPr>
          <w:rFonts w:ascii="Verdana" w:hAnsi="Verdana"/>
          <w:sz w:val="24"/>
          <w:szCs w:val="24"/>
        </w:rPr>
        <w:t>DesignPatterns(</w:t>
      </w:r>
      <w:proofErr w:type="gramEnd"/>
      <w:r w:rsidRPr="00907927">
        <w:rPr>
          <w:rFonts w:ascii="Verdana" w:hAnsi="Verdana"/>
          <w:sz w:val="24"/>
          <w:szCs w:val="24"/>
        </w:rPr>
        <w:t>dependencyInjection,singleton,PageObject,UIMapping,DataDriven…)</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Avoid hardcoded data – properties file (java.uti.Properties)</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Data driven using excel,csv,text… - apache poi</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Build and continuously integrate the changes(Maven&amp;Jenkins)</w:t>
      </w:r>
    </w:p>
    <w:p w:rsidR="00E35489" w:rsidRPr="00907927" w:rsidRDefault="00E35489" w:rsidP="00E35489">
      <w:pPr>
        <w:pStyle w:val="ListParagraph"/>
        <w:numPr>
          <w:ilvl w:val="0"/>
          <w:numId w:val="5"/>
        </w:numPr>
        <w:spacing w:after="160" w:line="256" w:lineRule="auto"/>
        <w:rPr>
          <w:rFonts w:ascii="Verdana" w:hAnsi="Verdana"/>
          <w:sz w:val="24"/>
          <w:szCs w:val="24"/>
        </w:rPr>
      </w:pPr>
      <w:r w:rsidRPr="00907927">
        <w:rPr>
          <w:rFonts w:ascii="Verdana" w:hAnsi="Verdana"/>
          <w:sz w:val="24"/>
          <w:szCs w:val="24"/>
        </w:rPr>
        <w:t>Automation F/w- web/mobile/RestAPis – SeleniumWebdriver,WebDriver+Appium,selendroid, http-client</w:t>
      </w:r>
    </w:p>
    <w:p w:rsidR="00E35489" w:rsidRPr="00907927" w:rsidRDefault="00E35489" w:rsidP="00E35489">
      <w:pPr>
        <w:pStyle w:val="ListParagraph"/>
        <w:rPr>
          <w:rFonts w:ascii="Verdana" w:hAnsi="Verdana"/>
          <w:sz w:val="24"/>
          <w:szCs w:val="24"/>
        </w:rPr>
      </w:pPr>
    </w:p>
    <w:p w:rsidR="00E35489" w:rsidRPr="00907927" w:rsidRDefault="00E35489" w:rsidP="00E35489">
      <w:pPr>
        <w:pStyle w:val="ListParagraph"/>
        <w:rPr>
          <w:rFonts w:ascii="Verdana" w:hAnsi="Verdana"/>
          <w:sz w:val="24"/>
          <w:szCs w:val="24"/>
        </w:rPr>
      </w:pPr>
    </w:p>
    <w:p w:rsidR="00E35489" w:rsidRPr="00907927" w:rsidRDefault="00E35489" w:rsidP="00E35489">
      <w:pPr>
        <w:pStyle w:val="ListParagraph"/>
        <w:rPr>
          <w:rFonts w:ascii="Verdana" w:hAnsi="Verdana"/>
          <w:sz w:val="24"/>
          <w:szCs w:val="24"/>
        </w:rPr>
      </w:pPr>
      <w:r w:rsidRPr="00907927">
        <w:rPr>
          <w:rFonts w:ascii="Verdana" w:hAnsi="Verdana"/>
          <w:sz w:val="24"/>
          <w:szCs w:val="24"/>
        </w:rPr>
        <w:t>Automation Framework:</w:t>
      </w:r>
    </w:p>
    <w:p w:rsidR="00E35489" w:rsidRPr="00907927" w:rsidRDefault="00E35489" w:rsidP="00E35489">
      <w:pPr>
        <w:pStyle w:val="ListParagraph"/>
        <w:rPr>
          <w:rFonts w:ascii="Verdana" w:hAnsi="Verdana"/>
          <w:sz w:val="24"/>
          <w:szCs w:val="24"/>
        </w:rPr>
      </w:pPr>
      <w:r w:rsidRPr="00907927">
        <w:rPr>
          <w:rFonts w:ascii="Verdana" w:hAnsi="Verdana"/>
          <w:sz w:val="24"/>
          <w:szCs w:val="24"/>
        </w:rPr>
        <w:t xml:space="preserve"> Selenium + Testing F/W +DesignPatterns/Structure+ Utilities - external utitilities like apache poi for reading excel data</w:t>
      </w:r>
      <w:proofErr w:type="gramStart"/>
      <w:r w:rsidRPr="00907927">
        <w:rPr>
          <w:rFonts w:ascii="Verdana" w:hAnsi="Verdana"/>
          <w:sz w:val="24"/>
          <w:szCs w:val="24"/>
        </w:rPr>
        <w:t>,Log4j</w:t>
      </w:r>
      <w:proofErr w:type="gramEnd"/>
      <w:r w:rsidRPr="00907927">
        <w:rPr>
          <w:rFonts w:ascii="Verdana" w:hAnsi="Verdana"/>
          <w:sz w:val="24"/>
          <w:szCs w:val="24"/>
        </w:rPr>
        <w:t xml:space="preserve"> for logging etc …..</w:t>
      </w:r>
    </w:p>
    <w:p w:rsidR="00E35489" w:rsidRPr="00907927" w:rsidRDefault="00E35489" w:rsidP="00E35489">
      <w:pPr>
        <w:ind w:left="360"/>
        <w:rPr>
          <w:rFonts w:ascii="Verdana" w:hAnsi="Verdana"/>
          <w:sz w:val="24"/>
          <w:szCs w:val="24"/>
        </w:rPr>
      </w:pPr>
    </w:p>
    <w:p w:rsidR="00E35489" w:rsidRPr="00907927" w:rsidRDefault="00E35489" w:rsidP="00E35489">
      <w:pPr>
        <w:ind w:left="360"/>
        <w:rPr>
          <w:rFonts w:ascii="Verdana" w:hAnsi="Verdana"/>
          <w:sz w:val="24"/>
          <w:szCs w:val="24"/>
        </w:rPr>
      </w:pPr>
      <w:r w:rsidRPr="00907927">
        <w:rPr>
          <w:rFonts w:ascii="Verdana" w:hAnsi="Verdana"/>
          <w:sz w:val="24"/>
          <w:szCs w:val="24"/>
        </w:rPr>
        <w:lastRenderedPageBreak/>
        <w:t>DataDriven- drive the test data from external file into the code</w:t>
      </w:r>
    </w:p>
    <w:p w:rsidR="00E35489" w:rsidRPr="00907927" w:rsidRDefault="00E35489" w:rsidP="00E35489">
      <w:pPr>
        <w:ind w:left="360"/>
        <w:rPr>
          <w:rFonts w:ascii="Verdana" w:hAnsi="Verdana"/>
          <w:sz w:val="24"/>
          <w:szCs w:val="24"/>
        </w:rPr>
      </w:pPr>
      <w:r w:rsidRPr="00907927">
        <w:rPr>
          <w:rFonts w:ascii="Verdana" w:hAnsi="Verdana"/>
          <w:sz w:val="24"/>
          <w:szCs w:val="24"/>
        </w:rPr>
        <w:t xml:space="preserve">PageObject pattern – Every page in website has corresponding </w:t>
      </w:r>
      <w:proofErr w:type="gramStart"/>
      <w:r w:rsidRPr="00907927">
        <w:rPr>
          <w:rFonts w:ascii="Verdana" w:hAnsi="Verdana"/>
          <w:sz w:val="24"/>
          <w:szCs w:val="24"/>
        </w:rPr>
        <w:t>Object(</w:t>
      </w:r>
      <w:proofErr w:type="gramEnd"/>
      <w:r w:rsidRPr="00907927">
        <w:rPr>
          <w:rFonts w:ascii="Verdana" w:hAnsi="Verdana"/>
          <w:sz w:val="24"/>
          <w:szCs w:val="24"/>
        </w:rPr>
        <w:t>java) to deal with all the functionalities of that particular page.</w:t>
      </w:r>
    </w:p>
    <w:p w:rsidR="00E35489" w:rsidRPr="00907927" w:rsidRDefault="00E35489" w:rsidP="00E35489">
      <w:pPr>
        <w:ind w:left="360"/>
        <w:rPr>
          <w:rFonts w:ascii="Verdana" w:hAnsi="Verdana"/>
          <w:sz w:val="24"/>
          <w:szCs w:val="24"/>
        </w:rPr>
      </w:pPr>
      <w:r w:rsidRPr="00907927">
        <w:rPr>
          <w:rFonts w:ascii="Verdana" w:hAnsi="Verdana"/>
          <w:sz w:val="24"/>
          <w:szCs w:val="24"/>
        </w:rPr>
        <w:t>KeyWordDriven – this pattern follows like every keyword for certain functionalty</w:t>
      </w:r>
    </w:p>
    <w:p w:rsidR="00E35489" w:rsidRPr="00907927" w:rsidRDefault="00E35489" w:rsidP="00E35489">
      <w:pPr>
        <w:ind w:left="360"/>
        <w:rPr>
          <w:rFonts w:ascii="Verdana" w:hAnsi="Verdana"/>
          <w:sz w:val="24"/>
          <w:szCs w:val="24"/>
        </w:rPr>
      </w:pPr>
      <w:r w:rsidRPr="00907927">
        <w:rPr>
          <w:rFonts w:ascii="Verdana" w:hAnsi="Verdana"/>
          <w:sz w:val="24"/>
          <w:szCs w:val="24"/>
        </w:rPr>
        <w:t>Modular</w:t>
      </w:r>
    </w:p>
    <w:p w:rsidR="00E35489" w:rsidRPr="00907927" w:rsidRDefault="00E35489" w:rsidP="00E35489">
      <w:pPr>
        <w:ind w:left="360"/>
        <w:rPr>
          <w:rFonts w:ascii="Verdana" w:hAnsi="Verdana"/>
          <w:sz w:val="24"/>
          <w:szCs w:val="24"/>
        </w:rPr>
      </w:pPr>
      <w:r w:rsidRPr="00907927">
        <w:rPr>
          <w:rFonts w:ascii="Verdana" w:hAnsi="Verdana"/>
          <w:sz w:val="24"/>
          <w:szCs w:val="24"/>
        </w:rPr>
        <w:t>ActionsDriven</w:t>
      </w:r>
    </w:p>
    <w:p w:rsidR="00E35489" w:rsidRPr="00907927" w:rsidRDefault="00E35489" w:rsidP="00E35489">
      <w:pPr>
        <w:ind w:left="360"/>
        <w:rPr>
          <w:rFonts w:ascii="Verdana" w:hAnsi="Verdana"/>
          <w:sz w:val="24"/>
          <w:szCs w:val="24"/>
        </w:rPr>
      </w:pPr>
      <w:r w:rsidRPr="00907927">
        <w:rPr>
          <w:rFonts w:ascii="Verdana" w:hAnsi="Verdana"/>
          <w:sz w:val="24"/>
          <w:szCs w:val="24"/>
        </w:rPr>
        <w:t>UIMapping – mapping the uilocators with certain key value pairs at one place in the project rather than hardcoding across the project.</w:t>
      </w:r>
    </w:p>
    <w:p w:rsidR="00E35489" w:rsidRPr="00907927" w:rsidRDefault="00E35489" w:rsidP="00E35489">
      <w:pPr>
        <w:ind w:left="360"/>
        <w:rPr>
          <w:rFonts w:ascii="Verdana" w:hAnsi="Verdana"/>
          <w:sz w:val="24"/>
          <w:szCs w:val="24"/>
        </w:rPr>
      </w:pPr>
      <w:proofErr w:type="gramStart"/>
      <w:r w:rsidRPr="00907927">
        <w:rPr>
          <w:rFonts w:ascii="Verdana" w:hAnsi="Verdana"/>
          <w:sz w:val="24"/>
          <w:szCs w:val="24"/>
        </w:rPr>
        <w:t>So that we can avoid changing java code everytime when the locator is being changed.</w:t>
      </w:r>
      <w:proofErr w:type="gramEnd"/>
      <w:r w:rsidRPr="00907927">
        <w:rPr>
          <w:rFonts w:ascii="Verdana" w:hAnsi="Verdana"/>
          <w:sz w:val="24"/>
          <w:szCs w:val="24"/>
        </w:rPr>
        <w:t xml:space="preserve"> It also helps foe easy maintenance and readable.</w:t>
      </w:r>
    </w:p>
    <w:p w:rsidR="00E35489" w:rsidRPr="00907927" w:rsidRDefault="00E35489" w:rsidP="00E35489">
      <w:pPr>
        <w:ind w:left="360"/>
        <w:rPr>
          <w:rFonts w:ascii="Verdana" w:hAnsi="Verdana"/>
          <w:sz w:val="24"/>
          <w:szCs w:val="24"/>
        </w:rPr>
      </w:pPr>
    </w:p>
    <w:p w:rsidR="00E35489" w:rsidRPr="00907927" w:rsidRDefault="00E35489" w:rsidP="00E35489">
      <w:pPr>
        <w:ind w:left="360"/>
        <w:rPr>
          <w:rFonts w:ascii="Verdana" w:hAnsi="Verdana"/>
          <w:sz w:val="24"/>
          <w:szCs w:val="24"/>
        </w:rPr>
      </w:pPr>
      <w:r w:rsidRPr="00907927">
        <w:rPr>
          <w:rFonts w:ascii="Verdana" w:hAnsi="Verdana"/>
          <w:sz w:val="24"/>
          <w:szCs w:val="24"/>
        </w:rPr>
        <w:t xml:space="preserve">Hybrid Framework – combination of one or more above mentioned </w:t>
      </w:r>
      <w:proofErr w:type="gramStart"/>
      <w:r w:rsidRPr="00907927">
        <w:rPr>
          <w:rFonts w:ascii="Verdana" w:hAnsi="Verdana"/>
          <w:sz w:val="24"/>
          <w:szCs w:val="24"/>
        </w:rPr>
        <w:t>f/w’s</w:t>
      </w:r>
      <w:proofErr w:type="gramEnd"/>
    </w:p>
    <w:p w:rsidR="00E35489" w:rsidRPr="00907927" w:rsidRDefault="00E35489" w:rsidP="00E35489">
      <w:pPr>
        <w:ind w:left="360"/>
        <w:rPr>
          <w:rFonts w:ascii="Verdana" w:hAnsi="Verdana"/>
          <w:sz w:val="24"/>
          <w:szCs w:val="24"/>
        </w:rPr>
      </w:pPr>
      <w:r w:rsidRPr="00907927">
        <w:rPr>
          <w:rFonts w:ascii="Verdana" w:hAnsi="Verdana"/>
          <w:sz w:val="24"/>
          <w:szCs w:val="24"/>
        </w:rPr>
        <w:t xml:space="preserve">Eg for </w:t>
      </w:r>
      <w:proofErr w:type="gramStart"/>
      <w:r w:rsidRPr="00907927">
        <w:rPr>
          <w:rFonts w:ascii="Verdana" w:hAnsi="Verdana"/>
          <w:sz w:val="24"/>
          <w:szCs w:val="24"/>
        </w:rPr>
        <w:t>hybrid :</w:t>
      </w:r>
      <w:proofErr w:type="gramEnd"/>
      <w:r w:rsidRPr="00907927">
        <w:rPr>
          <w:rFonts w:ascii="Verdana" w:hAnsi="Verdana"/>
          <w:sz w:val="24"/>
          <w:szCs w:val="24"/>
        </w:rPr>
        <w:t xml:space="preserve"> PageObject+data driven</w:t>
      </w:r>
    </w:p>
    <w:p w:rsidR="00E35489" w:rsidRPr="00907927" w:rsidRDefault="00E35489" w:rsidP="00E35489">
      <w:pPr>
        <w:ind w:left="360"/>
        <w:rPr>
          <w:rFonts w:ascii="Verdana" w:hAnsi="Verdana"/>
          <w:sz w:val="24"/>
          <w:szCs w:val="24"/>
        </w:rPr>
      </w:pPr>
    </w:p>
    <w:p w:rsidR="00E35489" w:rsidRPr="00907927" w:rsidRDefault="00E35489" w:rsidP="00E35489">
      <w:pPr>
        <w:ind w:left="360"/>
        <w:rPr>
          <w:rFonts w:ascii="Verdana" w:hAnsi="Verdana"/>
          <w:sz w:val="24"/>
          <w:szCs w:val="24"/>
        </w:rPr>
      </w:pPr>
      <w:r w:rsidRPr="00907927">
        <w:rPr>
          <w:rFonts w:ascii="Verdana" w:hAnsi="Verdana"/>
          <w:noProof/>
          <w:sz w:val="24"/>
          <w:szCs w:val="24"/>
        </w:rPr>
        <w:drawing>
          <wp:inline distT="0" distB="0" distL="0" distR="0" wp14:anchorId="40030AD9" wp14:editId="4FC40684">
            <wp:extent cx="5934710" cy="30448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rsidRPr="00907927">
        <w:rPr>
          <w:rFonts w:ascii="Verdana" w:hAnsi="Verdana"/>
          <w:sz w:val="24"/>
          <w:szCs w:val="24"/>
        </w:rPr>
        <w:t xml:space="preserve"> </w:t>
      </w:r>
    </w:p>
    <w:p w:rsidR="00E35489" w:rsidRPr="00907927" w:rsidRDefault="00E35489" w:rsidP="00E35489">
      <w:pPr>
        <w:rPr>
          <w:rFonts w:ascii="Verdana" w:hAnsi="Verdana"/>
          <w:sz w:val="24"/>
          <w:szCs w:val="24"/>
        </w:rPr>
      </w:pPr>
      <w:r w:rsidRPr="00907927">
        <w:rPr>
          <w:rFonts w:ascii="Verdana" w:hAnsi="Verdana"/>
          <w:sz w:val="24"/>
          <w:szCs w:val="24"/>
        </w:rPr>
        <w:t xml:space="preserve">      </w:t>
      </w:r>
      <w:r w:rsidRPr="00907927">
        <w:rPr>
          <w:rFonts w:ascii="Verdana" w:hAnsi="Verdana"/>
          <w:sz w:val="24"/>
          <w:szCs w:val="24"/>
        </w:rPr>
        <w:tab/>
        <w:t>-----------------------------------------------------------------------------------------------</w:t>
      </w:r>
    </w:p>
    <w:p w:rsidR="00E35489" w:rsidRPr="00907927" w:rsidRDefault="00E35489" w:rsidP="00E35489">
      <w:pPr>
        <w:rPr>
          <w:rFonts w:ascii="Verdana" w:hAnsi="Verdana"/>
          <w:sz w:val="24"/>
          <w:szCs w:val="24"/>
        </w:rPr>
      </w:pP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t>August-batch</w:t>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p>
    <w:p w:rsidR="00E35489" w:rsidRPr="00907927" w:rsidRDefault="00E35489" w:rsidP="00E35489">
      <w:pPr>
        <w:rPr>
          <w:rFonts w:ascii="Verdana" w:hAnsi="Verdana"/>
          <w:sz w:val="24"/>
          <w:szCs w:val="24"/>
        </w:rPr>
      </w:pPr>
      <w:r w:rsidRPr="00907927">
        <w:rPr>
          <w:rFonts w:ascii="Verdana" w:hAnsi="Verdana"/>
          <w:sz w:val="24"/>
          <w:szCs w:val="24"/>
        </w:rPr>
        <w:lastRenderedPageBreak/>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r>
      <w:r w:rsidRPr="00907927">
        <w:rPr>
          <w:rFonts w:ascii="Verdana" w:hAnsi="Verdana"/>
          <w:sz w:val="24"/>
          <w:szCs w:val="24"/>
        </w:rPr>
        <w:tab/>
        <w:t xml:space="preserve"> Selenium</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Automation – Testing or developing automation framework with the help of tools or programs.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Cross browser Testing – chrome, mozilla, chrome</w:t>
      </w:r>
      <w:proofErr w:type="gramStart"/>
      <w:r w:rsidRPr="00907927">
        <w:rPr>
          <w:rFonts w:ascii="Verdana" w:hAnsi="Verdana"/>
          <w:sz w:val="24"/>
          <w:szCs w:val="24"/>
        </w:rPr>
        <w:t>,safari,IE</w:t>
      </w:r>
      <w:proofErr w:type="gramEnd"/>
    </w:p>
    <w:p w:rsidR="00E35489" w:rsidRPr="00907927" w:rsidRDefault="00E35489" w:rsidP="00E35489">
      <w:pPr>
        <w:rPr>
          <w:rFonts w:ascii="Verdana" w:hAnsi="Verdana"/>
          <w:sz w:val="24"/>
          <w:szCs w:val="24"/>
        </w:rPr>
      </w:pPr>
      <w:r w:rsidRPr="00907927">
        <w:rPr>
          <w:rFonts w:ascii="Verdana" w:hAnsi="Verdana"/>
          <w:sz w:val="24"/>
          <w:szCs w:val="24"/>
        </w:rPr>
        <w:t>OS’s – mac, windws, linux</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Functional testing</w:t>
      </w:r>
    </w:p>
    <w:p w:rsidR="00E35489" w:rsidRPr="00907927" w:rsidRDefault="00E35489" w:rsidP="00E35489">
      <w:pPr>
        <w:rPr>
          <w:rFonts w:ascii="Verdana" w:hAnsi="Verdana"/>
          <w:sz w:val="24"/>
          <w:szCs w:val="24"/>
        </w:rPr>
      </w:pPr>
      <w:r w:rsidRPr="00907927">
        <w:rPr>
          <w:rFonts w:ascii="Verdana" w:hAnsi="Verdana"/>
          <w:sz w:val="24"/>
          <w:szCs w:val="24"/>
        </w:rPr>
        <w:t>Integration testing</w:t>
      </w:r>
    </w:p>
    <w:p w:rsidR="00E35489" w:rsidRPr="00907927" w:rsidRDefault="00E35489" w:rsidP="00E35489">
      <w:pPr>
        <w:rPr>
          <w:rFonts w:ascii="Verdana" w:hAnsi="Verdana"/>
          <w:sz w:val="24"/>
          <w:szCs w:val="24"/>
        </w:rPr>
      </w:pPr>
      <w:r w:rsidRPr="00907927">
        <w:rPr>
          <w:rFonts w:ascii="Verdana" w:hAnsi="Verdana"/>
          <w:sz w:val="24"/>
          <w:szCs w:val="24"/>
        </w:rPr>
        <w:t>System testing</w:t>
      </w:r>
    </w:p>
    <w:p w:rsidR="00E35489" w:rsidRPr="00907927" w:rsidRDefault="00E35489" w:rsidP="00E35489">
      <w:pPr>
        <w:rPr>
          <w:rFonts w:ascii="Verdana" w:hAnsi="Verdana"/>
          <w:sz w:val="24"/>
          <w:szCs w:val="24"/>
        </w:rPr>
      </w:pPr>
      <w:r w:rsidRPr="00907927">
        <w:rPr>
          <w:rFonts w:ascii="Verdana" w:hAnsi="Verdana"/>
          <w:sz w:val="24"/>
          <w:szCs w:val="24"/>
        </w:rPr>
        <w:t>Uat Testing</w:t>
      </w:r>
    </w:p>
    <w:p w:rsidR="00E35489" w:rsidRPr="00907927" w:rsidRDefault="00E35489" w:rsidP="00E35489">
      <w:pPr>
        <w:rPr>
          <w:rFonts w:ascii="Verdana" w:hAnsi="Verdana"/>
          <w:sz w:val="24"/>
          <w:szCs w:val="24"/>
        </w:rPr>
      </w:pPr>
      <w:r w:rsidRPr="00907927">
        <w:rPr>
          <w:rFonts w:ascii="Verdana" w:hAnsi="Verdana"/>
          <w:sz w:val="24"/>
          <w:szCs w:val="24"/>
        </w:rPr>
        <w:t xml:space="preserve">Prod </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Dev sit uat prod</w:t>
      </w:r>
    </w:p>
    <w:p w:rsidR="00E35489" w:rsidRPr="00907927" w:rsidRDefault="00E35489" w:rsidP="00E35489">
      <w:pPr>
        <w:rPr>
          <w:rFonts w:ascii="Verdana" w:hAnsi="Verdana"/>
          <w:sz w:val="24"/>
          <w:szCs w:val="24"/>
        </w:rPr>
      </w:pPr>
      <w:r w:rsidRPr="00907927">
        <w:rPr>
          <w:rFonts w:ascii="Verdana" w:hAnsi="Verdana"/>
          <w:sz w:val="24"/>
          <w:szCs w:val="24"/>
        </w:rPr>
        <w:t>Dev qa stage prod</w:t>
      </w:r>
    </w:p>
    <w:p w:rsidR="00E35489" w:rsidRPr="00907927" w:rsidRDefault="00E35489" w:rsidP="00E35489">
      <w:pPr>
        <w:rPr>
          <w:rFonts w:ascii="Verdana" w:hAnsi="Verdana"/>
          <w:sz w:val="24"/>
          <w:szCs w:val="24"/>
        </w:rPr>
      </w:pPr>
      <w:r w:rsidRPr="00907927">
        <w:rPr>
          <w:rFonts w:ascii="Verdana" w:hAnsi="Verdana"/>
          <w:sz w:val="24"/>
          <w:szCs w:val="24"/>
        </w:rPr>
        <w:t xml:space="preserve">Dev </w:t>
      </w:r>
      <w:proofErr w:type="gramStart"/>
      <w:r w:rsidRPr="00907927">
        <w:rPr>
          <w:rFonts w:ascii="Verdana" w:hAnsi="Verdana"/>
          <w:sz w:val="24"/>
          <w:szCs w:val="24"/>
        </w:rPr>
        <w:t>qa(</w:t>
      </w:r>
      <w:proofErr w:type="gramEnd"/>
      <w:r w:rsidRPr="00907927">
        <w:rPr>
          <w:rFonts w:ascii="Verdana" w:hAnsi="Verdana"/>
          <w:sz w:val="24"/>
          <w:szCs w:val="24"/>
        </w:rPr>
        <w:t>qa1, qa2) prod</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RegressionTesting – retest a defect or when you are testing a new enhancement</w:t>
      </w:r>
    </w:p>
    <w:p w:rsidR="00E35489" w:rsidRPr="00907927" w:rsidRDefault="00E35489" w:rsidP="00E35489">
      <w:pPr>
        <w:rPr>
          <w:rFonts w:ascii="Verdana" w:hAnsi="Verdana"/>
          <w:sz w:val="24"/>
          <w:szCs w:val="24"/>
        </w:rPr>
      </w:pPr>
      <w:r w:rsidRPr="00907927">
        <w:rPr>
          <w:rFonts w:ascii="Verdana" w:hAnsi="Verdana"/>
          <w:sz w:val="24"/>
          <w:szCs w:val="24"/>
        </w:rPr>
        <w:t>Regression is part of all phases like functional, sit, uat…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Datadriven testing- test a functionality with different sets of data</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lastRenderedPageBreak/>
        <w:t>Advantages of Automation:</w:t>
      </w:r>
    </w:p>
    <w:p w:rsidR="00E35489" w:rsidRPr="00907927" w:rsidRDefault="00E35489" w:rsidP="00E35489">
      <w:pPr>
        <w:rPr>
          <w:rFonts w:ascii="Verdana" w:hAnsi="Verdana"/>
          <w:sz w:val="24"/>
          <w:szCs w:val="24"/>
        </w:rPr>
      </w:pPr>
      <w:r w:rsidRPr="00907927">
        <w:rPr>
          <w:rFonts w:ascii="Verdana" w:hAnsi="Verdana"/>
          <w:sz w:val="24"/>
          <w:szCs w:val="24"/>
        </w:rPr>
        <w:t>Saves time and resources</w:t>
      </w:r>
    </w:p>
    <w:p w:rsidR="00E35489" w:rsidRPr="00907927" w:rsidRDefault="00E35489" w:rsidP="00E35489">
      <w:pPr>
        <w:rPr>
          <w:rFonts w:ascii="Verdana" w:hAnsi="Verdana"/>
          <w:sz w:val="24"/>
          <w:szCs w:val="24"/>
        </w:rPr>
      </w:pPr>
      <w:r w:rsidRPr="00907927">
        <w:rPr>
          <w:rFonts w:ascii="Verdana" w:hAnsi="Verdana"/>
          <w:sz w:val="24"/>
          <w:szCs w:val="24"/>
        </w:rPr>
        <w:t>You can perform data driven testing easily</w:t>
      </w:r>
    </w:p>
    <w:p w:rsidR="00E35489" w:rsidRPr="00907927" w:rsidRDefault="00E35489" w:rsidP="00E35489">
      <w:pPr>
        <w:rPr>
          <w:rFonts w:ascii="Verdana" w:hAnsi="Verdana"/>
          <w:sz w:val="24"/>
          <w:szCs w:val="24"/>
        </w:rPr>
      </w:pPr>
      <w:r w:rsidRPr="00907927">
        <w:rPr>
          <w:rFonts w:ascii="Verdana" w:hAnsi="Verdana"/>
          <w:sz w:val="24"/>
          <w:szCs w:val="24"/>
        </w:rPr>
        <w:t>Regression testing is easy</w:t>
      </w:r>
    </w:p>
    <w:p w:rsidR="00E35489" w:rsidRPr="00907927" w:rsidRDefault="00E35489" w:rsidP="00E35489">
      <w:pPr>
        <w:rPr>
          <w:rFonts w:ascii="Verdana" w:hAnsi="Verdana"/>
          <w:sz w:val="24"/>
          <w:szCs w:val="24"/>
        </w:rPr>
      </w:pPr>
      <w:r w:rsidRPr="00907927">
        <w:rPr>
          <w:rFonts w:ascii="Verdana" w:hAnsi="Verdana"/>
          <w:sz w:val="24"/>
          <w:szCs w:val="24"/>
        </w:rPr>
        <w:t>Repetative manual tasks are avoided</w:t>
      </w:r>
    </w:p>
    <w:p w:rsidR="00E35489" w:rsidRPr="00907927" w:rsidRDefault="00E35489" w:rsidP="00E35489">
      <w:pPr>
        <w:rPr>
          <w:rFonts w:ascii="Verdana" w:hAnsi="Verdana"/>
          <w:sz w:val="24"/>
          <w:szCs w:val="24"/>
        </w:rPr>
      </w:pPr>
      <w:r w:rsidRPr="00907927">
        <w:rPr>
          <w:rFonts w:ascii="Verdana" w:hAnsi="Verdana"/>
          <w:sz w:val="24"/>
          <w:szCs w:val="24"/>
        </w:rPr>
        <w:t>More efficient and can figure out defects which might have in manual testing</w:t>
      </w:r>
    </w:p>
    <w:p w:rsidR="00E35489" w:rsidRPr="00907927" w:rsidRDefault="00E35489" w:rsidP="00E35489">
      <w:pPr>
        <w:rPr>
          <w:rFonts w:ascii="Verdana" w:hAnsi="Verdana"/>
          <w:sz w:val="24"/>
          <w:szCs w:val="24"/>
        </w:rPr>
      </w:pPr>
      <w:r w:rsidRPr="00907927">
        <w:rPr>
          <w:rFonts w:ascii="Verdana" w:hAnsi="Verdana"/>
          <w:sz w:val="24"/>
          <w:szCs w:val="24"/>
        </w:rPr>
        <w:t>It increases productivity and less eroor prone</w:t>
      </w:r>
    </w:p>
    <w:p w:rsidR="00E35489" w:rsidRPr="00907927" w:rsidRDefault="00E35489" w:rsidP="00E35489">
      <w:pPr>
        <w:rPr>
          <w:rFonts w:ascii="Verdana" w:hAnsi="Verdana"/>
          <w:sz w:val="24"/>
          <w:szCs w:val="24"/>
        </w:rPr>
      </w:pPr>
      <w:proofErr w:type="gramStart"/>
      <w:r w:rsidRPr="00907927">
        <w:rPr>
          <w:rFonts w:ascii="Verdana" w:hAnsi="Verdana"/>
          <w:sz w:val="24"/>
          <w:szCs w:val="24"/>
        </w:rPr>
        <w:t>It  reduces</w:t>
      </w:r>
      <w:proofErr w:type="gramEnd"/>
      <w:r w:rsidRPr="00907927">
        <w:rPr>
          <w:rFonts w:ascii="Verdana" w:hAnsi="Verdana"/>
          <w:sz w:val="24"/>
          <w:szCs w:val="24"/>
        </w:rPr>
        <w:t xml:space="preserve"> investment cost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Tools- QTP, UFT, Selenium </w:t>
      </w:r>
      <w:proofErr w:type="gramStart"/>
      <w:r w:rsidRPr="00907927">
        <w:rPr>
          <w:rFonts w:ascii="Verdana" w:hAnsi="Verdana"/>
          <w:sz w:val="24"/>
          <w:szCs w:val="24"/>
        </w:rPr>
        <w:t>IDE, …</w:t>
      </w:r>
      <w:proofErr w:type="gramEnd"/>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Selenium</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2004- Jason huggins – Thoughtworks – Developed </w:t>
      </w:r>
      <w:proofErr w:type="gramStart"/>
      <w:r w:rsidRPr="00907927">
        <w:rPr>
          <w:rFonts w:ascii="Verdana" w:hAnsi="Verdana"/>
          <w:sz w:val="24"/>
          <w:szCs w:val="24"/>
        </w:rPr>
        <w:t>SeleniumCore(</w:t>
      </w:r>
      <w:proofErr w:type="gramEnd"/>
      <w:r w:rsidRPr="00907927">
        <w:rPr>
          <w:rFonts w:ascii="Verdana" w:hAnsi="Verdana"/>
          <w:sz w:val="24"/>
          <w:szCs w:val="24"/>
        </w:rPr>
        <w:t>javascript based)</w:t>
      </w:r>
    </w:p>
    <w:p w:rsidR="00E35489" w:rsidRPr="00907927" w:rsidRDefault="00E35489" w:rsidP="00E35489">
      <w:pPr>
        <w:rPr>
          <w:rFonts w:ascii="Verdana" w:hAnsi="Verdana"/>
          <w:sz w:val="24"/>
          <w:szCs w:val="24"/>
        </w:rPr>
      </w:pPr>
      <w:r w:rsidRPr="00907927">
        <w:rPr>
          <w:rFonts w:ascii="Verdana" w:hAnsi="Verdana"/>
          <w:sz w:val="24"/>
          <w:szCs w:val="24"/>
        </w:rPr>
        <w:t>Using which people started automation with browsers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Selenium core is base for Selnium Ide and Selenium RC</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Around 2006, </w:t>
      </w:r>
      <w:proofErr w:type="gramStart"/>
      <w:r w:rsidRPr="00907927">
        <w:rPr>
          <w:rFonts w:ascii="Verdana" w:hAnsi="Verdana"/>
          <w:sz w:val="24"/>
          <w:szCs w:val="24"/>
        </w:rPr>
        <w:t>to  overcome</w:t>
      </w:r>
      <w:proofErr w:type="gramEnd"/>
      <w:r w:rsidRPr="00907927">
        <w:rPr>
          <w:rFonts w:ascii="Verdana" w:hAnsi="Verdana"/>
          <w:sz w:val="24"/>
          <w:szCs w:val="24"/>
        </w:rPr>
        <w:t xml:space="preserve"> the drawbacks of IDE and RC stewart from google</w:t>
      </w:r>
    </w:p>
    <w:p w:rsidR="00E35489" w:rsidRPr="00907927" w:rsidRDefault="00E35489" w:rsidP="00E35489">
      <w:pPr>
        <w:rPr>
          <w:rFonts w:ascii="Verdana" w:hAnsi="Verdana"/>
          <w:sz w:val="24"/>
          <w:szCs w:val="24"/>
        </w:rPr>
      </w:pPr>
      <w:r w:rsidRPr="00907927">
        <w:rPr>
          <w:rFonts w:ascii="Verdana" w:hAnsi="Verdana"/>
          <w:sz w:val="24"/>
          <w:szCs w:val="24"/>
        </w:rPr>
        <w:t>Came up with WebDriver concept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Limitations of Selenium Core:</w:t>
      </w:r>
    </w:p>
    <w:p w:rsidR="00E35489" w:rsidRPr="00907927" w:rsidRDefault="00E35489" w:rsidP="00E35489">
      <w:pPr>
        <w:rPr>
          <w:rFonts w:ascii="Verdana" w:hAnsi="Verdana"/>
          <w:sz w:val="24"/>
          <w:szCs w:val="24"/>
        </w:rPr>
      </w:pPr>
      <w:r w:rsidRPr="00907927">
        <w:rPr>
          <w:rFonts w:ascii="Verdana" w:hAnsi="Verdana"/>
          <w:sz w:val="24"/>
          <w:szCs w:val="24"/>
        </w:rPr>
        <w:lastRenderedPageBreak/>
        <w:t>Javascript based and it was less secure</w:t>
      </w:r>
    </w:p>
    <w:p w:rsidR="00E35489" w:rsidRPr="00907927" w:rsidRDefault="00E35489" w:rsidP="00E35489">
      <w:pPr>
        <w:rPr>
          <w:rFonts w:ascii="Verdana" w:hAnsi="Verdana"/>
          <w:sz w:val="24"/>
          <w:szCs w:val="24"/>
        </w:rPr>
      </w:pPr>
      <w:r w:rsidRPr="00907927">
        <w:rPr>
          <w:rFonts w:ascii="Verdana" w:hAnsi="Verdana"/>
          <w:sz w:val="24"/>
          <w:szCs w:val="24"/>
        </w:rPr>
        <w:t>Not all functionlaities could be automated</w:t>
      </w:r>
    </w:p>
    <w:p w:rsidR="00E35489" w:rsidRPr="00907927" w:rsidRDefault="00E35489" w:rsidP="00E35489">
      <w:pPr>
        <w:rPr>
          <w:rFonts w:ascii="Verdana" w:hAnsi="Verdana"/>
          <w:sz w:val="24"/>
          <w:szCs w:val="24"/>
        </w:rPr>
      </w:pPr>
      <w:proofErr w:type="gramStart"/>
      <w:r w:rsidRPr="00907927">
        <w:rPr>
          <w:rFonts w:ascii="Verdana" w:hAnsi="Verdana"/>
          <w:sz w:val="24"/>
          <w:szCs w:val="24"/>
        </w:rPr>
        <w:t>And could not run efficiently in all browsers.</w:t>
      </w:r>
      <w:proofErr w:type="gramEnd"/>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Selenium IDE:</w:t>
      </w:r>
    </w:p>
    <w:p w:rsidR="00E35489" w:rsidRPr="00907927" w:rsidRDefault="00E35489" w:rsidP="00E35489">
      <w:pPr>
        <w:rPr>
          <w:rFonts w:ascii="Verdana" w:hAnsi="Verdana"/>
          <w:sz w:val="24"/>
          <w:szCs w:val="24"/>
        </w:rPr>
      </w:pPr>
      <w:r w:rsidRPr="00907927">
        <w:rPr>
          <w:rFonts w:ascii="Verdana" w:hAnsi="Verdana"/>
          <w:sz w:val="24"/>
          <w:szCs w:val="24"/>
        </w:rPr>
        <w:t>Record and playback tool for automation</w:t>
      </w:r>
    </w:p>
    <w:p w:rsidR="00E35489" w:rsidRPr="00907927" w:rsidRDefault="00E35489" w:rsidP="00E35489">
      <w:pPr>
        <w:rPr>
          <w:rFonts w:ascii="Verdana" w:hAnsi="Verdana"/>
          <w:sz w:val="24"/>
          <w:szCs w:val="24"/>
        </w:rPr>
      </w:pPr>
      <w:r w:rsidRPr="00907927">
        <w:rPr>
          <w:rFonts w:ascii="Verdana" w:hAnsi="Verdana"/>
          <w:sz w:val="24"/>
          <w:szCs w:val="24"/>
        </w:rPr>
        <w:t>It is a plugin that works only in mozilla</w:t>
      </w:r>
    </w:p>
    <w:p w:rsidR="00E35489" w:rsidRPr="00907927" w:rsidRDefault="00E35489" w:rsidP="00E35489">
      <w:pPr>
        <w:rPr>
          <w:rFonts w:ascii="Verdana" w:hAnsi="Verdana"/>
          <w:sz w:val="24"/>
          <w:szCs w:val="24"/>
        </w:rPr>
      </w:pPr>
      <w:r w:rsidRPr="00907927">
        <w:rPr>
          <w:rFonts w:ascii="Verdana" w:hAnsi="Verdana"/>
          <w:sz w:val="24"/>
          <w:szCs w:val="24"/>
        </w:rPr>
        <w:t>It can automate applications to some extent but not complete automation.</w:t>
      </w:r>
    </w:p>
    <w:p w:rsidR="00E35489" w:rsidRPr="00907927" w:rsidRDefault="00E35489" w:rsidP="00E35489">
      <w:pPr>
        <w:rPr>
          <w:rFonts w:ascii="Verdana" w:hAnsi="Verdana"/>
          <w:sz w:val="24"/>
          <w:szCs w:val="24"/>
        </w:rPr>
      </w:pPr>
      <w:r w:rsidRPr="00907927">
        <w:rPr>
          <w:rFonts w:ascii="Verdana" w:hAnsi="Verdana"/>
          <w:sz w:val="24"/>
          <w:szCs w:val="24"/>
        </w:rPr>
        <w:t xml:space="preserve">Because we don’t have any flow </w:t>
      </w:r>
      <w:proofErr w:type="gramStart"/>
      <w:r w:rsidRPr="00907927">
        <w:rPr>
          <w:rFonts w:ascii="Verdana" w:hAnsi="Verdana"/>
          <w:sz w:val="24"/>
          <w:szCs w:val="24"/>
        </w:rPr>
        <w:t>control  and</w:t>
      </w:r>
      <w:proofErr w:type="gramEnd"/>
      <w:r w:rsidRPr="00907927">
        <w:rPr>
          <w:rFonts w:ascii="Verdana" w:hAnsi="Verdana"/>
          <w:sz w:val="24"/>
          <w:szCs w:val="24"/>
        </w:rPr>
        <w:t xml:space="preserve"> data driven testing not possible.</w:t>
      </w:r>
    </w:p>
    <w:p w:rsidR="00E35489" w:rsidRPr="00907927" w:rsidRDefault="00E35489" w:rsidP="00E35489">
      <w:pPr>
        <w:rPr>
          <w:rFonts w:ascii="Verdana" w:hAnsi="Verdana"/>
          <w:sz w:val="24"/>
          <w:szCs w:val="24"/>
        </w:rPr>
      </w:pPr>
      <w:r w:rsidRPr="00907927">
        <w:rPr>
          <w:rFonts w:ascii="Verdana" w:hAnsi="Verdana"/>
          <w:sz w:val="24"/>
          <w:szCs w:val="24"/>
        </w:rPr>
        <w:t>Selenium IDE can be used for prototyping the test cases.</w:t>
      </w:r>
    </w:p>
    <w:p w:rsidR="00E35489" w:rsidRPr="00907927" w:rsidRDefault="00E35489" w:rsidP="00E35489">
      <w:pPr>
        <w:rPr>
          <w:rFonts w:ascii="Verdana" w:hAnsi="Verdana"/>
          <w:sz w:val="24"/>
          <w:szCs w:val="24"/>
        </w:rPr>
      </w:pPr>
      <w:r w:rsidRPr="00907927">
        <w:rPr>
          <w:rFonts w:ascii="Verdana" w:hAnsi="Verdana"/>
          <w:sz w:val="24"/>
          <w:szCs w:val="24"/>
        </w:rPr>
        <w:t xml:space="preserve">Continous build and Continous </w:t>
      </w:r>
      <w:proofErr w:type="gramStart"/>
      <w:r w:rsidRPr="00907927">
        <w:rPr>
          <w:rFonts w:ascii="Verdana" w:hAnsi="Verdana"/>
          <w:sz w:val="24"/>
          <w:szCs w:val="24"/>
        </w:rPr>
        <w:t>Integration(</w:t>
      </w:r>
      <w:proofErr w:type="gramEnd"/>
      <w:r w:rsidRPr="00907927">
        <w:rPr>
          <w:rFonts w:ascii="Verdana" w:hAnsi="Verdana"/>
          <w:sz w:val="24"/>
          <w:szCs w:val="24"/>
        </w:rPr>
        <w:t xml:space="preserve"> – maven and jenkins) is not possible.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Selenium RC:</w:t>
      </w:r>
    </w:p>
    <w:p w:rsidR="00E35489" w:rsidRPr="00907927" w:rsidRDefault="00E35489" w:rsidP="00E35489">
      <w:pPr>
        <w:rPr>
          <w:rFonts w:ascii="Verdana" w:hAnsi="Verdana"/>
          <w:sz w:val="24"/>
          <w:szCs w:val="24"/>
        </w:rPr>
      </w:pPr>
      <w:r w:rsidRPr="00907927">
        <w:rPr>
          <w:rFonts w:ascii="Verdana" w:hAnsi="Verdana"/>
          <w:sz w:val="24"/>
          <w:szCs w:val="24"/>
        </w:rPr>
        <w:t xml:space="preserve">Using selnium rc </w:t>
      </w:r>
      <w:proofErr w:type="gramStart"/>
      <w:r w:rsidRPr="00907927">
        <w:rPr>
          <w:rFonts w:ascii="Verdana" w:hAnsi="Verdana"/>
          <w:sz w:val="24"/>
          <w:szCs w:val="24"/>
        </w:rPr>
        <w:t>jars  we</w:t>
      </w:r>
      <w:proofErr w:type="gramEnd"/>
      <w:r w:rsidRPr="00907927">
        <w:rPr>
          <w:rFonts w:ascii="Verdana" w:hAnsi="Verdana"/>
          <w:sz w:val="24"/>
          <w:szCs w:val="24"/>
        </w:rPr>
        <w:t xml:space="preserve"> write the code – to execute the script you need to start and stop selenium server that interacts between your code and AUT(application under test)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Selnium 1 – RC and IDE</w:t>
      </w:r>
    </w:p>
    <w:p w:rsidR="00E35489" w:rsidRPr="00907927" w:rsidRDefault="00E35489" w:rsidP="00E35489">
      <w:pPr>
        <w:rPr>
          <w:rFonts w:ascii="Verdana" w:hAnsi="Verdana"/>
          <w:sz w:val="24"/>
          <w:szCs w:val="24"/>
        </w:rPr>
      </w:pPr>
      <w:r w:rsidRPr="00907927">
        <w:rPr>
          <w:rFonts w:ascii="Verdana" w:hAnsi="Verdana"/>
          <w:sz w:val="24"/>
          <w:szCs w:val="24"/>
        </w:rPr>
        <w:t>Selenium2- WebDriver</w:t>
      </w:r>
    </w:p>
    <w:p w:rsidR="00E35489" w:rsidRPr="00907927" w:rsidRDefault="00E35489" w:rsidP="00E35489">
      <w:pPr>
        <w:rPr>
          <w:rFonts w:ascii="Verdana" w:hAnsi="Verdana"/>
          <w:sz w:val="24"/>
          <w:szCs w:val="24"/>
        </w:rPr>
      </w:pPr>
      <w:r w:rsidRPr="00907927">
        <w:rPr>
          <w:rFonts w:ascii="Verdana" w:hAnsi="Verdana"/>
          <w:sz w:val="24"/>
          <w:szCs w:val="24"/>
        </w:rPr>
        <w:t>To automate an application with webdriver:</w:t>
      </w:r>
    </w:p>
    <w:p w:rsidR="00E35489" w:rsidRPr="00907927" w:rsidRDefault="00E35489" w:rsidP="00E35489">
      <w:pPr>
        <w:pStyle w:val="ListParagraph"/>
        <w:numPr>
          <w:ilvl w:val="0"/>
          <w:numId w:val="6"/>
        </w:numPr>
        <w:spacing w:after="160" w:line="256" w:lineRule="auto"/>
        <w:rPr>
          <w:rFonts w:ascii="Verdana" w:hAnsi="Verdana"/>
          <w:sz w:val="24"/>
          <w:szCs w:val="24"/>
        </w:rPr>
      </w:pPr>
      <w:r w:rsidRPr="00907927">
        <w:rPr>
          <w:rFonts w:ascii="Verdana" w:hAnsi="Verdana"/>
          <w:sz w:val="24"/>
          <w:szCs w:val="24"/>
        </w:rPr>
        <w:t>WebDriver API  jars</w:t>
      </w:r>
    </w:p>
    <w:p w:rsidR="00E35489" w:rsidRPr="00907927" w:rsidRDefault="00E35489" w:rsidP="00E35489">
      <w:pPr>
        <w:pStyle w:val="ListParagraph"/>
        <w:numPr>
          <w:ilvl w:val="0"/>
          <w:numId w:val="6"/>
        </w:numPr>
        <w:spacing w:after="160" w:line="256" w:lineRule="auto"/>
        <w:rPr>
          <w:rFonts w:ascii="Verdana" w:hAnsi="Verdana"/>
          <w:sz w:val="24"/>
          <w:szCs w:val="24"/>
        </w:rPr>
      </w:pPr>
      <w:r w:rsidRPr="00907927">
        <w:rPr>
          <w:rFonts w:ascii="Verdana" w:hAnsi="Verdana"/>
          <w:sz w:val="24"/>
          <w:szCs w:val="24"/>
        </w:rPr>
        <w:t>Java/ruby/python</w:t>
      </w:r>
    </w:p>
    <w:p w:rsidR="00E35489" w:rsidRPr="00907927" w:rsidRDefault="00E35489" w:rsidP="00E35489">
      <w:pPr>
        <w:pStyle w:val="ListParagraph"/>
        <w:numPr>
          <w:ilvl w:val="0"/>
          <w:numId w:val="6"/>
        </w:numPr>
        <w:spacing w:after="160" w:line="256" w:lineRule="auto"/>
        <w:rPr>
          <w:rFonts w:ascii="Verdana" w:hAnsi="Verdana"/>
          <w:sz w:val="24"/>
          <w:szCs w:val="24"/>
        </w:rPr>
      </w:pPr>
      <w:r w:rsidRPr="00907927">
        <w:rPr>
          <w:rFonts w:ascii="Verdana" w:hAnsi="Verdana"/>
          <w:sz w:val="24"/>
          <w:szCs w:val="24"/>
        </w:rPr>
        <w:t>Testing framework- TestNG</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Selenium grid – multiple platforms and browsers testing</w:t>
      </w:r>
    </w:p>
    <w:p w:rsidR="00E35489" w:rsidRPr="00907927" w:rsidRDefault="00E35489" w:rsidP="00E35489">
      <w:pPr>
        <w:rPr>
          <w:rFonts w:ascii="Verdana" w:hAnsi="Verdana"/>
          <w:sz w:val="24"/>
          <w:szCs w:val="24"/>
        </w:rPr>
      </w:pPr>
      <w:r w:rsidRPr="00907927">
        <w:rPr>
          <w:rFonts w:ascii="Verdana" w:hAnsi="Verdana"/>
          <w:sz w:val="24"/>
          <w:szCs w:val="24"/>
        </w:rPr>
        <w:lastRenderedPageBreak/>
        <w:t>SeleniumServer</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Browsers: chrome</w:t>
      </w:r>
      <w:proofErr w:type="gramStart"/>
      <w:r w:rsidRPr="00907927">
        <w:rPr>
          <w:rFonts w:ascii="Verdana" w:hAnsi="Verdana"/>
          <w:sz w:val="24"/>
          <w:szCs w:val="24"/>
        </w:rPr>
        <w:t>,moziulla,IE,safari,htmlunit,phantom</w:t>
      </w:r>
      <w:proofErr w:type="gramEnd"/>
      <w:r w:rsidRPr="00907927">
        <w:rPr>
          <w:rFonts w:ascii="Verdana" w:hAnsi="Verdana"/>
          <w:sz w:val="24"/>
          <w:szCs w:val="24"/>
        </w:rPr>
        <w:t xml:space="preserve"> js, android,ios</w:t>
      </w:r>
    </w:p>
    <w:p w:rsidR="00E35489" w:rsidRPr="00907927" w:rsidRDefault="00E35489" w:rsidP="00E35489">
      <w:pPr>
        <w:rPr>
          <w:rFonts w:ascii="Verdana" w:hAnsi="Verdana"/>
          <w:sz w:val="24"/>
          <w:szCs w:val="24"/>
        </w:rPr>
      </w:pPr>
      <w:r w:rsidRPr="00907927">
        <w:rPr>
          <w:rFonts w:ascii="Verdana" w:hAnsi="Verdana"/>
          <w:sz w:val="24"/>
          <w:szCs w:val="24"/>
        </w:rPr>
        <w:t>OS- mac</w:t>
      </w:r>
      <w:proofErr w:type="gramStart"/>
      <w:r w:rsidRPr="00907927">
        <w:rPr>
          <w:rFonts w:ascii="Verdana" w:hAnsi="Verdana"/>
          <w:sz w:val="24"/>
          <w:szCs w:val="24"/>
        </w:rPr>
        <w:t>,windows,linux</w:t>
      </w:r>
      <w:proofErr w:type="gramEnd"/>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When to automate and when not to automate:</w:t>
      </w:r>
    </w:p>
    <w:p w:rsidR="00E35489" w:rsidRPr="00907927" w:rsidRDefault="00E35489" w:rsidP="00E35489">
      <w:pPr>
        <w:rPr>
          <w:rFonts w:ascii="Verdana" w:hAnsi="Verdana"/>
          <w:sz w:val="24"/>
          <w:szCs w:val="24"/>
        </w:rPr>
      </w:pPr>
      <w:r w:rsidRPr="00907927">
        <w:rPr>
          <w:rFonts w:ascii="Verdana" w:hAnsi="Verdana"/>
          <w:sz w:val="24"/>
          <w:szCs w:val="24"/>
        </w:rPr>
        <w:t xml:space="preserve">When you do not have time to automate or very tight deadlines to setu </w:t>
      </w:r>
      <w:proofErr w:type="gramStart"/>
      <w:r w:rsidRPr="00907927">
        <w:rPr>
          <w:rFonts w:ascii="Verdana" w:hAnsi="Verdana"/>
          <w:sz w:val="24"/>
          <w:szCs w:val="24"/>
        </w:rPr>
        <w:t>a</w:t>
      </w:r>
      <w:proofErr w:type="gramEnd"/>
      <w:r w:rsidRPr="00907927">
        <w:rPr>
          <w:rFonts w:ascii="Verdana" w:hAnsi="Verdana"/>
          <w:sz w:val="24"/>
          <w:szCs w:val="24"/>
        </w:rPr>
        <w:t xml:space="preserve"> automation framework.</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When application look and feel is not stable or it is going to change in mere future.</w:t>
      </w:r>
    </w:p>
    <w:p w:rsidR="00E35489" w:rsidRPr="00907927" w:rsidRDefault="00E35489" w:rsidP="00E35489">
      <w:pPr>
        <w:rPr>
          <w:rFonts w:ascii="Verdana" w:hAnsi="Verdana"/>
          <w:sz w:val="24"/>
          <w:szCs w:val="24"/>
        </w:rPr>
      </w:pPr>
      <w:r w:rsidRPr="00907927">
        <w:rPr>
          <w:rFonts w:ascii="Verdana" w:hAnsi="Verdana"/>
          <w:sz w:val="24"/>
          <w:szCs w:val="24"/>
        </w:rPr>
        <w:t>Tasks which require human intervention cannot be automated.</w:t>
      </w:r>
    </w:p>
    <w:p w:rsidR="00E35489" w:rsidRPr="00907927" w:rsidRDefault="00E35489" w:rsidP="00E35489">
      <w:pPr>
        <w:rPr>
          <w:rFonts w:ascii="Verdana" w:hAnsi="Verdana"/>
          <w:sz w:val="24"/>
          <w:szCs w:val="24"/>
        </w:rPr>
      </w:pPr>
      <w:r w:rsidRPr="00907927">
        <w:rPr>
          <w:rFonts w:ascii="Verdana" w:hAnsi="Verdana"/>
          <w:noProof/>
          <w:sz w:val="24"/>
          <w:szCs w:val="24"/>
        </w:rPr>
        <w:drawing>
          <wp:inline distT="0" distB="0" distL="0" distR="0" wp14:anchorId="2E3ACE12" wp14:editId="21005365">
            <wp:extent cx="5943600" cy="2078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rsidR="00E35489" w:rsidRPr="00907927" w:rsidRDefault="00E35489" w:rsidP="00E35489">
      <w:pPr>
        <w:rPr>
          <w:rFonts w:ascii="Verdana" w:hAnsi="Verdana"/>
          <w:sz w:val="24"/>
          <w:szCs w:val="24"/>
        </w:rPr>
      </w:pPr>
      <w:r w:rsidRPr="00907927">
        <w:rPr>
          <w:rFonts w:ascii="Verdana" w:hAnsi="Verdana"/>
          <w:noProof/>
          <w:sz w:val="24"/>
          <w:szCs w:val="24"/>
        </w:rPr>
        <w:drawing>
          <wp:inline distT="0" distB="0" distL="0" distR="0" wp14:anchorId="248C0EC7" wp14:editId="2C1FADE7">
            <wp:extent cx="5943600"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941195"/>
                    </a:xfrm>
                    <a:prstGeom prst="rect">
                      <a:avLst/>
                    </a:prstGeom>
                    <a:noFill/>
                    <a:ln>
                      <a:noFill/>
                    </a:ln>
                  </pic:spPr>
                </pic:pic>
              </a:graphicData>
            </a:graphic>
          </wp:inline>
        </w:drawing>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noProof/>
          <w:sz w:val="24"/>
          <w:szCs w:val="24"/>
        </w:rPr>
        <w:lastRenderedPageBreak/>
        <w:drawing>
          <wp:inline distT="0" distB="0" distL="0" distR="0" wp14:anchorId="565F46F1" wp14:editId="20316518">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847465"/>
                    </a:xfrm>
                    <a:prstGeom prst="rect">
                      <a:avLst/>
                    </a:prstGeom>
                    <a:noFill/>
                    <a:ln>
                      <a:noFill/>
                    </a:ln>
                  </pic:spPr>
                </pic:pic>
              </a:graphicData>
            </a:graphic>
          </wp:inline>
        </w:drawing>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WebDriver – interface- which has browser specific implementation classes</w:t>
      </w:r>
    </w:p>
    <w:p w:rsidR="00E35489" w:rsidRPr="00907927" w:rsidRDefault="00E35489" w:rsidP="00E35489">
      <w:pPr>
        <w:rPr>
          <w:rFonts w:ascii="Verdana" w:hAnsi="Verdana"/>
          <w:sz w:val="24"/>
          <w:szCs w:val="24"/>
        </w:rPr>
      </w:pPr>
      <w:r w:rsidRPr="00907927">
        <w:rPr>
          <w:rFonts w:ascii="Verdana" w:hAnsi="Verdana"/>
          <w:sz w:val="24"/>
          <w:szCs w:val="24"/>
        </w:rPr>
        <w:t>Eg: FirefoDriver</w:t>
      </w:r>
      <w:proofErr w:type="gramStart"/>
      <w:r w:rsidRPr="00907927">
        <w:rPr>
          <w:rFonts w:ascii="Verdana" w:hAnsi="Verdana"/>
          <w:sz w:val="24"/>
          <w:szCs w:val="24"/>
        </w:rPr>
        <w:t>,ChromeDriver,OperaDriver</w:t>
      </w:r>
      <w:proofErr w:type="gramEnd"/>
      <w:r w:rsidRPr="00907927">
        <w:rPr>
          <w:rFonts w:ascii="Verdana" w:hAnsi="Verdana"/>
          <w:sz w:val="24"/>
          <w:szCs w:val="24"/>
        </w:rPr>
        <w: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WebDriver declares some important methods which are implemented by its subclasses.</w:t>
      </w:r>
    </w:p>
    <w:p w:rsidR="00E35489" w:rsidRPr="00907927" w:rsidRDefault="00E35489" w:rsidP="00E35489">
      <w:pPr>
        <w:rPr>
          <w:rFonts w:ascii="Verdana" w:hAnsi="Verdana"/>
          <w:sz w:val="24"/>
          <w:szCs w:val="24"/>
        </w:rPr>
      </w:pPr>
      <w:r w:rsidRPr="00907927">
        <w:rPr>
          <w:rFonts w:ascii="Verdana" w:hAnsi="Verdana"/>
          <w:sz w:val="24"/>
          <w:szCs w:val="24"/>
        </w:rPr>
        <w:t>Get</w:t>
      </w:r>
    </w:p>
    <w:p w:rsidR="00E35489" w:rsidRPr="00907927" w:rsidRDefault="00E35489" w:rsidP="00E35489">
      <w:pPr>
        <w:rPr>
          <w:rFonts w:ascii="Verdana" w:hAnsi="Verdana"/>
          <w:sz w:val="24"/>
          <w:szCs w:val="24"/>
        </w:rPr>
      </w:pPr>
      <w:proofErr w:type="gramStart"/>
      <w:r w:rsidRPr="00907927">
        <w:rPr>
          <w:rFonts w:ascii="Verdana" w:hAnsi="Verdana"/>
          <w:sz w:val="24"/>
          <w:szCs w:val="24"/>
        </w:rPr>
        <w:t>findElement</w:t>
      </w:r>
      <w:proofErr w:type="gramEnd"/>
      <w:r w:rsidRPr="00907927">
        <w:rPr>
          <w:rFonts w:ascii="Verdana" w:hAnsi="Verdana"/>
          <w:sz w:val="24"/>
          <w:szCs w:val="24"/>
        </w:rPr>
        <w:t xml:space="preserve"> – it return single webelement</w:t>
      </w:r>
    </w:p>
    <w:p w:rsidR="00E35489" w:rsidRPr="00907927" w:rsidRDefault="00E35489" w:rsidP="00E35489">
      <w:pPr>
        <w:rPr>
          <w:rFonts w:ascii="Verdana" w:hAnsi="Verdana"/>
          <w:sz w:val="24"/>
          <w:szCs w:val="24"/>
        </w:rPr>
      </w:pPr>
      <w:proofErr w:type="gramStart"/>
      <w:r w:rsidRPr="00907927">
        <w:rPr>
          <w:rFonts w:ascii="Verdana" w:hAnsi="Verdana"/>
          <w:sz w:val="24"/>
          <w:szCs w:val="24"/>
        </w:rPr>
        <w:t>this</w:t>
      </w:r>
      <w:proofErr w:type="gramEnd"/>
      <w:r w:rsidRPr="00907927">
        <w:rPr>
          <w:rFonts w:ascii="Verdana" w:hAnsi="Verdana"/>
          <w:sz w:val="24"/>
          <w:szCs w:val="24"/>
        </w:rPr>
        <w:t xml:space="preserve"> will return NoSuchElementException when element is not present in html page</w:t>
      </w:r>
    </w:p>
    <w:p w:rsidR="00E35489" w:rsidRPr="00907927" w:rsidRDefault="00E35489" w:rsidP="00E35489">
      <w:pPr>
        <w:rPr>
          <w:rFonts w:ascii="Verdana" w:hAnsi="Verdana"/>
          <w:sz w:val="24"/>
          <w:szCs w:val="24"/>
        </w:rPr>
      </w:pPr>
      <w:proofErr w:type="gramStart"/>
      <w:r w:rsidRPr="00907927">
        <w:rPr>
          <w:rFonts w:ascii="Verdana" w:hAnsi="Verdana"/>
          <w:sz w:val="24"/>
          <w:szCs w:val="24"/>
        </w:rPr>
        <w:t>findElements-</w:t>
      </w:r>
      <w:proofErr w:type="gramEnd"/>
      <w:r w:rsidRPr="00907927">
        <w:rPr>
          <w:rFonts w:ascii="Verdana" w:hAnsi="Verdana"/>
          <w:sz w:val="24"/>
          <w:szCs w:val="24"/>
        </w:rPr>
        <w:t xml:space="preserve"> list of webelements</w:t>
      </w:r>
    </w:p>
    <w:p w:rsidR="00E35489" w:rsidRPr="00907927" w:rsidRDefault="00E35489" w:rsidP="00E35489">
      <w:pPr>
        <w:rPr>
          <w:rFonts w:ascii="Verdana" w:hAnsi="Verdana"/>
          <w:sz w:val="24"/>
          <w:szCs w:val="24"/>
        </w:rPr>
      </w:pPr>
      <w:proofErr w:type="gramStart"/>
      <w:r w:rsidRPr="00907927">
        <w:rPr>
          <w:rFonts w:ascii="Verdana" w:hAnsi="Verdana"/>
          <w:sz w:val="24"/>
          <w:szCs w:val="24"/>
        </w:rPr>
        <w:t>this</w:t>
      </w:r>
      <w:proofErr w:type="gramEnd"/>
      <w:r w:rsidRPr="00907927">
        <w:rPr>
          <w:rFonts w:ascii="Verdana" w:hAnsi="Verdana"/>
          <w:sz w:val="24"/>
          <w:szCs w:val="24"/>
        </w:rPr>
        <w:t xml:space="preserve"> will return empty list when element is not present in html page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roofErr w:type="gramStart"/>
      <w:r w:rsidRPr="00907927">
        <w:rPr>
          <w:rFonts w:ascii="Verdana" w:hAnsi="Verdana"/>
          <w:sz w:val="24"/>
          <w:szCs w:val="24"/>
        </w:rPr>
        <w:t>getTitle</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lastRenderedPageBreak/>
        <w:t>getCurrentUrl</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getPageSource</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getWindowHandle</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getWindowHandles</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switchto()</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close</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quit</w:t>
      </w:r>
      <w:proofErr w:type="gramEnd"/>
    </w:p>
    <w:p w:rsidR="00E35489" w:rsidRPr="00907927" w:rsidRDefault="00E35489" w:rsidP="00E35489">
      <w:pPr>
        <w:rPr>
          <w:rFonts w:ascii="Verdana" w:hAnsi="Verdana"/>
          <w:sz w:val="24"/>
          <w:szCs w:val="24"/>
        </w:rPr>
      </w:pPr>
      <w:r w:rsidRPr="00907927">
        <w:rPr>
          <w:rFonts w:ascii="Verdana" w:hAnsi="Verdana"/>
          <w:sz w:val="24"/>
          <w:szCs w:val="24"/>
        </w:rPr>
        <w:t>driver.manage.window.maximize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WebElement </w:t>
      </w:r>
      <w:proofErr w:type="gramStart"/>
      <w:r w:rsidRPr="00907927">
        <w:rPr>
          <w:rFonts w:ascii="Verdana" w:hAnsi="Verdana"/>
          <w:sz w:val="24"/>
          <w:szCs w:val="24"/>
        </w:rPr>
        <w:t>findElement(</w:t>
      </w:r>
      <w:proofErr w:type="gramEnd"/>
      <w:r w:rsidRPr="00907927">
        <w:rPr>
          <w:rFonts w:ascii="Verdana" w:hAnsi="Verdana"/>
          <w:sz w:val="24"/>
          <w:szCs w:val="24"/>
        </w:rPr>
        <w:t>By by):</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Click</w:t>
      </w:r>
    </w:p>
    <w:p w:rsidR="00E35489" w:rsidRPr="00907927" w:rsidRDefault="00E35489" w:rsidP="00E35489">
      <w:pPr>
        <w:rPr>
          <w:rFonts w:ascii="Verdana" w:hAnsi="Verdana"/>
          <w:sz w:val="24"/>
          <w:szCs w:val="24"/>
        </w:rPr>
      </w:pPr>
      <w:r w:rsidRPr="00907927">
        <w:rPr>
          <w:rFonts w:ascii="Verdana" w:hAnsi="Verdana"/>
          <w:sz w:val="24"/>
          <w:szCs w:val="24"/>
        </w:rPr>
        <w:t>Submit</w:t>
      </w:r>
    </w:p>
    <w:p w:rsidR="00E35489" w:rsidRPr="00907927" w:rsidRDefault="00E35489" w:rsidP="00E35489">
      <w:pPr>
        <w:rPr>
          <w:rFonts w:ascii="Verdana" w:hAnsi="Verdana"/>
          <w:sz w:val="24"/>
          <w:szCs w:val="24"/>
        </w:rPr>
      </w:pPr>
      <w:proofErr w:type="gramStart"/>
      <w:r w:rsidRPr="00907927">
        <w:rPr>
          <w:rFonts w:ascii="Verdana" w:hAnsi="Verdana"/>
          <w:sz w:val="24"/>
          <w:szCs w:val="24"/>
        </w:rPr>
        <w:t>sendKeys</w:t>
      </w:r>
      <w:proofErr w:type="gramEnd"/>
    </w:p>
    <w:p w:rsidR="00E35489" w:rsidRPr="00907927" w:rsidRDefault="00E35489" w:rsidP="00E35489">
      <w:pPr>
        <w:rPr>
          <w:rFonts w:ascii="Verdana" w:hAnsi="Verdana"/>
          <w:sz w:val="24"/>
          <w:szCs w:val="24"/>
        </w:rPr>
      </w:pPr>
      <w:proofErr w:type="gramStart"/>
      <w:r w:rsidRPr="00907927">
        <w:rPr>
          <w:rFonts w:ascii="Verdana" w:hAnsi="Verdana"/>
          <w:sz w:val="24"/>
          <w:szCs w:val="24"/>
        </w:rPr>
        <w:t>clear</w:t>
      </w:r>
      <w:proofErr w:type="gramEnd"/>
      <w:r w:rsidRPr="00907927">
        <w:rPr>
          <w:rFonts w:ascii="Verdana" w:hAnsi="Verdana"/>
          <w:sz w:val="24"/>
          <w:szCs w:val="24"/>
        </w:rPr>
        <w:t xml:space="preserve"> – its used to clear textbox content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List&lt;WebElements&gt; </w:t>
      </w:r>
      <w:proofErr w:type="gramStart"/>
      <w:r w:rsidRPr="00907927">
        <w:rPr>
          <w:rFonts w:ascii="Verdana" w:hAnsi="Verdana"/>
          <w:sz w:val="24"/>
          <w:szCs w:val="24"/>
        </w:rPr>
        <w:t>findElements(</w:t>
      </w:r>
      <w:proofErr w:type="gramEnd"/>
      <w:r w:rsidRPr="00907927">
        <w:rPr>
          <w:rFonts w:ascii="Verdana" w:hAnsi="Verdana"/>
          <w:sz w:val="24"/>
          <w:szCs w:val="24"/>
        </w:rPr>
        <w:t>By by)</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By – is a class which is used to locate the elements. It has 8 different locator static methods.</w:t>
      </w:r>
    </w:p>
    <w:p w:rsidR="00E35489" w:rsidRPr="00907927" w:rsidRDefault="00E35489" w:rsidP="00E35489">
      <w:pPr>
        <w:rPr>
          <w:rFonts w:ascii="Verdana" w:hAnsi="Verdana"/>
          <w:sz w:val="24"/>
          <w:szCs w:val="24"/>
        </w:rPr>
      </w:pPr>
      <w:proofErr w:type="gramStart"/>
      <w:r w:rsidRPr="00907927">
        <w:rPr>
          <w:rFonts w:ascii="Verdana" w:hAnsi="Verdana"/>
          <w:sz w:val="24"/>
          <w:szCs w:val="24"/>
        </w:rPr>
        <w:t>By.id(</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proofErr w:type="gramStart"/>
      <w:r w:rsidRPr="00907927">
        <w:rPr>
          <w:rFonts w:ascii="Verdana" w:hAnsi="Verdana"/>
          <w:sz w:val="24"/>
          <w:szCs w:val="24"/>
        </w:rPr>
        <w:t>By.name(</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proofErr w:type="gramStart"/>
      <w:r w:rsidRPr="00907927">
        <w:rPr>
          <w:rFonts w:ascii="Verdana" w:hAnsi="Verdana"/>
          <w:sz w:val="24"/>
          <w:szCs w:val="24"/>
        </w:rPr>
        <w:t>By.tagName(</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proofErr w:type="gramStart"/>
      <w:r w:rsidRPr="00907927">
        <w:rPr>
          <w:rFonts w:ascii="Verdana" w:hAnsi="Verdana"/>
          <w:sz w:val="24"/>
          <w:szCs w:val="24"/>
        </w:rPr>
        <w:t>By.class(</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proofErr w:type="gramStart"/>
      <w:r w:rsidRPr="00907927">
        <w:rPr>
          <w:rFonts w:ascii="Verdana" w:hAnsi="Verdana"/>
          <w:sz w:val="24"/>
          <w:szCs w:val="24"/>
        </w:rPr>
        <w:lastRenderedPageBreak/>
        <w:t>By.linkText(</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proofErr w:type="gramStart"/>
      <w:r w:rsidRPr="00907927">
        <w:rPr>
          <w:rFonts w:ascii="Verdana" w:hAnsi="Verdana"/>
          <w:sz w:val="24"/>
          <w:szCs w:val="24"/>
        </w:rPr>
        <w:t>By.partialLinkText(</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proofErr w:type="gramStart"/>
      <w:r w:rsidRPr="00907927">
        <w:rPr>
          <w:rFonts w:ascii="Verdana" w:hAnsi="Verdana"/>
          <w:sz w:val="24"/>
          <w:szCs w:val="24"/>
        </w:rPr>
        <w:t>By.xpath(</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proofErr w:type="gramStart"/>
      <w:r w:rsidRPr="00907927">
        <w:rPr>
          <w:rFonts w:ascii="Verdana" w:hAnsi="Verdana"/>
          <w:sz w:val="24"/>
          <w:szCs w:val="24"/>
        </w:rPr>
        <w:t>By.cssSelector(</w:t>
      </w:r>
      <w:proofErr w:type="gramEnd"/>
      <w:r w:rsidRPr="00907927">
        <w:rPr>
          <w:rFonts w:ascii="Verdana" w:hAnsi="Verdana"/>
          <w:sz w:val="24"/>
          <w:szCs w:val="24"/>
        </w:rPr>
        <w:t>“stringparam”)</w:t>
      </w:r>
    </w:p>
    <w:p w:rsidR="00E35489" w:rsidRPr="00907927" w:rsidRDefault="00E35489" w:rsidP="00E35489">
      <w:pPr>
        <w:rPr>
          <w:rFonts w:ascii="Verdana" w:hAnsi="Verdana"/>
          <w:sz w:val="24"/>
          <w:szCs w:val="24"/>
        </w:rPr>
      </w:pPr>
      <w:r w:rsidRPr="00907927">
        <w:rPr>
          <w:rFonts w:ascii="Verdana" w:hAnsi="Verdana"/>
          <w:sz w:val="24"/>
          <w:szCs w:val="24"/>
        </w:rPr>
        <w:t>&lt;input type=”text</w:t>
      </w:r>
      <w:proofErr w:type="gramStart"/>
      <w:r w:rsidRPr="00907927">
        <w:rPr>
          <w:rFonts w:ascii="Verdana" w:hAnsi="Verdana"/>
          <w:sz w:val="24"/>
          <w:szCs w:val="24"/>
        </w:rPr>
        <w:t>”  id</w:t>
      </w:r>
      <w:proofErr w:type="gramEnd"/>
      <w:r w:rsidRPr="00907927">
        <w:rPr>
          <w:rFonts w:ascii="Verdana" w:hAnsi="Verdana"/>
          <w:sz w:val="24"/>
          <w:szCs w:val="24"/>
        </w:rPr>
        <w:t>=”wblTextBox” class=”txt.box” &gt;</w:t>
      </w:r>
    </w:p>
    <w:p w:rsidR="00E35489" w:rsidRPr="00907927" w:rsidRDefault="00E35489" w:rsidP="00E35489">
      <w:pPr>
        <w:rPr>
          <w:rFonts w:ascii="Verdana" w:hAnsi="Verdana"/>
          <w:sz w:val="24"/>
          <w:szCs w:val="24"/>
        </w:rPr>
      </w:pPr>
      <w:r w:rsidRPr="00907927">
        <w:rPr>
          <w:rFonts w:ascii="Verdana" w:hAnsi="Verdana"/>
          <w:sz w:val="24"/>
          <w:szCs w:val="24"/>
        </w:rPr>
        <w:t>&lt;a id=”lid” href=”login.html” name=”linkname”&gt;</w:t>
      </w:r>
    </w:p>
    <w:p w:rsidR="00E35489" w:rsidRPr="00907927" w:rsidRDefault="00E35489" w:rsidP="00E35489">
      <w:pPr>
        <w:pBdr>
          <w:bottom w:val="dotted" w:sz="24" w:space="1" w:color="auto"/>
        </w:pBd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&lt;</w:t>
      </w:r>
      <w:proofErr w:type="gramStart"/>
      <w:r w:rsidRPr="00907927">
        <w:rPr>
          <w:rFonts w:ascii="Verdana" w:hAnsi="Verdana"/>
          <w:sz w:val="24"/>
          <w:szCs w:val="24"/>
        </w:rPr>
        <w:t>input  type</w:t>
      </w:r>
      <w:proofErr w:type="gramEnd"/>
      <w:r w:rsidRPr="00907927">
        <w:rPr>
          <w:rFonts w:ascii="Verdana" w:hAnsi="Verdana"/>
          <w:sz w:val="24"/>
          <w:szCs w:val="24"/>
        </w:rPr>
        <w:t>=’submit’</w:t>
      </w:r>
    </w:p>
    <w:p w:rsidR="00E35489" w:rsidRPr="00907927" w:rsidRDefault="00E35489" w:rsidP="00E35489">
      <w:pPr>
        <w:rPr>
          <w:rFonts w:ascii="Verdana" w:hAnsi="Verdana"/>
          <w:sz w:val="24"/>
          <w:szCs w:val="24"/>
        </w:rPr>
      </w:pPr>
      <w:r w:rsidRPr="00907927">
        <w:rPr>
          <w:rFonts w:ascii="Verdana" w:hAnsi="Verdana"/>
          <w:sz w:val="24"/>
          <w:szCs w:val="24"/>
        </w:rPr>
        <w:t>And element is inside form</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Click will in all scenarios—inside or outside form</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Select class – to select dropdowns and multiple select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Radio button click</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WebElement methods…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roofErr w:type="gramStart"/>
      <w:r w:rsidRPr="00907927">
        <w:rPr>
          <w:rFonts w:ascii="Verdana" w:hAnsi="Verdana"/>
          <w:sz w:val="24"/>
          <w:szCs w:val="24"/>
        </w:rPr>
        <w:t>Waits :</w:t>
      </w:r>
      <w:proofErr w:type="gramEnd"/>
      <w:r w:rsidRPr="00907927">
        <w:rPr>
          <w:rFonts w:ascii="Verdana" w:hAnsi="Verdana"/>
          <w:sz w:val="24"/>
          <w:szCs w:val="24"/>
        </w:rPr>
        <w:t xml:space="preserve">  Webdriver allows the programmer to wait for the element/elements to be located before throwing the exception like NoSuchElement/ElementNotFound exceptions…</w:t>
      </w:r>
    </w:p>
    <w:p w:rsidR="00E35489" w:rsidRPr="00907927" w:rsidRDefault="00E35489" w:rsidP="00E35489">
      <w:pPr>
        <w:rPr>
          <w:rFonts w:ascii="Verdana" w:hAnsi="Verdana"/>
          <w:sz w:val="24"/>
          <w:szCs w:val="24"/>
        </w:rPr>
      </w:pPr>
    </w:p>
    <w:p w:rsidR="00E35489" w:rsidRPr="00907927" w:rsidRDefault="00E35489" w:rsidP="00E35489">
      <w:pPr>
        <w:pStyle w:val="ListParagraph"/>
        <w:numPr>
          <w:ilvl w:val="0"/>
          <w:numId w:val="7"/>
        </w:numPr>
        <w:spacing w:after="160" w:line="256" w:lineRule="auto"/>
        <w:rPr>
          <w:rFonts w:ascii="Verdana" w:hAnsi="Verdana"/>
          <w:sz w:val="24"/>
          <w:szCs w:val="24"/>
        </w:rPr>
      </w:pPr>
      <w:r w:rsidRPr="00907927">
        <w:rPr>
          <w:rFonts w:ascii="Verdana" w:hAnsi="Verdana"/>
          <w:sz w:val="24"/>
          <w:szCs w:val="24"/>
        </w:rPr>
        <w:t>Implicit wait – waits for entire time the browser is open by the driver…</w:t>
      </w:r>
    </w:p>
    <w:p w:rsidR="00E35489" w:rsidRPr="00907927" w:rsidRDefault="00E35489" w:rsidP="00E35489">
      <w:pPr>
        <w:ind w:left="360"/>
        <w:rPr>
          <w:rFonts w:ascii="Verdana" w:hAnsi="Verdana"/>
          <w:sz w:val="24"/>
          <w:szCs w:val="24"/>
        </w:rPr>
      </w:pPr>
      <w:r w:rsidRPr="00907927">
        <w:rPr>
          <w:rFonts w:ascii="Verdana" w:hAnsi="Verdana"/>
          <w:sz w:val="24"/>
          <w:szCs w:val="24"/>
        </w:rPr>
        <w:lastRenderedPageBreak/>
        <w:t>It checks initially before the wait time for presence of element- if it do not find the element it will wait for given time and at the end of wait time it again checks for element (it do not check in between), if it finds the elemnt it return the element else it throws exception.</w:t>
      </w:r>
    </w:p>
    <w:p w:rsidR="00E35489" w:rsidRPr="00907927" w:rsidRDefault="00E35489" w:rsidP="00E35489">
      <w:pPr>
        <w:ind w:left="360"/>
        <w:rPr>
          <w:rFonts w:ascii="Verdana" w:hAnsi="Verdana"/>
          <w:sz w:val="24"/>
          <w:szCs w:val="24"/>
        </w:rPr>
      </w:pPr>
      <w:r w:rsidRPr="00907927">
        <w:rPr>
          <w:rFonts w:ascii="Verdana" w:hAnsi="Verdana"/>
          <w:sz w:val="24"/>
          <w:szCs w:val="24"/>
        </w:rPr>
        <w:t xml:space="preserve">     </w:t>
      </w:r>
      <w:proofErr w:type="gramStart"/>
      <w:r w:rsidRPr="00907927">
        <w:rPr>
          <w:rFonts w:ascii="Verdana" w:hAnsi="Verdana"/>
          <w:sz w:val="24"/>
          <w:szCs w:val="24"/>
        </w:rPr>
        <w:t>driver.manage(</w:t>
      </w:r>
      <w:proofErr w:type="gramEnd"/>
      <w:r w:rsidRPr="00907927">
        <w:rPr>
          <w:rFonts w:ascii="Verdana" w:hAnsi="Verdana"/>
          <w:sz w:val="24"/>
          <w:szCs w:val="24"/>
        </w:rPr>
        <w:t>).timeouts().implicitlyWait(20, TimeUnit.seconds);</w:t>
      </w:r>
    </w:p>
    <w:p w:rsidR="00E35489" w:rsidRPr="00907927" w:rsidRDefault="00E35489" w:rsidP="00E35489">
      <w:pPr>
        <w:rPr>
          <w:rFonts w:ascii="Verdana" w:hAnsi="Verdana"/>
          <w:sz w:val="24"/>
          <w:szCs w:val="24"/>
        </w:rPr>
      </w:pPr>
      <w:r w:rsidRPr="00907927">
        <w:rPr>
          <w:rFonts w:ascii="Verdana" w:hAnsi="Verdana"/>
          <w:sz w:val="24"/>
          <w:szCs w:val="24"/>
        </w:rPr>
        <w:t xml:space="preserve">      </w:t>
      </w:r>
    </w:p>
    <w:p w:rsidR="00E35489" w:rsidRPr="00907927" w:rsidRDefault="00E35489" w:rsidP="00E35489">
      <w:pPr>
        <w:rPr>
          <w:rFonts w:ascii="Verdana" w:hAnsi="Verdana"/>
          <w:sz w:val="24"/>
          <w:szCs w:val="24"/>
        </w:rPr>
      </w:pPr>
    </w:p>
    <w:p w:rsidR="00E35489" w:rsidRPr="00907927" w:rsidRDefault="00E35489" w:rsidP="00E35489">
      <w:pPr>
        <w:pStyle w:val="ListParagraph"/>
        <w:numPr>
          <w:ilvl w:val="0"/>
          <w:numId w:val="7"/>
        </w:numPr>
        <w:spacing w:after="160" w:line="256" w:lineRule="auto"/>
        <w:rPr>
          <w:rFonts w:ascii="Verdana" w:hAnsi="Verdana"/>
          <w:sz w:val="24"/>
          <w:szCs w:val="24"/>
        </w:rPr>
      </w:pPr>
      <w:r w:rsidRPr="00907927">
        <w:rPr>
          <w:rFonts w:ascii="Verdana" w:hAnsi="Verdana"/>
          <w:sz w:val="24"/>
          <w:szCs w:val="24"/>
        </w:rPr>
        <w:t xml:space="preserve">Explicit Wait – waits for a specific condition or specific element for a given </w:t>
      </w:r>
      <w:proofErr w:type="gramStart"/>
      <w:r w:rsidRPr="00907927">
        <w:rPr>
          <w:rFonts w:ascii="Verdana" w:hAnsi="Verdana"/>
          <w:sz w:val="24"/>
          <w:szCs w:val="24"/>
        </w:rPr>
        <w:t>a</w:t>
      </w:r>
      <w:proofErr w:type="gramEnd"/>
      <w:r w:rsidRPr="00907927">
        <w:rPr>
          <w:rFonts w:ascii="Verdana" w:hAnsi="Verdana"/>
          <w:sz w:val="24"/>
          <w:szCs w:val="24"/>
        </w:rPr>
        <w:t xml:space="preserve">   amount of time before throwing the exception.</w:t>
      </w:r>
    </w:p>
    <w:p w:rsidR="00E35489" w:rsidRPr="00907927" w:rsidRDefault="00E35489" w:rsidP="00E35489">
      <w:pPr>
        <w:pStyle w:val="ListParagraph"/>
        <w:rPr>
          <w:rFonts w:ascii="Verdana" w:hAnsi="Verdana"/>
          <w:sz w:val="24"/>
          <w:szCs w:val="24"/>
        </w:rPr>
      </w:pPr>
      <w:r w:rsidRPr="00907927">
        <w:rPr>
          <w:rFonts w:ascii="Verdana" w:hAnsi="Verdana"/>
          <w:sz w:val="24"/>
          <w:szCs w:val="24"/>
        </w:rPr>
        <w:t>It checks in between the wait time for presence of element by default for every 500 ms and if it finds the element after this specific time it returns the element and do not wait further.</w:t>
      </w:r>
    </w:p>
    <w:p w:rsidR="00E35489" w:rsidRPr="00907927" w:rsidRDefault="00E35489" w:rsidP="00E35489">
      <w:pPr>
        <w:pStyle w:val="ListParagraph"/>
        <w:rPr>
          <w:rFonts w:ascii="Verdana" w:hAnsi="Verdana"/>
          <w:sz w:val="24"/>
          <w:szCs w:val="24"/>
        </w:rPr>
      </w:pPr>
    </w:p>
    <w:p w:rsidR="00E35489" w:rsidRPr="00907927" w:rsidRDefault="00E35489" w:rsidP="00E35489">
      <w:pPr>
        <w:pStyle w:val="ListParagraph"/>
        <w:rPr>
          <w:rFonts w:ascii="Verdana" w:hAnsi="Verdana"/>
          <w:sz w:val="24"/>
          <w:szCs w:val="24"/>
        </w:rPr>
      </w:pPr>
      <w:r w:rsidRPr="00907927">
        <w:rPr>
          <w:rFonts w:ascii="Verdana" w:hAnsi="Verdana"/>
          <w:sz w:val="24"/>
          <w:szCs w:val="24"/>
        </w:rPr>
        <w:t>We can use until method with function/</w:t>
      </w:r>
      <w:proofErr w:type="gramStart"/>
      <w:r w:rsidRPr="00907927">
        <w:rPr>
          <w:rFonts w:ascii="Verdana" w:hAnsi="Verdana"/>
          <w:sz w:val="24"/>
          <w:szCs w:val="24"/>
        </w:rPr>
        <w:t>predicate  or</w:t>
      </w:r>
      <w:proofErr w:type="gramEnd"/>
      <w:r w:rsidRPr="00907927">
        <w:rPr>
          <w:rFonts w:ascii="Verdana" w:hAnsi="Verdana"/>
          <w:sz w:val="24"/>
          <w:szCs w:val="24"/>
        </w:rPr>
        <w:t xml:space="preserve"> ExpectionConditions.</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highlight w:val="lightGray"/>
        </w:rPr>
        <w:t>WebDriverWait</w:t>
      </w:r>
      <w:r w:rsidRPr="00907927">
        <w:rPr>
          <w:rFonts w:ascii="Verdana" w:hAnsi="Verdana" w:cs="Consolas"/>
          <w:color w:val="000000"/>
          <w:sz w:val="24"/>
          <w:szCs w:val="24"/>
        </w:rPr>
        <w:t xml:space="preserve"> </w:t>
      </w:r>
      <w:r w:rsidRPr="00907927">
        <w:rPr>
          <w:rFonts w:ascii="Verdana" w:hAnsi="Verdana" w:cs="Consolas"/>
          <w:color w:val="6A3E3E"/>
          <w:sz w:val="24"/>
          <w:szCs w:val="24"/>
        </w:rPr>
        <w:t>wait</w:t>
      </w:r>
      <w:r w:rsidRPr="00907927">
        <w:rPr>
          <w:rFonts w:ascii="Verdana" w:hAnsi="Verdana" w:cs="Consolas"/>
          <w:color w:val="000000"/>
          <w:sz w:val="24"/>
          <w:szCs w:val="24"/>
        </w:rPr>
        <w:t xml:space="preserve"> = </w:t>
      </w:r>
      <w:r w:rsidRPr="00907927">
        <w:rPr>
          <w:rFonts w:ascii="Verdana" w:hAnsi="Verdana" w:cs="Consolas"/>
          <w:b/>
          <w:bCs/>
          <w:color w:val="7F0055"/>
          <w:sz w:val="24"/>
          <w:szCs w:val="24"/>
        </w:rPr>
        <w:t>new</w:t>
      </w:r>
      <w:r w:rsidRPr="00907927">
        <w:rPr>
          <w:rFonts w:ascii="Verdana" w:hAnsi="Verdana" w:cs="Consolas"/>
          <w:color w:val="000000"/>
          <w:sz w:val="24"/>
          <w:szCs w:val="24"/>
        </w:rPr>
        <w:t xml:space="preserve"> </w:t>
      </w:r>
      <w:proofErr w:type="gramStart"/>
      <w:r w:rsidRPr="00907927">
        <w:rPr>
          <w:rFonts w:ascii="Verdana" w:hAnsi="Verdana" w:cs="Consolas"/>
          <w:color w:val="000000"/>
          <w:sz w:val="24"/>
          <w:szCs w:val="24"/>
          <w:highlight w:val="lightGray"/>
        </w:rPr>
        <w:t>WebDriverWait</w:t>
      </w:r>
      <w:r w:rsidRPr="00907927">
        <w:rPr>
          <w:rFonts w:ascii="Verdana" w:hAnsi="Verdana" w:cs="Consolas"/>
          <w:color w:val="000000"/>
          <w:sz w:val="24"/>
          <w:szCs w:val="24"/>
        </w:rPr>
        <w:t>(</w:t>
      </w:r>
      <w:proofErr w:type="gramEnd"/>
      <w:r w:rsidRPr="00907927">
        <w:rPr>
          <w:rFonts w:ascii="Verdana" w:hAnsi="Verdana" w:cs="Consolas"/>
          <w:color w:val="0000C0"/>
          <w:sz w:val="24"/>
          <w:szCs w:val="24"/>
        </w:rPr>
        <w:t>driver</w:t>
      </w:r>
      <w:r w:rsidRPr="00907927">
        <w:rPr>
          <w:rFonts w:ascii="Verdana" w:hAnsi="Verdana" w:cs="Consolas"/>
          <w:color w:val="000000"/>
          <w:sz w:val="24"/>
          <w:szCs w:val="24"/>
        </w:rPr>
        <w:t>,20);</w:t>
      </w:r>
    </w:p>
    <w:p w:rsidR="00E35489" w:rsidRPr="00907927" w:rsidRDefault="00E35489" w:rsidP="00E35489">
      <w:pPr>
        <w:autoSpaceDE w:val="0"/>
        <w:autoSpaceDN w:val="0"/>
        <w:adjustRightInd w:val="0"/>
        <w:spacing w:after="0"/>
        <w:rPr>
          <w:rFonts w:ascii="Verdana" w:hAnsi="Verdana" w:cs="Consolas"/>
          <w:sz w:val="24"/>
          <w:szCs w:val="24"/>
        </w:rPr>
      </w:pPr>
    </w:p>
    <w:p w:rsidR="00E35489" w:rsidRPr="00907927" w:rsidRDefault="00E35489" w:rsidP="00E35489">
      <w:pPr>
        <w:autoSpaceDE w:val="0"/>
        <w:autoSpaceDN w:val="0"/>
        <w:adjustRightInd w:val="0"/>
        <w:spacing w:after="0"/>
        <w:rPr>
          <w:rFonts w:ascii="Verdana" w:hAnsi="Verdana"/>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t xml:space="preserve">WebElement </w:t>
      </w:r>
      <w:r w:rsidRPr="00907927">
        <w:rPr>
          <w:rFonts w:ascii="Verdana" w:hAnsi="Verdana" w:cs="Consolas"/>
          <w:color w:val="6A3E3E"/>
          <w:sz w:val="24"/>
          <w:szCs w:val="24"/>
        </w:rPr>
        <w:t>element</w:t>
      </w:r>
      <w:r w:rsidRPr="00907927">
        <w:rPr>
          <w:rFonts w:ascii="Verdana" w:hAnsi="Verdana" w:cs="Consolas"/>
          <w:color w:val="000000"/>
          <w:sz w:val="24"/>
          <w:szCs w:val="24"/>
        </w:rPr>
        <w:t xml:space="preserve"> =</w:t>
      </w:r>
      <w:proofErr w:type="gramStart"/>
      <w:r w:rsidRPr="00907927">
        <w:rPr>
          <w:rFonts w:ascii="Verdana" w:hAnsi="Verdana" w:cs="Consolas"/>
          <w:color w:val="6A3E3E"/>
          <w:sz w:val="24"/>
          <w:szCs w:val="24"/>
        </w:rPr>
        <w:t>wait</w:t>
      </w:r>
      <w:r w:rsidRPr="00907927">
        <w:rPr>
          <w:rFonts w:ascii="Verdana" w:hAnsi="Verdana" w:cs="Consolas"/>
          <w:color w:val="000000"/>
          <w:sz w:val="24"/>
          <w:szCs w:val="24"/>
        </w:rPr>
        <w:t>.until(</w:t>
      </w:r>
      <w:proofErr w:type="gramEnd"/>
      <w:r w:rsidRPr="00907927">
        <w:rPr>
          <w:rFonts w:ascii="Verdana" w:hAnsi="Verdana" w:cs="Consolas"/>
          <w:color w:val="000000"/>
          <w:sz w:val="24"/>
          <w:szCs w:val="24"/>
        </w:rPr>
        <w:t>ExpectedConditions.</w:t>
      </w:r>
      <w:r w:rsidRPr="00907927">
        <w:rPr>
          <w:rFonts w:ascii="Verdana" w:hAnsi="Verdana" w:cs="Consolas"/>
          <w:i/>
          <w:iCs/>
          <w:color w:val="000000"/>
          <w:sz w:val="24"/>
          <w:szCs w:val="24"/>
        </w:rPr>
        <w:t>visibilityOfElementLocated</w:t>
      </w:r>
      <w:r w:rsidRPr="00907927">
        <w:rPr>
          <w:rFonts w:ascii="Verdana" w:hAnsi="Verdana" w:cs="Consolas"/>
          <w:color w:val="000000"/>
          <w:sz w:val="24"/>
          <w:szCs w:val="24"/>
        </w:rPr>
        <w:t>(By.</w:t>
      </w:r>
      <w:r w:rsidRPr="00907927">
        <w:rPr>
          <w:rFonts w:ascii="Verdana" w:hAnsi="Verdana" w:cs="Consolas"/>
          <w:i/>
          <w:iCs/>
          <w:color w:val="000000"/>
          <w:sz w:val="24"/>
          <w:szCs w:val="24"/>
        </w:rPr>
        <w:t>xpath</w:t>
      </w:r>
      <w:r w:rsidRPr="00907927">
        <w:rPr>
          <w:rFonts w:ascii="Verdana" w:hAnsi="Verdana" w:cs="Consolas"/>
          <w:color w:val="000000"/>
          <w:sz w:val="24"/>
          <w:szCs w:val="24"/>
        </w:rPr>
        <w:t>(</w:t>
      </w:r>
      <w:r w:rsidRPr="00907927">
        <w:rPr>
          <w:rFonts w:ascii="Verdana" w:hAnsi="Verdana" w:cs="Consolas"/>
          <w:color w:val="2A00FF"/>
          <w:sz w:val="24"/>
          <w:szCs w:val="24"/>
        </w:rPr>
        <w:t>"//*[text()='ASP.NET Web Forms']"</w:t>
      </w:r>
      <w:r w:rsidRPr="00907927">
        <w:rPr>
          <w:rFonts w:ascii="Verdana" w:hAnsi="Verdana" w:cs="Consolas"/>
          <w:color w:val="000000"/>
          <w:sz w:val="24"/>
          <w:szCs w:val="24"/>
        </w:rPr>
        <w:t>)));</w:t>
      </w:r>
    </w:p>
    <w:p w:rsidR="00E35489" w:rsidRPr="00907927" w:rsidRDefault="00E35489" w:rsidP="00E35489">
      <w:pPr>
        <w:pStyle w:val="ListParagraph"/>
        <w:rPr>
          <w:rFonts w:ascii="Verdana" w:hAnsi="Verdana"/>
          <w:sz w:val="24"/>
          <w:szCs w:val="24"/>
        </w:rPr>
      </w:pPr>
    </w:p>
    <w:p w:rsidR="00E35489" w:rsidRPr="00907927" w:rsidRDefault="00E35489" w:rsidP="00E35489">
      <w:pPr>
        <w:pStyle w:val="ListParagraph"/>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      a.FluentWait – it is similar to explicit wait but it allows to mention the frequency for which the element presence should be tested instead of going with WebDriver default </w:t>
      </w:r>
      <w:proofErr w:type="gramStart"/>
      <w:r w:rsidRPr="00907927">
        <w:rPr>
          <w:rFonts w:ascii="Verdana" w:hAnsi="Verdana"/>
          <w:sz w:val="24"/>
          <w:szCs w:val="24"/>
        </w:rPr>
        <w:t>frequency(</w:t>
      </w:r>
      <w:proofErr w:type="gramEnd"/>
      <w:r w:rsidRPr="00907927">
        <w:rPr>
          <w:rFonts w:ascii="Verdana" w:hAnsi="Verdana"/>
          <w:sz w:val="24"/>
          <w:szCs w:val="24"/>
        </w:rPr>
        <w:t>500ms), along with wait time.</w:t>
      </w:r>
    </w:p>
    <w:p w:rsidR="00E35489" w:rsidRPr="00907927" w:rsidRDefault="00E35489" w:rsidP="00E35489">
      <w:pPr>
        <w:rPr>
          <w:rFonts w:ascii="Verdana" w:hAnsi="Verdana"/>
          <w:sz w:val="24"/>
          <w:szCs w:val="24"/>
        </w:rPr>
      </w:pPr>
      <w:r w:rsidRPr="00907927">
        <w:rPr>
          <w:rFonts w:ascii="Verdana" w:hAnsi="Verdana"/>
          <w:sz w:val="24"/>
          <w:szCs w:val="24"/>
        </w:rPr>
        <w:t xml:space="preserve"> Also you </w:t>
      </w:r>
      <w:proofErr w:type="gramStart"/>
      <w:r w:rsidRPr="00907927">
        <w:rPr>
          <w:rFonts w:ascii="Verdana" w:hAnsi="Verdana"/>
          <w:sz w:val="24"/>
          <w:szCs w:val="24"/>
        </w:rPr>
        <w:t>can  declare</w:t>
      </w:r>
      <w:proofErr w:type="gramEnd"/>
      <w:r w:rsidRPr="00907927">
        <w:rPr>
          <w:rFonts w:ascii="Verdana" w:hAnsi="Verdana"/>
          <w:sz w:val="24"/>
          <w:szCs w:val="24"/>
        </w:rPr>
        <w:t xml:space="preserve"> any specific exception to be ignored </w:t>
      </w:r>
    </w:p>
    <w:p w:rsidR="00E35489" w:rsidRPr="00907927" w:rsidRDefault="00E35489" w:rsidP="00E35489">
      <w:pPr>
        <w:rPr>
          <w:rFonts w:ascii="Verdana" w:hAnsi="Verdana"/>
          <w:sz w:val="24"/>
          <w:szCs w:val="24"/>
        </w:rPr>
      </w:pPr>
      <w:r w:rsidRPr="00907927">
        <w:rPr>
          <w:rFonts w:ascii="Verdana" w:hAnsi="Verdana"/>
          <w:sz w:val="24"/>
          <w:szCs w:val="24"/>
        </w:rPr>
        <w:t>20 secoonds – wait time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roofErr w:type="gramStart"/>
      <w:r w:rsidRPr="00907927">
        <w:rPr>
          <w:rFonts w:ascii="Verdana" w:hAnsi="Verdana"/>
          <w:sz w:val="24"/>
          <w:szCs w:val="24"/>
        </w:rPr>
        <w:t>pollinEvery/frequency</w:t>
      </w:r>
      <w:proofErr w:type="gramEnd"/>
      <w:r w:rsidRPr="00907927">
        <w:rPr>
          <w:rFonts w:ascii="Verdana" w:hAnsi="Verdana"/>
          <w:sz w:val="24"/>
          <w:szCs w:val="24"/>
        </w:rPr>
        <w:t xml:space="preserve"> – 5 seconds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roofErr w:type="gramStart"/>
      <w:r w:rsidRPr="00907927">
        <w:rPr>
          <w:rFonts w:ascii="Verdana" w:hAnsi="Verdana"/>
          <w:sz w:val="24"/>
          <w:szCs w:val="24"/>
        </w:rPr>
        <w:t>every</w:t>
      </w:r>
      <w:proofErr w:type="gramEnd"/>
      <w:r w:rsidRPr="00907927">
        <w:rPr>
          <w:rFonts w:ascii="Verdana" w:hAnsi="Verdana"/>
          <w:sz w:val="24"/>
          <w:szCs w:val="24"/>
        </w:rPr>
        <w:t xml:space="preserve"> 5 seconds it checks for the wait condition and do not for complete wait time if you find the element in between.</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highlight w:val="lightGray"/>
        </w:rPr>
        <w:t>FluentWait</w:t>
      </w:r>
      <w:r w:rsidRPr="00907927">
        <w:rPr>
          <w:rFonts w:ascii="Verdana" w:hAnsi="Verdana" w:cs="Consolas"/>
          <w:color w:val="000000"/>
          <w:sz w:val="24"/>
          <w:szCs w:val="24"/>
        </w:rPr>
        <w:t xml:space="preserve">&lt;WebDriver&gt; </w:t>
      </w:r>
      <w:r w:rsidRPr="00907927">
        <w:rPr>
          <w:rFonts w:ascii="Verdana" w:hAnsi="Verdana" w:cs="Consolas"/>
          <w:color w:val="6A3E3E"/>
          <w:sz w:val="24"/>
          <w:szCs w:val="24"/>
        </w:rPr>
        <w:t>wait</w:t>
      </w:r>
      <w:r w:rsidRPr="00907927">
        <w:rPr>
          <w:rFonts w:ascii="Verdana" w:hAnsi="Verdana" w:cs="Consolas"/>
          <w:color w:val="000000"/>
          <w:sz w:val="24"/>
          <w:szCs w:val="24"/>
        </w:rPr>
        <w:t xml:space="preserve"> = </w:t>
      </w:r>
      <w:r w:rsidRPr="00907927">
        <w:rPr>
          <w:rFonts w:ascii="Verdana" w:hAnsi="Verdana" w:cs="Consolas"/>
          <w:b/>
          <w:bCs/>
          <w:color w:val="7F0055"/>
          <w:sz w:val="24"/>
          <w:szCs w:val="24"/>
        </w:rPr>
        <w:t>new</w:t>
      </w:r>
      <w:r w:rsidRPr="00907927">
        <w:rPr>
          <w:rFonts w:ascii="Verdana" w:hAnsi="Verdana" w:cs="Consolas"/>
          <w:color w:val="000000"/>
          <w:sz w:val="24"/>
          <w:szCs w:val="24"/>
        </w:rPr>
        <w:t xml:space="preserve"> </w:t>
      </w:r>
      <w:r w:rsidRPr="00907927">
        <w:rPr>
          <w:rFonts w:ascii="Verdana" w:hAnsi="Verdana" w:cs="Consolas"/>
          <w:color w:val="000000"/>
          <w:sz w:val="24"/>
          <w:szCs w:val="24"/>
          <w:highlight w:val="lightGray"/>
        </w:rPr>
        <w:t>FluentWait</w:t>
      </w:r>
      <w:r w:rsidRPr="00907927">
        <w:rPr>
          <w:rFonts w:ascii="Verdana" w:hAnsi="Verdana" w:cs="Consolas"/>
          <w:color w:val="000000"/>
          <w:sz w:val="24"/>
          <w:szCs w:val="24"/>
        </w:rPr>
        <w:t>&lt;WebDriver</w:t>
      </w:r>
      <w:proofErr w:type="gramStart"/>
      <w:r w:rsidRPr="00907927">
        <w:rPr>
          <w:rFonts w:ascii="Verdana" w:hAnsi="Verdana" w:cs="Consolas"/>
          <w:color w:val="000000"/>
          <w:sz w:val="24"/>
          <w:szCs w:val="24"/>
        </w:rPr>
        <w:t>&gt;(</w:t>
      </w:r>
      <w:proofErr w:type="gramEnd"/>
      <w:r w:rsidRPr="00907927">
        <w:rPr>
          <w:rFonts w:ascii="Verdana" w:hAnsi="Verdana" w:cs="Consolas"/>
          <w:color w:val="0000C0"/>
          <w:sz w:val="24"/>
          <w:szCs w:val="24"/>
        </w:rPr>
        <w:t>driver</w:t>
      </w:r>
      <w:r w:rsidRPr="00907927">
        <w:rPr>
          <w:rFonts w:ascii="Verdana" w:hAnsi="Verdana" w:cs="Consolas"/>
          <w:color w:val="000000"/>
          <w:sz w:val="24"/>
          <w:szCs w:val="24"/>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t>.</w:t>
      </w:r>
      <w:proofErr w:type="gramStart"/>
      <w:r w:rsidRPr="00907927">
        <w:rPr>
          <w:rFonts w:ascii="Verdana" w:hAnsi="Verdana" w:cs="Consolas"/>
          <w:color w:val="000000"/>
          <w:sz w:val="24"/>
          <w:szCs w:val="24"/>
        </w:rPr>
        <w:t>pollingEvery(</w:t>
      </w:r>
      <w:proofErr w:type="gramEnd"/>
      <w:r w:rsidRPr="00907927">
        <w:rPr>
          <w:rFonts w:ascii="Verdana" w:hAnsi="Verdana" w:cs="Consolas"/>
          <w:color w:val="000000"/>
          <w:sz w:val="24"/>
          <w:szCs w:val="24"/>
        </w:rPr>
        <w:t>10, TimeUnit.</w:t>
      </w:r>
      <w:r w:rsidRPr="00907927">
        <w:rPr>
          <w:rFonts w:ascii="Verdana" w:hAnsi="Verdana" w:cs="Consolas"/>
          <w:b/>
          <w:bCs/>
          <w:i/>
          <w:iCs/>
          <w:color w:val="0000C0"/>
          <w:sz w:val="24"/>
          <w:szCs w:val="24"/>
        </w:rPr>
        <w:t>SECONDS</w:t>
      </w:r>
      <w:r w:rsidRPr="00907927">
        <w:rPr>
          <w:rFonts w:ascii="Verdana" w:hAnsi="Verdana" w:cs="Consolas"/>
          <w:color w:val="000000"/>
          <w:sz w:val="24"/>
          <w:szCs w:val="24"/>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lastRenderedPageBreak/>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t>.</w:t>
      </w:r>
      <w:proofErr w:type="gramStart"/>
      <w:r w:rsidRPr="00907927">
        <w:rPr>
          <w:rFonts w:ascii="Verdana" w:hAnsi="Verdana" w:cs="Consolas"/>
          <w:color w:val="000000"/>
          <w:sz w:val="24"/>
          <w:szCs w:val="24"/>
        </w:rPr>
        <w:t>withTimeout(</w:t>
      </w:r>
      <w:proofErr w:type="gramEnd"/>
      <w:r w:rsidRPr="00907927">
        <w:rPr>
          <w:rFonts w:ascii="Verdana" w:hAnsi="Verdana" w:cs="Consolas"/>
          <w:color w:val="000000"/>
          <w:sz w:val="24"/>
          <w:szCs w:val="24"/>
        </w:rPr>
        <w:t>30, TimeUnit.</w:t>
      </w:r>
      <w:r w:rsidRPr="00907927">
        <w:rPr>
          <w:rFonts w:ascii="Verdana" w:hAnsi="Verdana" w:cs="Consolas"/>
          <w:b/>
          <w:bCs/>
          <w:i/>
          <w:iCs/>
          <w:color w:val="0000C0"/>
          <w:sz w:val="24"/>
          <w:szCs w:val="24"/>
        </w:rPr>
        <w:t>SECONDS</w:t>
      </w:r>
      <w:r w:rsidRPr="00907927">
        <w:rPr>
          <w:rFonts w:ascii="Verdana" w:hAnsi="Verdana" w:cs="Consolas"/>
          <w:color w:val="000000"/>
          <w:sz w:val="24"/>
          <w:szCs w:val="24"/>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r>
      <w:r w:rsidRPr="00907927">
        <w:rPr>
          <w:rFonts w:ascii="Verdana" w:hAnsi="Verdana" w:cs="Consolas"/>
          <w:color w:val="000000"/>
          <w:sz w:val="24"/>
          <w:szCs w:val="24"/>
        </w:rPr>
        <w:tab/>
        <w:t>.</w:t>
      </w:r>
      <w:proofErr w:type="gramStart"/>
      <w:r w:rsidRPr="00907927">
        <w:rPr>
          <w:rFonts w:ascii="Verdana" w:hAnsi="Verdana" w:cs="Consolas"/>
          <w:color w:val="000000"/>
          <w:sz w:val="24"/>
          <w:szCs w:val="24"/>
        </w:rPr>
        <w:t>ignoring(</w:t>
      </w:r>
      <w:proofErr w:type="gramEnd"/>
      <w:r w:rsidRPr="00907927">
        <w:rPr>
          <w:rFonts w:ascii="Verdana" w:hAnsi="Verdana" w:cs="Consolas"/>
          <w:color w:val="000000"/>
          <w:sz w:val="24"/>
          <w:szCs w:val="24"/>
        </w:rPr>
        <w:t>NoSuchElementException.</w:t>
      </w:r>
      <w:r w:rsidRPr="00907927">
        <w:rPr>
          <w:rFonts w:ascii="Verdana" w:hAnsi="Verdana" w:cs="Consolas"/>
          <w:b/>
          <w:bCs/>
          <w:color w:val="7F0055"/>
          <w:sz w:val="24"/>
          <w:szCs w:val="24"/>
        </w:rPr>
        <w:t>class</w:t>
      </w:r>
      <w:r w:rsidRPr="00907927">
        <w:rPr>
          <w:rFonts w:ascii="Verdana" w:hAnsi="Verdana" w:cs="Consolas"/>
          <w:color w:val="000000"/>
          <w:sz w:val="24"/>
          <w:szCs w:val="24"/>
        </w:rPr>
        <w:t>);</w:t>
      </w:r>
    </w:p>
    <w:p w:rsidR="00E35489" w:rsidRPr="00907927" w:rsidRDefault="00E35489" w:rsidP="00E35489">
      <w:pPr>
        <w:autoSpaceDE w:val="0"/>
        <w:autoSpaceDN w:val="0"/>
        <w:adjustRightInd w:val="0"/>
        <w:spacing w:after="0"/>
        <w:rPr>
          <w:rFonts w:ascii="Verdana" w:hAnsi="Verdana" w:cs="Consolas"/>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r>
    </w:p>
    <w:p w:rsidR="00E35489" w:rsidRPr="00907927" w:rsidRDefault="00E35489" w:rsidP="00E35489">
      <w:pPr>
        <w:rPr>
          <w:rFonts w:ascii="Verdana" w:hAnsi="Verdana"/>
          <w:sz w:val="24"/>
          <w:szCs w:val="24"/>
        </w:rPr>
      </w:pPr>
      <w:r w:rsidRPr="00907927">
        <w:rPr>
          <w:rFonts w:ascii="Verdana" w:hAnsi="Verdana" w:cs="Consolas"/>
          <w:color w:val="000000"/>
          <w:sz w:val="24"/>
          <w:szCs w:val="24"/>
        </w:rPr>
        <w:tab/>
      </w:r>
      <w:r w:rsidRPr="00907927">
        <w:rPr>
          <w:rFonts w:ascii="Verdana" w:hAnsi="Verdana" w:cs="Consolas"/>
          <w:color w:val="000000"/>
          <w:sz w:val="24"/>
          <w:szCs w:val="24"/>
        </w:rPr>
        <w:tab/>
        <w:t xml:space="preserve">WebElement </w:t>
      </w:r>
      <w:r w:rsidRPr="00907927">
        <w:rPr>
          <w:rFonts w:ascii="Verdana" w:hAnsi="Verdana" w:cs="Consolas"/>
          <w:color w:val="6A3E3E"/>
          <w:sz w:val="24"/>
          <w:szCs w:val="24"/>
        </w:rPr>
        <w:t>elem</w:t>
      </w:r>
      <w:r w:rsidRPr="00907927">
        <w:rPr>
          <w:rFonts w:ascii="Verdana" w:hAnsi="Verdana" w:cs="Consolas"/>
          <w:color w:val="000000"/>
          <w:sz w:val="24"/>
          <w:szCs w:val="24"/>
        </w:rPr>
        <w:t xml:space="preserve"> = </w:t>
      </w:r>
      <w:proofErr w:type="gramStart"/>
      <w:r w:rsidRPr="00907927">
        <w:rPr>
          <w:rFonts w:ascii="Verdana" w:hAnsi="Verdana" w:cs="Consolas"/>
          <w:color w:val="6A3E3E"/>
          <w:sz w:val="24"/>
          <w:szCs w:val="24"/>
        </w:rPr>
        <w:t>wait</w:t>
      </w:r>
      <w:r w:rsidRPr="00907927">
        <w:rPr>
          <w:rFonts w:ascii="Verdana" w:hAnsi="Verdana" w:cs="Consolas"/>
          <w:color w:val="000000"/>
          <w:sz w:val="24"/>
          <w:szCs w:val="24"/>
        </w:rPr>
        <w:t>.until(</w:t>
      </w:r>
      <w:proofErr w:type="gramEnd"/>
      <w:r w:rsidRPr="00907927">
        <w:rPr>
          <w:rFonts w:ascii="Verdana" w:hAnsi="Verdana" w:cs="Consolas"/>
          <w:color w:val="0000C0"/>
          <w:sz w:val="24"/>
          <w:szCs w:val="24"/>
        </w:rPr>
        <w:t>function</w:t>
      </w:r>
      <w:r w:rsidRPr="00907927">
        <w:rPr>
          <w:rFonts w:ascii="Verdana" w:hAnsi="Verdana" w:cs="Consolas"/>
          <w:color w:val="000000"/>
          <w:sz w:val="24"/>
          <w:szCs w:val="24"/>
        </w:rPr>
        <w:t>);</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Actions</w:t>
      </w:r>
    </w:p>
    <w:p w:rsidR="00E35489" w:rsidRPr="00907927" w:rsidRDefault="00E35489" w:rsidP="00E35489">
      <w:pPr>
        <w:rPr>
          <w:rFonts w:ascii="Verdana" w:hAnsi="Verdana"/>
          <w:sz w:val="24"/>
          <w:szCs w:val="24"/>
        </w:rPr>
      </w:pPr>
      <w:r w:rsidRPr="00907927">
        <w:rPr>
          <w:rFonts w:ascii="Verdana" w:hAnsi="Verdana"/>
          <w:sz w:val="24"/>
          <w:szCs w:val="24"/>
        </w:rPr>
        <w:t>Mousehover</w:t>
      </w:r>
    </w:p>
    <w:p w:rsidR="00E35489" w:rsidRPr="00907927" w:rsidRDefault="00E35489" w:rsidP="00E35489">
      <w:pPr>
        <w:rPr>
          <w:rFonts w:ascii="Verdana" w:hAnsi="Verdana"/>
          <w:sz w:val="24"/>
          <w:szCs w:val="24"/>
        </w:rPr>
      </w:pPr>
      <w:proofErr w:type="gramStart"/>
      <w:r w:rsidRPr="00907927">
        <w:rPr>
          <w:rFonts w:ascii="Verdana" w:hAnsi="Verdana"/>
          <w:sz w:val="24"/>
          <w:szCs w:val="24"/>
        </w:rPr>
        <w:t>drapAndDrop</w:t>
      </w:r>
      <w:proofErr w:type="gramEnd"/>
    </w:p>
    <w:p w:rsidR="00E35489" w:rsidRPr="00907927" w:rsidRDefault="00E35489" w:rsidP="00E35489">
      <w:pPr>
        <w:rPr>
          <w:rFonts w:ascii="Verdana" w:hAnsi="Verdana"/>
          <w:sz w:val="24"/>
          <w:szCs w:val="24"/>
        </w:rPr>
      </w:pPr>
      <w:r w:rsidRPr="00907927">
        <w:rPr>
          <w:rFonts w:ascii="Verdana" w:hAnsi="Verdana"/>
          <w:sz w:val="24"/>
          <w:szCs w:val="24"/>
        </w:rPr>
        <w:t>Alerts</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 xml:space="preserve">Actions – to automate mouse </w:t>
      </w:r>
      <w:proofErr w:type="gramStart"/>
      <w:r w:rsidRPr="00907927">
        <w:rPr>
          <w:rFonts w:ascii="Verdana" w:hAnsi="Verdana"/>
          <w:sz w:val="24"/>
          <w:szCs w:val="24"/>
        </w:rPr>
        <w:t>actions  like</w:t>
      </w:r>
      <w:proofErr w:type="gramEnd"/>
      <w:r w:rsidRPr="00907927">
        <w:rPr>
          <w:rFonts w:ascii="Verdana" w:hAnsi="Verdana"/>
          <w:sz w:val="24"/>
          <w:szCs w:val="24"/>
        </w:rPr>
        <w:t xml:space="preserve"> hover, click, contextclick, doubleclick, </w:t>
      </w:r>
    </w:p>
    <w:p w:rsidR="00E35489" w:rsidRPr="00907927" w:rsidRDefault="00E35489" w:rsidP="00E35489">
      <w:pPr>
        <w:rPr>
          <w:rFonts w:ascii="Verdana" w:hAnsi="Verdana"/>
          <w:sz w:val="24"/>
          <w:szCs w:val="24"/>
        </w:rPr>
      </w:pPr>
      <w:r w:rsidRPr="00907927">
        <w:rPr>
          <w:rFonts w:ascii="Verdana" w:hAnsi="Verdana"/>
          <w:sz w:val="24"/>
          <w:szCs w:val="24"/>
        </w:rPr>
        <w:t>Keypress</w:t>
      </w:r>
      <w:proofErr w:type="gramStart"/>
      <w:r w:rsidRPr="00907927">
        <w:rPr>
          <w:rFonts w:ascii="Verdana" w:hAnsi="Verdana"/>
          <w:sz w:val="24"/>
          <w:szCs w:val="24"/>
        </w:rPr>
        <w:t>,keyrelease</w:t>
      </w:r>
      <w:proofErr w:type="gramEnd"/>
      <w:r w:rsidRPr="00907927">
        <w:rPr>
          <w:rFonts w:ascii="Verdana" w:hAnsi="Verdana"/>
          <w:sz w:val="24"/>
          <w:szCs w:val="24"/>
        </w:rPr>
        <w:t>, dragAndDrop…..</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JavaScriptExecutor – allows to execute javascript code in webdriver</w:t>
      </w:r>
    </w:p>
    <w:p w:rsidR="00E35489" w:rsidRPr="00907927" w:rsidRDefault="00E35489" w:rsidP="00E35489">
      <w:pPr>
        <w:rPr>
          <w:rFonts w:ascii="Verdana" w:hAnsi="Verdana"/>
          <w:sz w:val="24"/>
          <w:szCs w:val="24"/>
        </w:rPr>
      </w:pPr>
      <w:r w:rsidRPr="00907927">
        <w:rPr>
          <w:rFonts w:ascii="Verdana" w:hAnsi="Verdana"/>
          <w:sz w:val="24"/>
          <w:szCs w:val="24"/>
        </w:rPr>
        <w:t>Eg:</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Scrolling down or up using webdriver</w:t>
      </w:r>
    </w:p>
    <w:p w:rsidR="00E35489" w:rsidRPr="00907927" w:rsidRDefault="00E35489" w:rsidP="00E35489">
      <w:pPr>
        <w:rPr>
          <w:rFonts w:ascii="Verdana" w:hAnsi="Verdana"/>
          <w:sz w:val="24"/>
          <w:szCs w:val="24"/>
        </w:rPr>
      </w:pPr>
      <w:r w:rsidRPr="00907927">
        <w:rPr>
          <w:rFonts w:ascii="Verdana" w:hAnsi="Verdana"/>
          <w:sz w:val="24"/>
          <w:szCs w:val="24"/>
        </w:rPr>
        <w:t xml:space="preserve">Click buttons, pop up some alerts while debugging, </w:t>
      </w:r>
      <w:proofErr w:type="gramStart"/>
      <w:r w:rsidRPr="00907927">
        <w:rPr>
          <w:rFonts w:ascii="Verdana" w:hAnsi="Verdana"/>
          <w:sz w:val="24"/>
          <w:szCs w:val="24"/>
        </w:rPr>
        <w:t>refresh</w:t>
      </w:r>
      <w:proofErr w:type="gramEnd"/>
      <w:r w:rsidRPr="00907927">
        <w:rPr>
          <w:rFonts w:ascii="Verdana" w:hAnsi="Verdana"/>
          <w:sz w:val="24"/>
          <w:szCs w:val="24"/>
        </w:rPr>
        <w:t xml:space="preserve"> the page</w:t>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lastRenderedPageBreak/>
        <w:t xml:space="preserve">FileUpload in selenium: </w:t>
      </w:r>
    </w:p>
    <w:p w:rsidR="00E35489" w:rsidRPr="00907927" w:rsidRDefault="00E35489" w:rsidP="00E35489">
      <w:pPr>
        <w:pStyle w:val="ListParagraph"/>
        <w:numPr>
          <w:ilvl w:val="0"/>
          <w:numId w:val="8"/>
        </w:numPr>
        <w:spacing w:after="160" w:line="256" w:lineRule="auto"/>
        <w:rPr>
          <w:rFonts w:ascii="Verdana" w:hAnsi="Verdana"/>
          <w:sz w:val="24"/>
          <w:szCs w:val="24"/>
        </w:rPr>
      </w:pPr>
      <w:r w:rsidRPr="00907927">
        <w:rPr>
          <w:rFonts w:ascii="Verdana" w:hAnsi="Verdana"/>
          <w:sz w:val="24"/>
          <w:szCs w:val="24"/>
        </w:rPr>
        <w:t>We wil use AutoIt integration with selenium</w:t>
      </w:r>
    </w:p>
    <w:p w:rsidR="00E35489" w:rsidRPr="00907927" w:rsidRDefault="00E35489" w:rsidP="00E35489">
      <w:pPr>
        <w:pStyle w:val="ListParagraph"/>
        <w:numPr>
          <w:ilvl w:val="0"/>
          <w:numId w:val="8"/>
        </w:numPr>
        <w:spacing w:after="160" w:line="256" w:lineRule="auto"/>
        <w:rPr>
          <w:rFonts w:ascii="Verdana" w:hAnsi="Verdana"/>
          <w:sz w:val="24"/>
          <w:szCs w:val="24"/>
        </w:rPr>
      </w:pPr>
      <w:r w:rsidRPr="00907927">
        <w:rPr>
          <w:rFonts w:ascii="Verdana" w:hAnsi="Verdana"/>
          <w:sz w:val="24"/>
          <w:szCs w:val="24"/>
        </w:rPr>
        <w:t>Using Robot class(java.awt package) and selenium</w:t>
      </w:r>
    </w:p>
    <w:p w:rsidR="00E35489" w:rsidRPr="00907927" w:rsidRDefault="00E35489" w:rsidP="00E35489">
      <w:pPr>
        <w:rPr>
          <w:rFonts w:ascii="Verdana" w:hAnsi="Verdana"/>
          <w:sz w:val="24"/>
          <w:szCs w:val="24"/>
        </w:rPr>
      </w:pPr>
      <w:r w:rsidRPr="00907927">
        <w:rPr>
          <w:rFonts w:ascii="Verdana" w:hAnsi="Verdana"/>
          <w:sz w:val="24"/>
          <w:szCs w:val="24"/>
        </w:rPr>
        <w:t>Switchtoframe</w:t>
      </w:r>
    </w:p>
    <w:p w:rsidR="00E35489" w:rsidRPr="00907927" w:rsidRDefault="00E35489" w:rsidP="00E35489">
      <w:pPr>
        <w:rPr>
          <w:rFonts w:ascii="Verdana" w:hAnsi="Verdana"/>
          <w:sz w:val="24"/>
          <w:szCs w:val="24"/>
        </w:rPr>
      </w:pPr>
      <w:r w:rsidRPr="00907927">
        <w:rPr>
          <w:rFonts w:ascii="Verdana" w:hAnsi="Verdana"/>
          <w:noProof/>
          <w:sz w:val="24"/>
          <w:szCs w:val="24"/>
        </w:rPr>
        <w:drawing>
          <wp:inline distT="0" distB="0" distL="0" distR="0" wp14:anchorId="21FFFF85" wp14:editId="74FA54D3">
            <wp:extent cx="5934710" cy="28727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4710" cy="2872740"/>
                    </a:xfrm>
                    <a:prstGeom prst="rect">
                      <a:avLst/>
                    </a:prstGeom>
                    <a:noFill/>
                    <a:ln>
                      <a:noFill/>
                    </a:ln>
                  </pic:spPr>
                </pic:pic>
              </a:graphicData>
            </a:graphic>
          </wp:inline>
        </w:drawing>
      </w:r>
    </w:p>
    <w:p w:rsidR="00E35489" w:rsidRPr="00907927" w:rsidRDefault="00E35489" w:rsidP="00E35489">
      <w:pPr>
        <w:rPr>
          <w:rFonts w:ascii="Verdana" w:hAnsi="Verdana"/>
          <w:sz w:val="24"/>
          <w:szCs w:val="24"/>
        </w:rPr>
      </w:pPr>
    </w:p>
    <w:p w:rsidR="00E35489" w:rsidRPr="00907927" w:rsidRDefault="00E35489" w:rsidP="00E35489">
      <w:pPr>
        <w:rPr>
          <w:rFonts w:ascii="Verdana" w:hAnsi="Verdana"/>
          <w:sz w:val="24"/>
          <w:szCs w:val="24"/>
        </w:rPr>
      </w:pPr>
      <w:r w:rsidRPr="00907927">
        <w:rPr>
          <w:rFonts w:ascii="Verdana" w:hAnsi="Verdana"/>
          <w:sz w:val="24"/>
          <w:szCs w:val="24"/>
        </w:rPr>
        <w:t>Threshold</w:t>
      </w:r>
    </w:p>
    <w:p w:rsidR="00E35489" w:rsidRPr="00907927" w:rsidRDefault="00E35489" w:rsidP="00E35489">
      <w:pPr>
        <w:rPr>
          <w:rFonts w:ascii="Verdana" w:hAnsi="Verdana"/>
          <w:sz w:val="24"/>
          <w:szCs w:val="24"/>
        </w:rPr>
      </w:pPr>
      <w:r w:rsidRPr="00907927">
        <w:rPr>
          <w:rFonts w:ascii="Verdana" w:hAnsi="Verdana"/>
          <w:sz w:val="24"/>
          <w:szCs w:val="24"/>
        </w:rPr>
        <w:t xml:space="preserve">    </w:t>
      </w:r>
      <w:proofErr w:type="gramStart"/>
      <w:r w:rsidRPr="00907927">
        <w:rPr>
          <w:rFonts w:ascii="Verdana" w:hAnsi="Verdana"/>
          <w:sz w:val="24"/>
          <w:szCs w:val="24"/>
        </w:rPr>
        <w:t>debug</w:t>
      </w:r>
      <w:proofErr w:type="gramEnd"/>
      <w:r w:rsidRPr="00907927">
        <w:rPr>
          <w:rFonts w:ascii="Verdana" w:hAnsi="Verdana"/>
          <w:sz w:val="24"/>
          <w:szCs w:val="24"/>
        </w:rPr>
        <w:t>-&gt; info -&gt;warn-&gt; error -&gt;fatal</w:t>
      </w:r>
    </w:p>
    <w:p w:rsidR="00E35489" w:rsidRPr="00907927" w:rsidRDefault="00E35489" w:rsidP="00AB4E00">
      <w:pPr>
        <w:rPr>
          <w:rFonts w:ascii="Verdana" w:hAnsi="Verdana"/>
          <w:sz w:val="24"/>
          <w:szCs w:val="24"/>
        </w:rPr>
      </w:pPr>
    </w:p>
    <w:sectPr w:rsidR="00E35489" w:rsidRPr="009079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3EF" w:rsidRDefault="002523EF" w:rsidP="008A2B65">
      <w:pPr>
        <w:spacing w:after="0"/>
      </w:pPr>
      <w:r>
        <w:separator/>
      </w:r>
    </w:p>
  </w:endnote>
  <w:endnote w:type="continuationSeparator" w:id="0">
    <w:p w:rsidR="002523EF" w:rsidRDefault="002523EF" w:rsidP="008A2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3EF" w:rsidRDefault="002523EF" w:rsidP="008A2B65">
      <w:pPr>
        <w:spacing w:after="0"/>
      </w:pPr>
      <w:r>
        <w:separator/>
      </w:r>
    </w:p>
  </w:footnote>
  <w:footnote w:type="continuationSeparator" w:id="0">
    <w:p w:rsidR="002523EF" w:rsidRDefault="002523EF" w:rsidP="008A2B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804"/>
    <w:multiLevelType w:val="multilevel"/>
    <w:tmpl w:val="5656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44BE3"/>
    <w:multiLevelType w:val="hybridMultilevel"/>
    <w:tmpl w:val="EC3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23774"/>
    <w:multiLevelType w:val="multilevel"/>
    <w:tmpl w:val="178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C6FAF"/>
    <w:multiLevelType w:val="multilevel"/>
    <w:tmpl w:val="A20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8664D"/>
    <w:multiLevelType w:val="multilevel"/>
    <w:tmpl w:val="CF3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413E0E"/>
    <w:multiLevelType w:val="hybridMultilevel"/>
    <w:tmpl w:val="79EE3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97B43"/>
    <w:multiLevelType w:val="hybridMultilevel"/>
    <w:tmpl w:val="2258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F5E0D"/>
    <w:multiLevelType w:val="hybridMultilevel"/>
    <w:tmpl w:val="9E64E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EF562D9"/>
    <w:multiLevelType w:val="multilevel"/>
    <w:tmpl w:val="C676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353C8"/>
    <w:multiLevelType w:val="multilevel"/>
    <w:tmpl w:val="E250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E042D3"/>
    <w:multiLevelType w:val="multilevel"/>
    <w:tmpl w:val="C27C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3F09E5"/>
    <w:multiLevelType w:val="multilevel"/>
    <w:tmpl w:val="B47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B72964"/>
    <w:multiLevelType w:val="multilevel"/>
    <w:tmpl w:val="1F2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542FE"/>
    <w:multiLevelType w:val="hybridMultilevel"/>
    <w:tmpl w:val="B4849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324335"/>
    <w:multiLevelType w:val="multilevel"/>
    <w:tmpl w:val="2B70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53AAB"/>
    <w:multiLevelType w:val="hybridMultilevel"/>
    <w:tmpl w:val="F07C7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5C447B"/>
    <w:multiLevelType w:val="hybridMultilevel"/>
    <w:tmpl w:val="A8F4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2639C"/>
    <w:multiLevelType w:val="hybridMultilevel"/>
    <w:tmpl w:val="B6EC341E"/>
    <w:lvl w:ilvl="0" w:tplc="5E1E28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D34C7D"/>
    <w:multiLevelType w:val="multilevel"/>
    <w:tmpl w:val="1D5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B04819"/>
    <w:multiLevelType w:val="hybridMultilevel"/>
    <w:tmpl w:val="AF305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A790011"/>
    <w:multiLevelType w:val="multilevel"/>
    <w:tmpl w:val="607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2053A7"/>
    <w:multiLevelType w:val="multilevel"/>
    <w:tmpl w:val="DE8C5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34F6D91"/>
    <w:multiLevelType w:val="multilevel"/>
    <w:tmpl w:val="6990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EF12A0"/>
    <w:multiLevelType w:val="hybridMultilevel"/>
    <w:tmpl w:val="85F4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0B5A71"/>
    <w:multiLevelType w:val="hybridMultilevel"/>
    <w:tmpl w:val="8E2CB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
  </w:num>
  <w:num w:numId="3">
    <w:abstractNumId w:val="13"/>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
  </w:num>
  <w:num w:numId="11">
    <w:abstractNumId w:val="16"/>
  </w:num>
  <w:num w:numId="12">
    <w:abstractNumId w:val="23"/>
  </w:num>
  <w:num w:numId="13">
    <w:abstractNumId w:val="6"/>
  </w:num>
  <w:num w:numId="14">
    <w:abstractNumId w:val="5"/>
  </w:num>
  <w:num w:numId="15">
    <w:abstractNumId w:val="22"/>
  </w:num>
  <w:num w:numId="16">
    <w:abstractNumId w:val="0"/>
  </w:num>
  <w:num w:numId="17">
    <w:abstractNumId w:val="8"/>
  </w:num>
  <w:num w:numId="18">
    <w:abstractNumId w:val="12"/>
  </w:num>
  <w:num w:numId="19">
    <w:abstractNumId w:val="11"/>
  </w:num>
  <w:num w:numId="20">
    <w:abstractNumId w:val="3"/>
  </w:num>
  <w:num w:numId="21">
    <w:abstractNumId w:val="14"/>
  </w:num>
  <w:num w:numId="22">
    <w:abstractNumId w:val="20"/>
  </w:num>
  <w:num w:numId="23">
    <w:abstractNumId w:val="4"/>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79"/>
    <w:rsid w:val="00014167"/>
    <w:rsid w:val="00015EF1"/>
    <w:rsid w:val="000370BD"/>
    <w:rsid w:val="0004346A"/>
    <w:rsid w:val="00045716"/>
    <w:rsid w:val="00061AB6"/>
    <w:rsid w:val="0007416B"/>
    <w:rsid w:val="000779E2"/>
    <w:rsid w:val="00086848"/>
    <w:rsid w:val="0009265A"/>
    <w:rsid w:val="000B4ACD"/>
    <w:rsid w:val="000B7A8D"/>
    <w:rsid w:val="000C45BF"/>
    <w:rsid w:val="000D51B9"/>
    <w:rsid w:val="000E0D3D"/>
    <w:rsid w:val="000E3D4E"/>
    <w:rsid w:val="00104AF8"/>
    <w:rsid w:val="001253F6"/>
    <w:rsid w:val="00134B9B"/>
    <w:rsid w:val="00137771"/>
    <w:rsid w:val="00162EB1"/>
    <w:rsid w:val="00166CED"/>
    <w:rsid w:val="00175C89"/>
    <w:rsid w:val="00180BAA"/>
    <w:rsid w:val="0019212B"/>
    <w:rsid w:val="001A3579"/>
    <w:rsid w:val="001C3A52"/>
    <w:rsid w:val="001E1B9C"/>
    <w:rsid w:val="001E2ACA"/>
    <w:rsid w:val="001E58B9"/>
    <w:rsid w:val="00220706"/>
    <w:rsid w:val="0023345F"/>
    <w:rsid w:val="00246D10"/>
    <w:rsid w:val="002523EF"/>
    <w:rsid w:val="0025316C"/>
    <w:rsid w:val="002C2FCE"/>
    <w:rsid w:val="002C4816"/>
    <w:rsid w:val="00305802"/>
    <w:rsid w:val="0031040A"/>
    <w:rsid w:val="00316D7F"/>
    <w:rsid w:val="00350F01"/>
    <w:rsid w:val="0035454C"/>
    <w:rsid w:val="0036281B"/>
    <w:rsid w:val="0037450A"/>
    <w:rsid w:val="00391FC8"/>
    <w:rsid w:val="003A11B5"/>
    <w:rsid w:val="003C4522"/>
    <w:rsid w:val="003D0085"/>
    <w:rsid w:val="003D3FA4"/>
    <w:rsid w:val="0040164E"/>
    <w:rsid w:val="00405211"/>
    <w:rsid w:val="00413B66"/>
    <w:rsid w:val="004167C4"/>
    <w:rsid w:val="004459E3"/>
    <w:rsid w:val="00474A8F"/>
    <w:rsid w:val="00480C28"/>
    <w:rsid w:val="004C541B"/>
    <w:rsid w:val="005728D7"/>
    <w:rsid w:val="005B2A34"/>
    <w:rsid w:val="005C17CD"/>
    <w:rsid w:val="005D429F"/>
    <w:rsid w:val="005D52E2"/>
    <w:rsid w:val="005E41C1"/>
    <w:rsid w:val="005F05EB"/>
    <w:rsid w:val="006013B3"/>
    <w:rsid w:val="00621F04"/>
    <w:rsid w:val="0063162D"/>
    <w:rsid w:val="00653C51"/>
    <w:rsid w:val="00655DD9"/>
    <w:rsid w:val="0067079F"/>
    <w:rsid w:val="00676A30"/>
    <w:rsid w:val="006907E2"/>
    <w:rsid w:val="006935F8"/>
    <w:rsid w:val="006A212D"/>
    <w:rsid w:val="006B11AD"/>
    <w:rsid w:val="006B1452"/>
    <w:rsid w:val="006C47FF"/>
    <w:rsid w:val="006D0B1C"/>
    <w:rsid w:val="006D51C1"/>
    <w:rsid w:val="006E10F0"/>
    <w:rsid w:val="006E75BD"/>
    <w:rsid w:val="006F7B26"/>
    <w:rsid w:val="007020D4"/>
    <w:rsid w:val="007100D3"/>
    <w:rsid w:val="00753699"/>
    <w:rsid w:val="00757E47"/>
    <w:rsid w:val="0076727C"/>
    <w:rsid w:val="007D7066"/>
    <w:rsid w:val="00815360"/>
    <w:rsid w:val="008206DE"/>
    <w:rsid w:val="00820838"/>
    <w:rsid w:val="00825AED"/>
    <w:rsid w:val="00836D34"/>
    <w:rsid w:val="00846783"/>
    <w:rsid w:val="00854A5B"/>
    <w:rsid w:val="008862D0"/>
    <w:rsid w:val="008A2B65"/>
    <w:rsid w:val="008A34E3"/>
    <w:rsid w:val="008B4EEE"/>
    <w:rsid w:val="008B5271"/>
    <w:rsid w:val="008D2A3F"/>
    <w:rsid w:val="008D41D7"/>
    <w:rsid w:val="008F26A2"/>
    <w:rsid w:val="008F6B92"/>
    <w:rsid w:val="009076AB"/>
    <w:rsid w:val="00907927"/>
    <w:rsid w:val="00921410"/>
    <w:rsid w:val="00926018"/>
    <w:rsid w:val="00931A65"/>
    <w:rsid w:val="00944D69"/>
    <w:rsid w:val="00954C17"/>
    <w:rsid w:val="00990BA4"/>
    <w:rsid w:val="00993472"/>
    <w:rsid w:val="009D1318"/>
    <w:rsid w:val="009E2EB1"/>
    <w:rsid w:val="009E7EED"/>
    <w:rsid w:val="009F123D"/>
    <w:rsid w:val="009F14C7"/>
    <w:rsid w:val="00A14BD7"/>
    <w:rsid w:val="00A31B97"/>
    <w:rsid w:val="00A33D6C"/>
    <w:rsid w:val="00A35AE1"/>
    <w:rsid w:val="00A40DEB"/>
    <w:rsid w:val="00A44F1F"/>
    <w:rsid w:val="00A514F0"/>
    <w:rsid w:val="00A579F1"/>
    <w:rsid w:val="00A6110F"/>
    <w:rsid w:val="00A66ABD"/>
    <w:rsid w:val="00A67CF5"/>
    <w:rsid w:val="00A803C4"/>
    <w:rsid w:val="00A83351"/>
    <w:rsid w:val="00AA19A8"/>
    <w:rsid w:val="00AB4E00"/>
    <w:rsid w:val="00AC7AEF"/>
    <w:rsid w:val="00AE2941"/>
    <w:rsid w:val="00AF5A47"/>
    <w:rsid w:val="00B22521"/>
    <w:rsid w:val="00B2260F"/>
    <w:rsid w:val="00B315C7"/>
    <w:rsid w:val="00B445EC"/>
    <w:rsid w:val="00B832AA"/>
    <w:rsid w:val="00B8731C"/>
    <w:rsid w:val="00B95129"/>
    <w:rsid w:val="00B95463"/>
    <w:rsid w:val="00B968D5"/>
    <w:rsid w:val="00BA3B86"/>
    <w:rsid w:val="00BA468E"/>
    <w:rsid w:val="00BB462F"/>
    <w:rsid w:val="00BB686B"/>
    <w:rsid w:val="00BC33A7"/>
    <w:rsid w:val="00C476DA"/>
    <w:rsid w:val="00C77392"/>
    <w:rsid w:val="00C820F7"/>
    <w:rsid w:val="00CA2BB5"/>
    <w:rsid w:val="00CB4ACB"/>
    <w:rsid w:val="00CE2044"/>
    <w:rsid w:val="00CF20EA"/>
    <w:rsid w:val="00D13D89"/>
    <w:rsid w:val="00D34690"/>
    <w:rsid w:val="00D40BEC"/>
    <w:rsid w:val="00D66E11"/>
    <w:rsid w:val="00D8144B"/>
    <w:rsid w:val="00D854B7"/>
    <w:rsid w:val="00D865CA"/>
    <w:rsid w:val="00D90526"/>
    <w:rsid w:val="00DA5082"/>
    <w:rsid w:val="00DE1668"/>
    <w:rsid w:val="00DE4AA4"/>
    <w:rsid w:val="00DF0BE1"/>
    <w:rsid w:val="00E15E77"/>
    <w:rsid w:val="00E16116"/>
    <w:rsid w:val="00E2306B"/>
    <w:rsid w:val="00E233D4"/>
    <w:rsid w:val="00E35489"/>
    <w:rsid w:val="00E375D5"/>
    <w:rsid w:val="00E52ED3"/>
    <w:rsid w:val="00E7240D"/>
    <w:rsid w:val="00E73055"/>
    <w:rsid w:val="00E73D3B"/>
    <w:rsid w:val="00EA396F"/>
    <w:rsid w:val="00EB3917"/>
    <w:rsid w:val="00EC5E1B"/>
    <w:rsid w:val="00EC63B4"/>
    <w:rsid w:val="00EE22A2"/>
    <w:rsid w:val="00F13D63"/>
    <w:rsid w:val="00F44D68"/>
    <w:rsid w:val="00F710D8"/>
    <w:rsid w:val="00F8241B"/>
    <w:rsid w:val="00F95AC8"/>
    <w:rsid w:val="00FB3E57"/>
    <w:rsid w:val="00FC33C2"/>
    <w:rsid w:val="00FC5015"/>
    <w:rsid w:val="00FD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20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6A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A30"/>
    <w:rPr>
      <w:color w:val="0000FF" w:themeColor="hyperlink"/>
      <w:u w:val="single"/>
    </w:rPr>
  </w:style>
  <w:style w:type="character" w:customStyle="1" w:styleId="Heading3Char">
    <w:name w:val="Heading 3 Char"/>
    <w:basedOn w:val="DefaultParagraphFont"/>
    <w:link w:val="Heading3"/>
    <w:uiPriority w:val="9"/>
    <w:rsid w:val="00676A30"/>
    <w:rPr>
      <w:rFonts w:ascii="Times New Roman" w:eastAsia="Times New Roman" w:hAnsi="Times New Roman" w:cs="Times New Roman"/>
      <w:b/>
      <w:bCs/>
      <w:sz w:val="27"/>
      <w:szCs w:val="27"/>
    </w:rPr>
  </w:style>
  <w:style w:type="paragraph" w:styleId="NormalWeb">
    <w:name w:val="Normal (Web)"/>
    <w:basedOn w:val="Normal"/>
    <w:uiPriority w:val="99"/>
    <w:unhideWhenUsed/>
    <w:rsid w:val="00676A3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76A30"/>
    <w:rPr>
      <w:i/>
      <w:iCs/>
    </w:rPr>
  </w:style>
  <w:style w:type="character" w:styleId="HTMLCode">
    <w:name w:val="HTML Code"/>
    <w:basedOn w:val="DefaultParagraphFont"/>
    <w:uiPriority w:val="99"/>
    <w:semiHidden/>
    <w:unhideWhenUsed/>
    <w:rsid w:val="00676A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A30"/>
    <w:rPr>
      <w:rFonts w:ascii="Courier New" w:eastAsia="Times New Roman" w:hAnsi="Courier New" w:cs="Courier New"/>
      <w:sz w:val="20"/>
      <w:szCs w:val="20"/>
    </w:rPr>
  </w:style>
  <w:style w:type="character" w:customStyle="1" w:styleId="apple-converted-space">
    <w:name w:val="apple-converted-space"/>
    <w:basedOn w:val="DefaultParagraphFont"/>
    <w:rsid w:val="00DA5082"/>
  </w:style>
  <w:style w:type="paragraph" w:styleId="ListParagraph">
    <w:name w:val="List Paragraph"/>
    <w:basedOn w:val="Normal"/>
    <w:uiPriority w:val="34"/>
    <w:qFormat/>
    <w:rsid w:val="00162EB1"/>
    <w:pPr>
      <w:ind w:left="720"/>
      <w:contextualSpacing/>
    </w:pPr>
  </w:style>
  <w:style w:type="character" w:styleId="Strong">
    <w:name w:val="Strong"/>
    <w:basedOn w:val="DefaultParagraphFont"/>
    <w:uiPriority w:val="22"/>
    <w:qFormat/>
    <w:rsid w:val="00CE2044"/>
    <w:rPr>
      <w:b/>
      <w:bCs/>
    </w:rPr>
  </w:style>
  <w:style w:type="paragraph" w:styleId="Header">
    <w:name w:val="header"/>
    <w:basedOn w:val="Normal"/>
    <w:link w:val="HeaderChar"/>
    <w:uiPriority w:val="99"/>
    <w:unhideWhenUsed/>
    <w:rsid w:val="008A2B65"/>
    <w:pPr>
      <w:tabs>
        <w:tab w:val="center" w:pos="4680"/>
        <w:tab w:val="right" w:pos="9360"/>
      </w:tabs>
      <w:spacing w:after="0"/>
    </w:pPr>
  </w:style>
  <w:style w:type="character" w:customStyle="1" w:styleId="HeaderChar">
    <w:name w:val="Header Char"/>
    <w:basedOn w:val="DefaultParagraphFont"/>
    <w:link w:val="Header"/>
    <w:uiPriority w:val="99"/>
    <w:rsid w:val="008A2B65"/>
  </w:style>
  <w:style w:type="paragraph" w:styleId="Footer">
    <w:name w:val="footer"/>
    <w:basedOn w:val="Normal"/>
    <w:link w:val="FooterChar"/>
    <w:uiPriority w:val="99"/>
    <w:unhideWhenUsed/>
    <w:rsid w:val="008A2B65"/>
    <w:pPr>
      <w:tabs>
        <w:tab w:val="center" w:pos="4680"/>
        <w:tab w:val="right" w:pos="9360"/>
      </w:tabs>
      <w:spacing w:after="0"/>
    </w:pPr>
  </w:style>
  <w:style w:type="character" w:customStyle="1" w:styleId="FooterChar">
    <w:name w:val="Footer Char"/>
    <w:basedOn w:val="DefaultParagraphFont"/>
    <w:link w:val="Footer"/>
    <w:uiPriority w:val="99"/>
    <w:rsid w:val="008A2B65"/>
  </w:style>
  <w:style w:type="paragraph" w:styleId="BalloonText">
    <w:name w:val="Balloon Text"/>
    <w:basedOn w:val="Normal"/>
    <w:link w:val="BalloonTextChar"/>
    <w:uiPriority w:val="99"/>
    <w:semiHidden/>
    <w:unhideWhenUsed/>
    <w:rsid w:val="00E354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489"/>
    <w:rPr>
      <w:rFonts w:ascii="Tahoma" w:hAnsi="Tahoma" w:cs="Tahoma"/>
      <w:sz w:val="16"/>
      <w:szCs w:val="16"/>
    </w:rPr>
  </w:style>
  <w:style w:type="character" w:customStyle="1" w:styleId="Heading2Char">
    <w:name w:val="Heading 2 Char"/>
    <w:basedOn w:val="DefaultParagraphFont"/>
    <w:link w:val="Heading2"/>
    <w:uiPriority w:val="9"/>
    <w:semiHidden/>
    <w:rsid w:val="007020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0BEC"/>
    <w:rPr>
      <w:rFonts w:asciiTheme="majorHAnsi" w:eastAsiaTheme="majorEastAsia" w:hAnsiTheme="majorHAnsi" w:cstheme="majorBidi"/>
      <w:b/>
      <w:bCs/>
      <w:color w:val="365F91" w:themeColor="accent1" w:themeShade="BF"/>
      <w:sz w:val="28"/>
      <w:szCs w:val="28"/>
    </w:rPr>
  </w:style>
  <w:style w:type="character" w:customStyle="1" w:styleId="crayon-h">
    <w:name w:val="crayon-h"/>
    <w:basedOn w:val="DefaultParagraphFont"/>
    <w:rsid w:val="00D40BEC"/>
  </w:style>
  <w:style w:type="character" w:customStyle="1" w:styleId="crayon-e">
    <w:name w:val="crayon-e"/>
    <w:basedOn w:val="DefaultParagraphFont"/>
    <w:rsid w:val="00D40BEC"/>
  </w:style>
  <w:style w:type="character" w:customStyle="1" w:styleId="crayon-v">
    <w:name w:val="crayon-v"/>
    <w:basedOn w:val="DefaultParagraphFont"/>
    <w:rsid w:val="00D40BEC"/>
  </w:style>
  <w:style w:type="character" w:customStyle="1" w:styleId="crayon-o">
    <w:name w:val="crayon-o"/>
    <w:basedOn w:val="DefaultParagraphFont"/>
    <w:rsid w:val="00D40BEC"/>
  </w:style>
  <w:style w:type="character" w:customStyle="1" w:styleId="crayon-r">
    <w:name w:val="crayon-r"/>
    <w:basedOn w:val="DefaultParagraphFont"/>
    <w:rsid w:val="00D40BEC"/>
  </w:style>
  <w:style w:type="character" w:customStyle="1" w:styleId="crayon-sy">
    <w:name w:val="crayon-sy"/>
    <w:basedOn w:val="DefaultParagraphFont"/>
    <w:rsid w:val="00D40BEC"/>
  </w:style>
  <w:style w:type="character" w:customStyle="1" w:styleId="crayon-cn">
    <w:name w:val="crayon-cn"/>
    <w:basedOn w:val="DefaultParagraphFont"/>
    <w:rsid w:val="00D40BEC"/>
  </w:style>
  <w:style w:type="character" w:customStyle="1" w:styleId="crayon-s">
    <w:name w:val="crayon-s"/>
    <w:basedOn w:val="DefaultParagraphFont"/>
    <w:rsid w:val="00D40BEC"/>
  </w:style>
  <w:style w:type="character" w:customStyle="1" w:styleId="crayon-c">
    <w:name w:val="crayon-c"/>
    <w:basedOn w:val="DefaultParagraphFont"/>
    <w:rsid w:val="00D40BEC"/>
  </w:style>
  <w:style w:type="character" w:customStyle="1" w:styleId="crayon-t">
    <w:name w:val="crayon-t"/>
    <w:basedOn w:val="DefaultParagraphFont"/>
    <w:rsid w:val="00D40BEC"/>
  </w:style>
  <w:style w:type="character" w:customStyle="1" w:styleId="crayon-m">
    <w:name w:val="crayon-m"/>
    <w:basedOn w:val="DefaultParagraphFont"/>
    <w:rsid w:val="00D40BEC"/>
  </w:style>
  <w:style w:type="character" w:customStyle="1" w:styleId="crayon-st">
    <w:name w:val="crayon-st"/>
    <w:basedOn w:val="DefaultParagraphFont"/>
    <w:rsid w:val="00D40BEC"/>
  </w:style>
  <w:style w:type="character" w:customStyle="1" w:styleId="crayon-i">
    <w:name w:val="crayon-i"/>
    <w:basedOn w:val="DefaultParagraphFont"/>
    <w:rsid w:val="00C820F7"/>
  </w:style>
  <w:style w:type="character" w:customStyle="1" w:styleId="st">
    <w:name w:val="st"/>
    <w:basedOn w:val="DefaultParagraphFont"/>
    <w:rsid w:val="00180B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20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6A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A30"/>
    <w:rPr>
      <w:color w:val="0000FF" w:themeColor="hyperlink"/>
      <w:u w:val="single"/>
    </w:rPr>
  </w:style>
  <w:style w:type="character" w:customStyle="1" w:styleId="Heading3Char">
    <w:name w:val="Heading 3 Char"/>
    <w:basedOn w:val="DefaultParagraphFont"/>
    <w:link w:val="Heading3"/>
    <w:uiPriority w:val="9"/>
    <w:rsid w:val="00676A30"/>
    <w:rPr>
      <w:rFonts w:ascii="Times New Roman" w:eastAsia="Times New Roman" w:hAnsi="Times New Roman" w:cs="Times New Roman"/>
      <w:b/>
      <w:bCs/>
      <w:sz w:val="27"/>
      <w:szCs w:val="27"/>
    </w:rPr>
  </w:style>
  <w:style w:type="paragraph" w:styleId="NormalWeb">
    <w:name w:val="Normal (Web)"/>
    <w:basedOn w:val="Normal"/>
    <w:uiPriority w:val="99"/>
    <w:unhideWhenUsed/>
    <w:rsid w:val="00676A3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76A30"/>
    <w:rPr>
      <w:i/>
      <w:iCs/>
    </w:rPr>
  </w:style>
  <w:style w:type="character" w:styleId="HTMLCode">
    <w:name w:val="HTML Code"/>
    <w:basedOn w:val="DefaultParagraphFont"/>
    <w:uiPriority w:val="99"/>
    <w:semiHidden/>
    <w:unhideWhenUsed/>
    <w:rsid w:val="00676A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A30"/>
    <w:rPr>
      <w:rFonts w:ascii="Courier New" w:eastAsia="Times New Roman" w:hAnsi="Courier New" w:cs="Courier New"/>
      <w:sz w:val="20"/>
      <w:szCs w:val="20"/>
    </w:rPr>
  </w:style>
  <w:style w:type="character" w:customStyle="1" w:styleId="apple-converted-space">
    <w:name w:val="apple-converted-space"/>
    <w:basedOn w:val="DefaultParagraphFont"/>
    <w:rsid w:val="00DA5082"/>
  </w:style>
  <w:style w:type="paragraph" w:styleId="ListParagraph">
    <w:name w:val="List Paragraph"/>
    <w:basedOn w:val="Normal"/>
    <w:uiPriority w:val="34"/>
    <w:qFormat/>
    <w:rsid w:val="00162EB1"/>
    <w:pPr>
      <w:ind w:left="720"/>
      <w:contextualSpacing/>
    </w:pPr>
  </w:style>
  <w:style w:type="character" w:styleId="Strong">
    <w:name w:val="Strong"/>
    <w:basedOn w:val="DefaultParagraphFont"/>
    <w:uiPriority w:val="22"/>
    <w:qFormat/>
    <w:rsid w:val="00CE2044"/>
    <w:rPr>
      <w:b/>
      <w:bCs/>
    </w:rPr>
  </w:style>
  <w:style w:type="paragraph" w:styleId="Header">
    <w:name w:val="header"/>
    <w:basedOn w:val="Normal"/>
    <w:link w:val="HeaderChar"/>
    <w:uiPriority w:val="99"/>
    <w:unhideWhenUsed/>
    <w:rsid w:val="008A2B65"/>
    <w:pPr>
      <w:tabs>
        <w:tab w:val="center" w:pos="4680"/>
        <w:tab w:val="right" w:pos="9360"/>
      </w:tabs>
      <w:spacing w:after="0"/>
    </w:pPr>
  </w:style>
  <w:style w:type="character" w:customStyle="1" w:styleId="HeaderChar">
    <w:name w:val="Header Char"/>
    <w:basedOn w:val="DefaultParagraphFont"/>
    <w:link w:val="Header"/>
    <w:uiPriority w:val="99"/>
    <w:rsid w:val="008A2B65"/>
  </w:style>
  <w:style w:type="paragraph" w:styleId="Footer">
    <w:name w:val="footer"/>
    <w:basedOn w:val="Normal"/>
    <w:link w:val="FooterChar"/>
    <w:uiPriority w:val="99"/>
    <w:unhideWhenUsed/>
    <w:rsid w:val="008A2B65"/>
    <w:pPr>
      <w:tabs>
        <w:tab w:val="center" w:pos="4680"/>
        <w:tab w:val="right" w:pos="9360"/>
      </w:tabs>
      <w:spacing w:after="0"/>
    </w:pPr>
  </w:style>
  <w:style w:type="character" w:customStyle="1" w:styleId="FooterChar">
    <w:name w:val="Footer Char"/>
    <w:basedOn w:val="DefaultParagraphFont"/>
    <w:link w:val="Footer"/>
    <w:uiPriority w:val="99"/>
    <w:rsid w:val="008A2B65"/>
  </w:style>
  <w:style w:type="paragraph" w:styleId="BalloonText">
    <w:name w:val="Balloon Text"/>
    <w:basedOn w:val="Normal"/>
    <w:link w:val="BalloonTextChar"/>
    <w:uiPriority w:val="99"/>
    <w:semiHidden/>
    <w:unhideWhenUsed/>
    <w:rsid w:val="00E354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489"/>
    <w:rPr>
      <w:rFonts w:ascii="Tahoma" w:hAnsi="Tahoma" w:cs="Tahoma"/>
      <w:sz w:val="16"/>
      <w:szCs w:val="16"/>
    </w:rPr>
  </w:style>
  <w:style w:type="character" w:customStyle="1" w:styleId="Heading2Char">
    <w:name w:val="Heading 2 Char"/>
    <w:basedOn w:val="DefaultParagraphFont"/>
    <w:link w:val="Heading2"/>
    <w:uiPriority w:val="9"/>
    <w:semiHidden/>
    <w:rsid w:val="007020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0BEC"/>
    <w:rPr>
      <w:rFonts w:asciiTheme="majorHAnsi" w:eastAsiaTheme="majorEastAsia" w:hAnsiTheme="majorHAnsi" w:cstheme="majorBidi"/>
      <w:b/>
      <w:bCs/>
      <w:color w:val="365F91" w:themeColor="accent1" w:themeShade="BF"/>
      <w:sz w:val="28"/>
      <w:szCs w:val="28"/>
    </w:rPr>
  </w:style>
  <w:style w:type="character" w:customStyle="1" w:styleId="crayon-h">
    <w:name w:val="crayon-h"/>
    <w:basedOn w:val="DefaultParagraphFont"/>
    <w:rsid w:val="00D40BEC"/>
  </w:style>
  <w:style w:type="character" w:customStyle="1" w:styleId="crayon-e">
    <w:name w:val="crayon-e"/>
    <w:basedOn w:val="DefaultParagraphFont"/>
    <w:rsid w:val="00D40BEC"/>
  </w:style>
  <w:style w:type="character" w:customStyle="1" w:styleId="crayon-v">
    <w:name w:val="crayon-v"/>
    <w:basedOn w:val="DefaultParagraphFont"/>
    <w:rsid w:val="00D40BEC"/>
  </w:style>
  <w:style w:type="character" w:customStyle="1" w:styleId="crayon-o">
    <w:name w:val="crayon-o"/>
    <w:basedOn w:val="DefaultParagraphFont"/>
    <w:rsid w:val="00D40BEC"/>
  </w:style>
  <w:style w:type="character" w:customStyle="1" w:styleId="crayon-r">
    <w:name w:val="crayon-r"/>
    <w:basedOn w:val="DefaultParagraphFont"/>
    <w:rsid w:val="00D40BEC"/>
  </w:style>
  <w:style w:type="character" w:customStyle="1" w:styleId="crayon-sy">
    <w:name w:val="crayon-sy"/>
    <w:basedOn w:val="DefaultParagraphFont"/>
    <w:rsid w:val="00D40BEC"/>
  </w:style>
  <w:style w:type="character" w:customStyle="1" w:styleId="crayon-cn">
    <w:name w:val="crayon-cn"/>
    <w:basedOn w:val="DefaultParagraphFont"/>
    <w:rsid w:val="00D40BEC"/>
  </w:style>
  <w:style w:type="character" w:customStyle="1" w:styleId="crayon-s">
    <w:name w:val="crayon-s"/>
    <w:basedOn w:val="DefaultParagraphFont"/>
    <w:rsid w:val="00D40BEC"/>
  </w:style>
  <w:style w:type="character" w:customStyle="1" w:styleId="crayon-c">
    <w:name w:val="crayon-c"/>
    <w:basedOn w:val="DefaultParagraphFont"/>
    <w:rsid w:val="00D40BEC"/>
  </w:style>
  <w:style w:type="character" w:customStyle="1" w:styleId="crayon-t">
    <w:name w:val="crayon-t"/>
    <w:basedOn w:val="DefaultParagraphFont"/>
    <w:rsid w:val="00D40BEC"/>
  </w:style>
  <w:style w:type="character" w:customStyle="1" w:styleId="crayon-m">
    <w:name w:val="crayon-m"/>
    <w:basedOn w:val="DefaultParagraphFont"/>
    <w:rsid w:val="00D40BEC"/>
  </w:style>
  <w:style w:type="character" w:customStyle="1" w:styleId="crayon-st">
    <w:name w:val="crayon-st"/>
    <w:basedOn w:val="DefaultParagraphFont"/>
    <w:rsid w:val="00D40BEC"/>
  </w:style>
  <w:style w:type="character" w:customStyle="1" w:styleId="crayon-i">
    <w:name w:val="crayon-i"/>
    <w:basedOn w:val="DefaultParagraphFont"/>
    <w:rsid w:val="00C820F7"/>
  </w:style>
  <w:style w:type="character" w:customStyle="1" w:styleId="st">
    <w:name w:val="st"/>
    <w:basedOn w:val="DefaultParagraphFont"/>
    <w:rsid w:val="0018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9120">
      <w:bodyDiv w:val="1"/>
      <w:marLeft w:val="0"/>
      <w:marRight w:val="0"/>
      <w:marTop w:val="0"/>
      <w:marBottom w:val="0"/>
      <w:divBdr>
        <w:top w:val="none" w:sz="0" w:space="0" w:color="auto"/>
        <w:left w:val="none" w:sz="0" w:space="0" w:color="auto"/>
        <w:bottom w:val="none" w:sz="0" w:space="0" w:color="auto"/>
        <w:right w:val="none" w:sz="0" w:space="0" w:color="auto"/>
      </w:divBdr>
    </w:div>
    <w:div w:id="122576469">
      <w:bodyDiv w:val="1"/>
      <w:marLeft w:val="0"/>
      <w:marRight w:val="0"/>
      <w:marTop w:val="0"/>
      <w:marBottom w:val="0"/>
      <w:divBdr>
        <w:top w:val="none" w:sz="0" w:space="0" w:color="auto"/>
        <w:left w:val="none" w:sz="0" w:space="0" w:color="auto"/>
        <w:bottom w:val="none" w:sz="0" w:space="0" w:color="auto"/>
        <w:right w:val="none" w:sz="0" w:space="0" w:color="auto"/>
      </w:divBdr>
    </w:div>
    <w:div w:id="126748667">
      <w:bodyDiv w:val="1"/>
      <w:marLeft w:val="0"/>
      <w:marRight w:val="0"/>
      <w:marTop w:val="0"/>
      <w:marBottom w:val="0"/>
      <w:divBdr>
        <w:top w:val="none" w:sz="0" w:space="0" w:color="auto"/>
        <w:left w:val="none" w:sz="0" w:space="0" w:color="auto"/>
        <w:bottom w:val="none" w:sz="0" w:space="0" w:color="auto"/>
        <w:right w:val="none" w:sz="0" w:space="0" w:color="auto"/>
      </w:divBdr>
    </w:div>
    <w:div w:id="138039072">
      <w:bodyDiv w:val="1"/>
      <w:marLeft w:val="0"/>
      <w:marRight w:val="0"/>
      <w:marTop w:val="0"/>
      <w:marBottom w:val="0"/>
      <w:divBdr>
        <w:top w:val="none" w:sz="0" w:space="0" w:color="auto"/>
        <w:left w:val="none" w:sz="0" w:space="0" w:color="auto"/>
        <w:bottom w:val="none" w:sz="0" w:space="0" w:color="auto"/>
        <w:right w:val="none" w:sz="0" w:space="0" w:color="auto"/>
      </w:divBdr>
    </w:div>
    <w:div w:id="186716916">
      <w:bodyDiv w:val="1"/>
      <w:marLeft w:val="0"/>
      <w:marRight w:val="0"/>
      <w:marTop w:val="0"/>
      <w:marBottom w:val="0"/>
      <w:divBdr>
        <w:top w:val="none" w:sz="0" w:space="0" w:color="auto"/>
        <w:left w:val="none" w:sz="0" w:space="0" w:color="auto"/>
        <w:bottom w:val="none" w:sz="0" w:space="0" w:color="auto"/>
        <w:right w:val="none" w:sz="0" w:space="0" w:color="auto"/>
      </w:divBdr>
      <w:divsChild>
        <w:div w:id="1459252585">
          <w:marLeft w:val="0"/>
          <w:marRight w:val="0"/>
          <w:marTop w:val="0"/>
          <w:marBottom w:val="0"/>
          <w:divBdr>
            <w:top w:val="none" w:sz="0" w:space="0" w:color="auto"/>
            <w:left w:val="none" w:sz="0" w:space="0" w:color="auto"/>
            <w:bottom w:val="none" w:sz="0" w:space="0" w:color="auto"/>
            <w:right w:val="none" w:sz="0" w:space="0" w:color="auto"/>
          </w:divBdr>
        </w:div>
        <w:div w:id="1805734604">
          <w:marLeft w:val="0"/>
          <w:marRight w:val="0"/>
          <w:marTop w:val="0"/>
          <w:marBottom w:val="0"/>
          <w:divBdr>
            <w:top w:val="none" w:sz="0" w:space="0" w:color="auto"/>
            <w:left w:val="none" w:sz="0" w:space="0" w:color="auto"/>
            <w:bottom w:val="none" w:sz="0" w:space="0" w:color="auto"/>
            <w:right w:val="none" w:sz="0" w:space="0" w:color="auto"/>
          </w:divBdr>
        </w:div>
      </w:divsChild>
    </w:div>
    <w:div w:id="189492367">
      <w:bodyDiv w:val="1"/>
      <w:marLeft w:val="0"/>
      <w:marRight w:val="0"/>
      <w:marTop w:val="0"/>
      <w:marBottom w:val="0"/>
      <w:divBdr>
        <w:top w:val="none" w:sz="0" w:space="0" w:color="auto"/>
        <w:left w:val="none" w:sz="0" w:space="0" w:color="auto"/>
        <w:bottom w:val="none" w:sz="0" w:space="0" w:color="auto"/>
        <w:right w:val="none" w:sz="0" w:space="0" w:color="auto"/>
      </w:divBdr>
    </w:div>
    <w:div w:id="247736726">
      <w:bodyDiv w:val="1"/>
      <w:marLeft w:val="0"/>
      <w:marRight w:val="0"/>
      <w:marTop w:val="0"/>
      <w:marBottom w:val="0"/>
      <w:divBdr>
        <w:top w:val="none" w:sz="0" w:space="0" w:color="auto"/>
        <w:left w:val="none" w:sz="0" w:space="0" w:color="auto"/>
        <w:bottom w:val="none" w:sz="0" w:space="0" w:color="auto"/>
        <w:right w:val="none" w:sz="0" w:space="0" w:color="auto"/>
      </w:divBdr>
    </w:div>
    <w:div w:id="290869796">
      <w:bodyDiv w:val="1"/>
      <w:marLeft w:val="0"/>
      <w:marRight w:val="0"/>
      <w:marTop w:val="0"/>
      <w:marBottom w:val="0"/>
      <w:divBdr>
        <w:top w:val="none" w:sz="0" w:space="0" w:color="auto"/>
        <w:left w:val="none" w:sz="0" w:space="0" w:color="auto"/>
        <w:bottom w:val="none" w:sz="0" w:space="0" w:color="auto"/>
        <w:right w:val="none" w:sz="0" w:space="0" w:color="auto"/>
      </w:divBdr>
    </w:div>
    <w:div w:id="351617626">
      <w:bodyDiv w:val="1"/>
      <w:marLeft w:val="0"/>
      <w:marRight w:val="0"/>
      <w:marTop w:val="0"/>
      <w:marBottom w:val="0"/>
      <w:divBdr>
        <w:top w:val="none" w:sz="0" w:space="0" w:color="auto"/>
        <w:left w:val="none" w:sz="0" w:space="0" w:color="auto"/>
        <w:bottom w:val="none" w:sz="0" w:space="0" w:color="auto"/>
        <w:right w:val="none" w:sz="0" w:space="0" w:color="auto"/>
      </w:divBdr>
      <w:divsChild>
        <w:div w:id="488330645">
          <w:marLeft w:val="0"/>
          <w:marRight w:val="0"/>
          <w:marTop w:val="180"/>
          <w:marBottom w:val="180"/>
          <w:divBdr>
            <w:top w:val="none" w:sz="0" w:space="0" w:color="auto"/>
            <w:left w:val="none" w:sz="0" w:space="0" w:color="auto"/>
            <w:bottom w:val="none" w:sz="0" w:space="0" w:color="auto"/>
            <w:right w:val="none" w:sz="0" w:space="0" w:color="auto"/>
          </w:divBdr>
        </w:div>
        <w:div w:id="71852084">
          <w:marLeft w:val="0"/>
          <w:marRight w:val="0"/>
          <w:marTop w:val="180"/>
          <w:marBottom w:val="180"/>
          <w:divBdr>
            <w:top w:val="none" w:sz="0" w:space="0" w:color="auto"/>
            <w:left w:val="none" w:sz="0" w:space="0" w:color="auto"/>
            <w:bottom w:val="none" w:sz="0" w:space="0" w:color="auto"/>
            <w:right w:val="none" w:sz="0" w:space="0" w:color="auto"/>
          </w:divBdr>
        </w:div>
        <w:div w:id="2048791801">
          <w:marLeft w:val="0"/>
          <w:marRight w:val="0"/>
          <w:marTop w:val="180"/>
          <w:marBottom w:val="180"/>
          <w:divBdr>
            <w:top w:val="none" w:sz="0" w:space="0" w:color="auto"/>
            <w:left w:val="none" w:sz="0" w:space="0" w:color="auto"/>
            <w:bottom w:val="none" w:sz="0" w:space="0" w:color="auto"/>
            <w:right w:val="none" w:sz="0" w:space="0" w:color="auto"/>
          </w:divBdr>
        </w:div>
      </w:divsChild>
    </w:div>
    <w:div w:id="403072038">
      <w:bodyDiv w:val="1"/>
      <w:marLeft w:val="0"/>
      <w:marRight w:val="0"/>
      <w:marTop w:val="0"/>
      <w:marBottom w:val="0"/>
      <w:divBdr>
        <w:top w:val="none" w:sz="0" w:space="0" w:color="auto"/>
        <w:left w:val="none" w:sz="0" w:space="0" w:color="auto"/>
        <w:bottom w:val="none" w:sz="0" w:space="0" w:color="auto"/>
        <w:right w:val="none" w:sz="0" w:space="0" w:color="auto"/>
      </w:divBdr>
      <w:divsChild>
        <w:div w:id="9766923">
          <w:marLeft w:val="0"/>
          <w:marRight w:val="0"/>
          <w:marTop w:val="0"/>
          <w:marBottom w:val="0"/>
          <w:divBdr>
            <w:top w:val="none" w:sz="0" w:space="0" w:color="auto"/>
            <w:left w:val="none" w:sz="0" w:space="0" w:color="auto"/>
            <w:bottom w:val="none" w:sz="0" w:space="0" w:color="auto"/>
            <w:right w:val="none" w:sz="0" w:space="0" w:color="auto"/>
          </w:divBdr>
        </w:div>
        <w:div w:id="2059430326">
          <w:marLeft w:val="0"/>
          <w:marRight w:val="0"/>
          <w:marTop w:val="0"/>
          <w:marBottom w:val="0"/>
          <w:divBdr>
            <w:top w:val="none" w:sz="0" w:space="0" w:color="auto"/>
            <w:left w:val="none" w:sz="0" w:space="0" w:color="auto"/>
            <w:bottom w:val="none" w:sz="0" w:space="0" w:color="auto"/>
            <w:right w:val="none" w:sz="0" w:space="0" w:color="auto"/>
          </w:divBdr>
        </w:div>
      </w:divsChild>
    </w:div>
    <w:div w:id="456991561">
      <w:bodyDiv w:val="1"/>
      <w:marLeft w:val="0"/>
      <w:marRight w:val="0"/>
      <w:marTop w:val="0"/>
      <w:marBottom w:val="0"/>
      <w:divBdr>
        <w:top w:val="none" w:sz="0" w:space="0" w:color="auto"/>
        <w:left w:val="none" w:sz="0" w:space="0" w:color="auto"/>
        <w:bottom w:val="none" w:sz="0" w:space="0" w:color="auto"/>
        <w:right w:val="none" w:sz="0" w:space="0" w:color="auto"/>
      </w:divBdr>
    </w:div>
    <w:div w:id="459961335">
      <w:bodyDiv w:val="1"/>
      <w:marLeft w:val="0"/>
      <w:marRight w:val="0"/>
      <w:marTop w:val="0"/>
      <w:marBottom w:val="0"/>
      <w:divBdr>
        <w:top w:val="none" w:sz="0" w:space="0" w:color="auto"/>
        <w:left w:val="none" w:sz="0" w:space="0" w:color="auto"/>
        <w:bottom w:val="none" w:sz="0" w:space="0" w:color="auto"/>
        <w:right w:val="none" w:sz="0" w:space="0" w:color="auto"/>
      </w:divBdr>
      <w:divsChild>
        <w:div w:id="2134398062">
          <w:marLeft w:val="0"/>
          <w:marRight w:val="0"/>
          <w:marTop w:val="0"/>
          <w:marBottom w:val="0"/>
          <w:divBdr>
            <w:top w:val="none" w:sz="0" w:space="0" w:color="auto"/>
            <w:left w:val="none" w:sz="0" w:space="0" w:color="auto"/>
            <w:bottom w:val="none" w:sz="0" w:space="0" w:color="auto"/>
            <w:right w:val="none" w:sz="0" w:space="0" w:color="auto"/>
          </w:divBdr>
        </w:div>
        <w:div w:id="700589181">
          <w:marLeft w:val="0"/>
          <w:marRight w:val="0"/>
          <w:marTop w:val="0"/>
          <w:marBottom w:val="0"/>
          <w:divBdr>
            <w:top w:val="none" w:sz="0" w:space="0" w:color="auto"/>
            <w:left w:val="none" w:sz="0" w:space="0" w:color="auto"/>
            <w:bottom w:val="none" w:sz="0" w:space="0" w:color="auto"/>
            <w:right w:val="none" w:sz="0" w:space="0" w:color="auto"/>
          </w:divBdr>
        </w:div>
        <w:div w:id="1525173559">
          <w:marLeft w:val="0"/>
          <w:marRight w:val="0"/>
          <w:marTop w:val="0"/>
          <w:marBottom w:val="0"/>
          <w:divBdr>
            <w:top w:val="none" w:sz="0" w:space="0" w:color="auto"/>
            <w:left w:val="none" w:sz="0" w:space="0" w:color="auto"/>
            <w:bottom w:val="none" w:sz="0" w:space="0" w:color="auto"/>
            <w:right w:val="none" w:sz="0" w:space="0" w:color="auto"/>
          </w:divBdr>
        </w:div>
        <w:div w:id="1589852530">
          <w:marLeft w:val="0"/>
          <w:marRight w:val="0"/>
          <w:marTop w:val="0"/>
          <w:marBottom w:val="0"/>
          <w:divBdr>
            <w:top w:val="none" w:sz="0" w:space="0" w:color="auto"/>
            <w:left w:val="none" w:sz="0" w:space="0" w:color="auto"/>
            <w:bottom w:val="none" w:sz="0" w:space="0" w:color="auto"/>
            <w:right w:val="none" w:sz="0" w:space="0" w:color="auto"/>
          </w:divBdr>
        </w:div>
        <w:div w:id="1692417196">
          <w:marLeft w:val="0"/>
          <w:marRight w:val="0"/>
          <w:marTop w:val="0"/>
          <w:marBottom w:val="0"/>
          <w:divBdr>
            <w:top w:val="none" w:sz="0" w:space="0" w:color="auto"/>
            <w:left w:val="none" w:sz="0" w:space="0" w:color="auto"/>
            <w:bottom w:val="none" w:sz="0" w:space="0" w:color="auto"/>
            <w:right w:val="none" w:sz="0" w:space="0" w:color="auto"/>
          </w:divBdr>
        </w:div>
      </w:divsChild>
    </w:div>
    <w:div w:id="465004467">
      <w:bodyDiv w:val="1"/>
      <w:marLeft w:val="0"/>
      <w:marRight w:val="0"/>
      <w:marTop w:val="0"/>
      <w:marBottom w:val="0"/>
      <w:divBdr>
        <w:top w:val="none" w:sz="0" w:space="0" w:color="auto"/>
        <w:left w:val="none" w:sz="0" w:space="0" w:color="auto"/>
        <w:bottom w:val="none" w:sz="0" w:space="0" w:color="auto"/>
        <w:right w:val="none" w:sz="0" w:space="0" w:color="auto"/>
      </w:divBdr>
    </w:div>
    <w:div w:id="484593891">
      <w:bodyDiv w:val="1"/>
      <w:marLeft w:val="0"/>
      <w:marRight w:val="0"/>
      <w:marTop w:val="0"/>
      <w:marBottom w:val="0"/>
      <w:divBdr>
        <w:top w:val="none" w:sz="0" w:space="0" w:color="auto"/>
        <w:left w:val="none" w:sz="0" w:space="0" w:color="auto"/>
        <w:bottom w:val="none" w:sz="0" w:space="0" w:color="auto"/>
        <w:right w:val="none" w:sz="0" w:space="0" w:color="auto"/>
      </w:divBdr>
    </w:div>
    <w:div w:id="515536497">
      <w:bodyDiv w:val="1"/>
      <w:marLeft w:val="0"/>
      <w:marRight w:val="0"/>
      <w:marTop w:val="0"/>
      <w:marBottom w:val="0"/>
      <w:divBdr>
        <w:top w:val="none" w:sz="0" w:space="0" w:color="auto"/>
        <w:left w:val="none" w:sz="0" w:space="0" w:color="auto"/>
        <w:bottom w:val="none" w:sz="0" w:space="0" w:color="auto"/>
        <w:right w:val="none" w:sz="0" w:space="0" w:color="auto"/>
      </w:divBdr>
    </w:div>
    <w:div w:id="625963445">
      <w:bodyDiv w:val="1"/>
      <w:marLeft w:val="0"/>
      <w:marRight w:val="0"/>
      <w:marTop w:val="0"/>
      <w:marBottom w:val="0"/>
      <w:divBdr>
        <w:top w:val="none" w:sz="0" w:space="0" w:color="auto"/>
        <w:left w:val="none" w:sz="0" w:space="0" w:color="auto"/>
        <w:bottom w:val="none" w:sz="0" w:space="0" w:color="auto"/>
        <w:right w:val="none" w:sz="0" w:space="0" w:color="auto"/>
      </w:divBdr>
    </w:div>
    <w:div w:id="666173635">
      <w:bodyDiv w:val="1"/>
      <w:marLeft w:val="0"/>
      <w:marRight w:val="0"/>
      <w:marTop w:val="0"/>
      <w:marBottom w:val="0"/>
      <w:divBdr>
        <w:top w:val="none" w:sz="0" w:space="0" w:color="auto"/>
        <w:left w:val="none" w:sz="0" w:space="0" w:color="auto"/>
        <w:bottom w:val="none" w:sz="0" w:space="0" w:color="auto"/>
        <w:right w:val="none" w:sz="0" w:space="0" w:color="auto"/>
      </w:divBdr>
    </w:div>
    <w:div w:id="709957445">
      <w:bodyDiv w:val="1"/>
      <w:marLeft w:val="0"/>
      <w:marRight w:val="0"/>
      <w:marTop w:val="0"/>
      <w:marBottom w:val="0"/>
      <w:divBdr>
        <w:top w:val="none" w:sz="0" w:space="0" w:color="auto"/>
        <w:left w:val="none" w:sz="0" w:space="0" w:color="auto"/>
        <w:bottom w:val="none" w:sz="0" w:space="0" w:color="auto"/>
        <w:right w:val="none" w:sz="0" w:space="0" w:color="auto"/>
      </w:divBdr>
      <w:divsChild>
        <w:div w:id="502283430">
          <w:marLeft w:val="-225"/>
          <w:marRight w:val="-225"/>
          <w:marTop w:val="0"/>
          <w:marBottom w:val="0"/>
          <w:divBdr>
            <w:top w:val="none" w:sz="0" w:space="0" w:color="auto"/>
            <w:left w:val="none" w:sz="0" w:space="0" w:color="auto"/>
            <w:bottom w:val="none" w:sz="0" w:space="0" w:color="auto"/>
            <w:right w:val="none" w:sz="0" w:space="0" w:color="auto"/>
          </w:divBdr>
          <w:divsChild>
            <w:div w:id="1036203249">
              <w:marLeft w:val="0"/>
              <w:marRight w:val="0"/>
              <w:marTop w:val="0"/>
              <w:marBottom w:val="0"/>
              <w:divBdr>
                <w:top w:val="none" w:sz="0" w:space="0" w:color="auto"/>
                <w:left w:val="none" w:sz="0" w:space="0" w:color="auto"/>
                <w:bottom w:val="none" w:sz="0" w:space="0" w:color="auto"/>
                <w:right w:val="none" w:sz="0" w:space="0" w:color="auto"/>
              </w:divBdr>
              <w:divsChild>
                <w:div w:id="979581314">
                  <w:marLeft w:val="0"/>
                  <w:marRight w:val="0"/>
                  <w:marTop w:val="0"/>
                  <w:marBottom w:val="0"/>
                  <w:divBdr>
                    <w:top w:val="none" w:sz="0" w:space="0" w:color="auto"/>
                    <w:left w:val="none" w:sz="0" w:space="0" w:color="auto"/>
                    <w:bottom w:val="none" w:sz="0" w:space="0" w:color="auto"/>
                    <w:right w:val="none" w:sz="0" w:space="0" w:color="auto"/>
                  </w:divBdr>
                  <w:divsChild>
                    <w:div w:id="554783618">
                      <w:marLeft w:val="0"/>
                      <w:marRight w:val="0"/>
                      <w:marTop w:val="0"/>
                      <w:marBottom w:val="0"/>
                      <w:divBdr>
                        <w:top w:val="none" w:sz="0" w:space="0" w:color="auto"/>
                        <w:left w:val="none" w:sz="0" w:space="0" w:color="auto"/>
                        <w:bottom w:val="none" w:sz="0" w:space="0" w:color="auto"/>
                        <w:right w:val="none" w:sz="0" w:space="0" w:color="auto"/>
                      </w:divBdr>
                      <w:divsChild>
                        <w:div w:id="1943879572">
                          <w:marLeft w:val="0"/>
                          <w:marRight w:val="0"/>
                          <w:marTop w:val="0"/>
                          <w:marBottom w:val="525"/>
                          <w:divBdr>
                            <w:top w:val="none" w:sz="0" w:space="0" w:color="auto"/>
                            <w:left w:val="none" w:sz="0" w:space="0" w:color="auto"/>
                            <w:bottom w:val="none" w:sz="0" w:space="0" w:color="auto"/>
                            <w:right w:val="none" w:sz="0" w:space="0" w:color="auto"/>
                          </w:divBdr>
                          <w:divsChild>
                            <w:div w:id="1630938571">
                              <w:marLeft w:val="0"/>
                              <w:marRight w:val="0"/>
                              <w:marTop w:val="0"/>
                              <w:marBottom w:val="0"/>
                              <w:divBdr>
                                <w:top w:val="none" w:sz="0" w:space="0" w:color="auto"/>
                                <w:left w:val="none" w:sz="0" w:space="0" w:color="auto"/>
                                <w:bottom w:val="none" w:sz="0" w:space="0" w:color="auto"/>
                                <w:right w:val="none" w:sz="0" w:space="0" w:color="auto"/>
                              </w:divBdr>
                              <w:divsChild>
                                <w:div w:id="198012280">
                                  <w:marLeft w:val="0"/>
                                  <w:marRight w:val="0"/>
                                  <w:marTop w:val="180"/>
                                  <w:marBottom w:val="180"/>
                                  <w:divBdr>
                                    <w:top w:val="none" w:sz="0" w:space="0" w:color="auto"/>
                                    <w:left w:val="none" w:sz="0" w:space="0" w:color="auto"/>
                                    <w:bottom w:val="none" w:sz="0" w:space="0" w:color="auto"/>
                                    <w:right w:val="none" w:sz="0" w:space="0" w:color="auto"/>
                                  </w:divBdr>
                                </w:div>
                                <w:div w:id="1190683743">
                                  <w:marLeft w:val="0"/>
                                  <w:marRight w:val="0"/>
                                  <w:marTop w:val="180"/>
                                  <w:marBottom w:val="180"/>
                                  <w:divBdr>
                                    <w:top w:val="none" w:sz="0" w:space="0" w:color="auto"/>
                                    <w:left w:val="none" w:sz="0" w:space="0" w:color="auto"/>
                                    <w:bottom w:val="none" w:sz="0" w:space="0" w:color="auto"/>
                                    <w:right w:val="none" w:sz="0" w:space="0" w:color="auto"/>
                                  </w:divBdr>
                                </w:div>
                                <w:div w:id="641930232">
                                  <w:marLeft w:val="0"/>
                                  <w:marRight w:val="0"/>
                                  <w:marTop w:val="180"/>
                                  <w:marBottom w:val="180"/>
                                  <w:divBdr>
                                    <w:top w:val="none" w:sz="0" w:space="0" w:color="auto"/>
                                    <w:left w:val="none" w:sz="0" w:space="0" w:color="auto"/>
                                    <w:bottom w:val="none" w:sz="0" w:space="0" w:color="auto"/>
                                    <w:right w:val="none" w:sz="0" w:space="0" w:color="auto"/>
                                  </w:divBdr>
                                </w:div>
                                <w:div w:id="1365407145">
                                  <w:marLeft w:val="0"/>
                                  <w:marRight w:val="0"/>
                                  <w:marTop w:val="180"/>
                                  <w:marBottom w:val="180"/>
                                  <w:divBdr>
                                    <w:top w:val="none" w:sz="0" w:space="0" w:color="auto"/>
                                    <w:left w:val="none" w:sz="0" w:space="0" w:color="auto"/>
                                    <w:bottom w:val="none" w:sz="0" w:space="0" w:color="auto"/>
                                    <w:right w:val="none" w:sz="0" w:space="0" w:color="auto"/>
                                  </w:divBdr>
                                </w:div>
                                <w:div w:id="6489489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4253">
      <w:bodyDiv w:val="1"/>
      <w:marLeft w:val="0"/>
      <w:marRight w:val="0"/>
      <w:marTop w:val="0"/>
      <w:marBottom w:val="0"/>
      <w:divBdr>
        <w:top w:val="none" w:sz="0" w:space="0" w:color="auto"/>
        <w:left w:val="none" w:sz="0" w:space="0" w:color="auto"/>
        <w:bottom w:val="none" w:sz="0" w:space="0" w:color="auto"/>
        <w:right w:val="none" w:sz="0" w:space="0" w:color="auto"/>
      </w:divBdr>
    </w:div>
    <w:div w:id="749620744">
      <w:bodyDiv w:val="1"/>
      <w:marLeft w:val="0"/>
      <w:marRight w:val="0"/>
      <w:marTop w:val="0"/>
      <w:marBottom w:val="0"/>
      <w:divBdr>
        <w:top w:val="none" w:sz="0" w:space="0" w:color="auto"/>
        <w:left w:val="none" w:sz="0" w:space="0" w:color="auto"/>
        <w:bottom w:val="none" w:sz="0" w:space="0" w:color="auto"/>
        <w:right w:val="none" w:sz="0" w:space="0" w:color="auto"/>
      </w:divBdr>
    </w:div>
    <w:div w:id="764158630">
      <w:bodyDiv w:val="1"/>
      <w:marLeft w:val="0"/>
      <w:marRight w:val="0"/>
      <w:marTop w:val="0"/>
      <w:marBottom w:val="0"/>
      <w:divBdr>
        <w:top w:val="none" w:sz="0" w:space="0" w:color="auto"/>
        <w:left w:val="none" w:sz="0" w:space="0" w:color="auto"/>
        <w:bottom w:val="none" w:sz="0" w:space="0" w:color="auto"/>
        <w:right w:val="none" w:sz="0" w:space="0" w:color="auto"/>
      </w:divBdr>
    </w:div>
    <w:div w:id="820584539">
      <w:bodyDiv w:val="1"/>
      <w:marLeft w:val="0"/>
      <w:marRight w:val="0"/>
      <w:marTop w:val="0"/>
      <w:marBottom w:val="0"/>
      <w:divBdr>
        <w:top w:val="none" w:sz="0" w:space="0" w:color="auto"/>
        <w:left w:val="none" w:sz="0" w:space="0" w:color="auto"/>
        <w:bottom w:val="none" w:sz="0" w:space="0" w:color="auto"/>
        <w:right w:val="none" w:sz="0" w:space="0" w:color="auto"/>
      </w:divBdr>
    </w:div>
    <w:div w:id="831991224">
      <w:bodyDiv w:val="1"/>
      <w:marLeft w:val="0"/>
      <w:marRight w:val="0"/>
      <w:marTop w:val="0"/>
      <w:marBottom w:val="0"/>
      <w:divBdr>
        <w:top w:val="none" w:sz="0" w:space="0" w:color="auto"/>
        <w:left w:val="none" w:sz="0" w:space="0" w:color="auto"/>
        <w:bottom w:val="none" w:sz="0" w:space="0" w:color="auto"/>
        <w:right w:val="none" w:sz="0" w:space="0" w:color="auto"/>
      </w:divBdr>
    </w:div>
    <w:div w:id="885726443">
      <w:bodyDiv w:val="1"/>
      <w:marLeft w:val="0"/>
      <w:marRight w:val="0"/>
      <w:marTop w:val="0"/>
      <w:marBottom w:val="0"/>
      <w:divBdr>
        <w:top w:val="none" w:sz="0" w:space="0" w:color="auto"/>
        <w:left w:val="none" w:sz="0" w:space="0" w:color="auto"/>
        <w:bottom w:val="none" w:sz="0" w:space="0" w:color="auto"/>
        <w:right w:val="none" w:sz="0" w:space="0" w:color="auto"/>
      </w:divBdr>
    </w:div>
    <w:div w:id="929587793">
      <w:bodyDiv w:val="1"/>
      <w:marLeft w:val="0"/>
      <w:marRight w:val="0"/>
      <w:marTop w:val="0"/>
      <w:marBottom w:val="0"/>
      <w:divBdr>
        <w:top w:val="none" w:sz="0" w:space="0" w:color="auto"/>
        <w:left w:val="none" w:sz="0" w:space="0" w:color="auto"/>
        <w:bottom w:val="none" w:sz="0" w:space="0" w:color="auto"/>
        <w:right w:val="none" w:sz="0" w:space="0" w:color="auto"/>
      </w:divBdr>
    </w:div>
    <w:div w:id="946036618">
      <w:bodyDiv w:val="1"/>
      <w:marLeft w:val="0"/>
      <w:marRight w:val="0"/>
      <w:marTop w:val="0"/>
      <w:marBottom w:val="0"/>
      <w:divBdr>
        <w:top w:val="none" w:sz="0" w:space="0" w:color="auto"/>
        <w:left w:val="none" w:sz="0" w:space="0" w:color="auto"/>
        <w:bottom w:val="none" w:sz="0" w:space="0" w:color="auto"/>
        <w:right w:val="none" w:sz="0" w:space="0" w:color="auto"/>
      </w:divBdr>
    </w:div>
    <w:div w:id="974795810">
      <w:bodyDiv w:val="1"/>
      <w:marLeft w:val="0"/>
      <w:marRight w:val="0"/>
      <w:marTop w:val="0"/>
      <w:marBottom w:val="0"/>
      <w:divBdr>
        <w:top w:val="none" w:sz="0" w:space="0" w:color="auto"/>
        <w:left w:val="none" w:sz="0" w:space="0" w:color="auto"/>
        <w:bottom w:val="none" w:sz="0" w:space="0" w:color="auto"/>
        <w:right w:val="none" w:sz="0" w:space="0" w:color="auto"/>
      </w:divBdr>
    </w:div>
    <w:div w:id="1023551959">
      <w:bodyDiv w:val="1"/>
      <w:marLeft w:val="0"/>
      <w:marRight w:val="0"/>
      <w:marTop w:val="0"/>
      <w:marBottom w:val="0"/>
      <w:divBdr>
        <w:top w:val="none" w:sz="0" w:space="0" w:color="auto"/>
        <w:left w:val="none" w:sz="0" w:space="0" w:color="auto"/>
        <w:bottom w:val="none" w:sz="0" w:space="0" w:color="auto"/>
        <w:right w:val="none" w:sz="0" w:space="0" w:color="auto"/>
      </w:divBdr>
    </w:div>
    <w:div w:id="1060253956">
      <w:bodyDiv w:val="1"/>
      <w:marLeft w:val="0"/>
      <w:marRight w:val="0"/>
      <w:marTop w:val="0"/>
      <w:marBottom w:val="0"/>
      <w:divBdr>
        <w:top w:val="none" w:sz="0" w:space="0" w:color="auto"/>
        <w:left w:val="none" w:sz="0" w:space="0" w:color="auto"/>
        <w:bottom w:val="none" w:sz="0" w:space="0" w:color="auto"/>
        <w:right w:val="none" w:sz="0" w:space="0" w:color="auto"/>
      </w:divBdr>
    </w:div>
    <w:div w:id="1108431871">
      <w:bodyDiv w:val="1"/>
      <w:marLeft w:val="0"/>
      <w:marRight w:val="0"/>
      <w:marTop w:val="0"/>
      <w:marBottom w:val="0"/>
      <w:divBdr>
        <w:top w:val="none" w:sz="0" w:space="0" w:color="auto"/>
        <w:left w:val="none" w:sz="0" w:space="0" w:color="auto"/>
        <w:bottom w:val="none" w:sz="0" w:space="0" w:color="auto"/>
        <w:right w:val="none" w:sz="0" w:space="0" w:color="auto"/>
      </w:divBdr>
    </w:div>
    <w:div w:id="1119497868">
      <w:bodyDiv w:val="1"/>
      <w:marLeft w:val="0"/>
      <w:marRight w:val="0"/>
      <w:marTop w:val="0"/>
      <w:marBottom w:val="0"/>
      <w:divBdr>
        <w:top w:val="none" w:sz="0" w:space="0" w:color="auto"/>
        <w:left w:val="none" w:sz="0" w:space="0" w:color="auto"/>
        <w:bottom w:val="none" w:sz="0" w:space="0" w:color="auto"/>
        <w:right w:val="none" w:sz="0" w:space="0" w:color="auto"/>
      </w:divBdr>
    </w:div>
    <w:div w:id="1293704593">
      <w:bodyDiv w:val="1"/>
      <w:marLeft w:val="0"/>
      <w:marRight w:val="0"/>
      <w:marTop w:val="0"/>
      <w:marBottom w:val="0"/>
      <w:divBdr>
        <w:top w:val="none" w:sz="0" w:space="0" w:color="auto"/>
        <w:left w:val="none" w:sz="0" w:space="0" w:color="auto"/>
        <w:bottom w:val="none" w:sz="0" w:space="0" w:color="auto"/>
        <w:right w:val="none" w:sz="0" w:space="0" w:color="auto"/>
      </w:divBdr>
    </w:div>
    <w:div w:id="1296905810">
      <w:bodyDiv w:val="1"/>
      <w:marLeft w:val="0"/>
      <w:marRight w:val="0"/>
      <w:marTop w:val="0"/>
      <w:marBottom w:val="0"/>
      <w:divBdr>
        <w:top w:val="none" w:sz="0" w:space="0" w:color="auto"/>
        <w:left w:val="none" w:sz="0" w:space="0" w:color="auto"/>
        <w:bottom w:val="none" w:sz="0" w:space="0" w:color="auto"/>
        <w:right w:val="none" w:sz="0" w:space="0" w:color="auto"/>
      </w:divBdr>
    </w:div>
    <w:div w:id="1375152960">
      <w:bodyDiv w:val="1"/>
      <w:marLeft w:val="0"/>
      <w:marRight w:val="0"/>
      <w:marTop w:val="0"/>
      <w:marBottom w:val="0"/>
      <w:divBdr>
        <w:top w:val="none" w:sz="0" w:space="0" w:color="auto"/>
        <w:left w:val="none" w:sz="0" w:space="0" w:color="auto"/>
        <w:bottom w:val="none" w:sz="0" w:space="0" w:color="auto"/>
        <w:right w:val="none" w:sz="0" w:space="0" w:color="auto"/>
      </w:divBdr>
      <w:divsChild>
        <w:div w:id="1575165801">
          <w:marLeft w:val="0"/>
          <w:marRight w:val="0"/>
          <w:marTop w:val="0"/>
          <w:marBottom w:val="0"/>
          <w:divBdr>
            <w:top w:val="none" w:sz="0" w:space="0" w:color="auto"/>
            <w:left w:val="none" w:sz="0" w:space="0" w:color="auto"/>
            <w:bottom w:val="none" w:sz="0" w:space="0" w:color="auto"/>
            <w:right w:val="none" w:sz="0" w:space="0" w:color="auto"/>
          </w:divBdr>
        </w:div>
        <w:div w:id="234703959">
          <w:marLeft w:val="0"/>
          <w:marRight w:val="0"/>
          <w:marTop w:val="0"/>
          <w:marBottom w:val="0"/>
          <w:divBdr>
            <w:top w:val="none" w:sz="0" w:space="0" w:color="auto"/>
            <w:left w:val="none" w:sz="0" w:space="0" w:color="auto"/>
            <w:bottom w:val="none" w:sz="0" w:space="0" w:color="auto"/>
            <w:right w:val="none" w:sz="0" w:space="0" w:color="auto"/>
          </w:divBdr>
        </w:div>
      </w:divsChild>
    </w:div>
    <w:div w:id="1395473184">
      <w:bodyDiv w:val="1"/>
      <w:marLeft w:val="0"/>
      <w:marRight w:val="0"/>
      <w:marTop w:val="0"/>
      <w:marBottom w:val="0"/>
      <w:divBdr>
        <w:top w:val="none" w:sz="0" w:space="0" w:color="auto"/>
        <w:left w:val="none" w:sz="0" w:space="0" w:color="auto"/>
        <w:bottom w:val="none" w:sz="0" w:space="0" w:color="auto"/>
        <w:right w:val="none" w:sz="0" w:space="0" w:color="auto"/>
      </w:divBdr>
    </w:div>
    <w:div w:id="1400978161">
      <w:bodyDiv w:val="1"/>
      <w:marLeft w:val="0"/>
      <w:marRight w:val="0"/>
      <w:marTop w:val="0"/>
      <w:marBottom w:val="0"/>
      <w:divBdr>
        <w:top w:val="none" w:sz="0" w:space="0" w:color="auto"/>
        <w:left w:val="none" w:sz="0" w:space="0" w:color="auto"/>
        <w:bottom w:val="none" w:sz="0" w:space="0" w:color="auto"/>
        <w:right w:val="none" w:sz="0" w:space="0" w:color="auto"/>
      </w:divBdr>
    </w:div>
    <w:div w:id="1425225478">
      <w:bodyDiv w:val="1"/>
      <w:marLeft w:val="0"/>
      <w:marRight w:val="0"/>
      <w:marTop w:val="0"/>
      <w:marBottom w:val="0"/>
      <w:divBdr>
        <w:top w:val="none" w:sz="0" w:space="0" w:color="auto"/>
        <w:left w:val="none" w:sz="0" w:space="0" w:color="auto"/>
        <w:bottom w:val="none" w:sz="0" w:space="0" w:color="auto"/>
        <w:right w:val="none" w:sz="0" w:space="0" w:color="auto"/>
      </w:divBdr>
      <w:divsChild>
        <w:div w:id="686373210">
          <w:marLeft w:val="0"/>
          <w:marRight w:val="0"/>
          <w:marTop w:val="180"/>
          <w:marBottom w:val="180"/>
          <w:divBdr>
            <w:top w:val="none" w:sz="0" w:space="0" w:color="auto"/>
            <w:left w:val="none" w:sz="0" w:space="0" w:color="auto"/>
            <w:bottom w:val="none" w:sz="0" w:space="0" w:color="auto"/>
            <w:right w:val="none" w:sz="0" w:space="0" w:color="auto"/>
          </w:divBdr>
        </w:div>
        <w:div w:id="51194001">
          <w:marLeft w:val="0"/>
          <w:marRight w:val="0"/>
          <w:marTop w:val="180"/>
          <w:marBottom w:val="180"/>
          <w:divBdr>
            <w:top w:val="none" w:sz="0" w:space="0" w:color="auto"/>
            <w:left w:val="none" w:sz="0" w:space="0" w:color="auto"/>
            <w:bottom w:val="none" w:sz="0" w:space="0" w:color="auto"/>
            <w:right w:val="none" w:sz="0" w:space="0" w:color="auto"/>
          </w:divBdr>
        </w:div>
      </w:divsChild>
    </w:div>
    <w:div w:id="1473671599">
      <w:bodyDiv w:val="1"/>
      <w:marLeft w:val="0"/>
      <w:marRight w:val="0"/>
      <w:marTop w:val="0"/>
      <w:marBottom w:val="0"/>
      <w:divBdr>
        <w:top w:val="none" w:sz="0" w:space="0" w:color="auto"/>
        <w:left w:val="none" w:sz="0" w:space="0" w:color="auto"/>
        <w:bottom w:val="none" w:sz="0" w:space="0" w:color="auto"/>
        <w:right w:val="none" w:sz="0" w:space="0" w:color="auto"/>
      </w:divBdr>
      <w:divsChild>
        <w:div w:id="484708535">
          <w:marLeft w:val="0"/>
          <w:marRight w:val="0"/>
          <w:marTop w:val="180"/>
          <w:marBottom w:val="180"/>
          <w:divBdr>
            <w:top w:val="none" w:sz="0" w:space="0" w:color="auto"/>
            <w:left w:val="none" w:sz="0" w:space="0" w:color="auto"/>
            <w:bottom w:val="none" w:sz="0" w:space="0" w:color="auto"/>
            <w:right w:val="none" w:sz="0" w:space="0" w:color="auto"/>
          </w:divBdr>
        </w:div>
      </w:divsChild>
    </w:div>
    <w:div w:id="1476675430">
      <w:bodyDiv w:val="1"/>
      <w:marLeft w:val="0"/>
      <w:marRight w:val="0"/>
      <w:marTop w:val="0"/>
      <w:marBottom w:val="0"/>
      <w:divBdr>
        <w:top w:val="none" w:sz="0" w:space="0" w:color="auto"/>
        <w:left w:val="none" w:sz="0" w:space="0" w:color="auto"/>
        <w:bottom w:val="none" w:sz="0" w:space="0" w:color="auto"/>
        <w:right w:val="none" w:sz="0" w:space="0" w:color="auto"/>
      </w:divBdr>
    </w:div>
    <w:div w:id="1477262093">
      <w:bodyDiv w:val="1"/>
      <w:marLeft w:val="0"/>
      <w:marRight w:val="0"/>
      <w:marTop w:val="0"/>
      <w:marBottom w:val="0"/>
      <w:divBdr>
        <w:top w:val="none" w:sz="0" w:space="0" w:color="auto"/>
        <w:left w:val="none" w:sz="0" w:space="0" w:color="auto"/>
        <w:bottom w:val="none" w:sz="0" w:space="0" w:color="auto"/>
        <w:right w:val="none" w:sz="0" w:space="0" w:color="auto"/>
      </w:divBdr>
    </w:div>
    <w:div w:id="1482775631">
      <w:bodyDiv w:val="1"/>
      <w:marLeft w:val="0"/>
      <w:marRight w:val="0"/>
      <w:marTop w:val="0"/>
      <w:marBottom w:val="0"/>
      <w:divBdr>
        <w:top w:val="none" w:sz="0" w:space="0" w:color="auto"/>
        <w:left w:val="none" w:sz="0" w:space="0" w:color="auto"/>
        <w:bottom w:val="none" w:sz="0" w:space="0" w:color="auto"/>
        <w:right w:val="none" w:sz="0" w:space="0" w:color="auto"/>
      </w:divBdr>
    </w:div>
    <w:div w:id="1528786438">
      <w:bodyDiv w:val="1"/>
      <w:marLeft w:val="0"/>
      <w:marRight w:val="0"/>
      <w:marTop w:val="0"/>
      <w:marBottom w:val="0"/>
      <w:divBdr>
        <w:top w:val="none" w:sz="0" w:space="0" w:color="auto"/>
        <w:left w:val="none" w:sz="0" w:space="0" w:color="auto"/>
        <w:bottom w:val="none" w:sz="0" w:space="0" w:color="auto"/>
        <w:right w:val="none" w:sz="0" w:space="0" w:color="auto"/>
      </w:divBdr>
    </w:div>
    <w:div w:id="1531264441">
      <w:bodyDiv w:val="1"/>
      <w:marLeft w:val="0"/>
      <w:marRight w:val="0"/>
      <w:marTop w:val="0"/>
      <w:marBottom w:val="0"/>
      <w:divBdr>
        <w:top w:val="none" w:sz="0" w:space="0" w:color="auto"/>
        <w:left w:val="none" w:sz="0" w:space="0" w:color="auto"/>
        <w:bottom w:val="none" w:sz="0" w:space="0" w:color="auto"/>
        <w:right w:val="none" w:sz="0" w:space="0" w:color="auto"/>
      </w:divBdr>
    </w:div>
    <w:div w:id="1564487296">
      <w:bodyDiv w:val="1"/>
      <w:marLeft w:val="0"/>
      <w:marRight w:val="0"/>
      <w:marTop w:val="0"/>
      <w:marBottom w:val="0"/>
      <w:divBdr>
        <w:top w:val="none" w:sz="0" w:space="0" w:color="auto"/>
        <w:left w:val="none" w:sz="0" w:space="0" w:color="auto"/>
        <w:bottom w:val="none" w:sz="0" w:space="0" w:color="auto"/>
        <w:right w:val="none" w:sz="0" w:space="0" w:color="auto"/>
      </w:divBdr>
    </w:div>
    <w:div w:id="1615743113">
      <w:bodyDiv w:val="1"/>
      <w:marLeft w:val="0"/>
      <w:marRight w:val="0"/>
      <w:marTop w:val="0"/>
      <w:marBottom w:val="0"/>
      <w:divBdr>
        <w:top w:val="none" w:sz="0" w:space="0" w:color="auto"/>
        <w:left w:val="none" w:sz="0" w:space="0" w:color="auto"/>
        <w:bottom w:val="none" w:sz="0" w:space="0" w:color="auto"/>
        <w:right w:val="none" w:sz="0" w:space="0" w:color="auto"/>
      </w:divBdr>
    </w:div>
    <w:div w:id="1616325256">
      <w:bodyDiv w:val="1"/>
      <w:marLeft w:val="0"/>
      <w:marRight w:val="0"/>
      <w:marTop w:val="0"/>
      <w:marBottom w:val="0"/>
      <w:divBdr>
        <w:top w:val="none" w:sz="0" w:space="0" w:color="auto"/>
        <w:left w:val="none" w:sz="0" w:space="0" w:color="auto"/>
        <w:bottom w:val="none" w:sz="0" w:space="0" w:color="auto"/>
        <w:right w:val="none" w:sz="0" w:space="0" w:color="auto"/>
      </w:divBdr>
      <w:divsChild>
        <w:div w:id="826093700">
          <w:marLeft w:val="0"/>
          <w:marRight w:val="0"/>
          <w:marTop w:val="180"/>
          <w:marBottom w:val="180"/>
          <w:divBdr>
            <w:top w:val="none" w:sz="0" w:space="0" w:color="auto"/>
            <w:left w:val="none" w:sz="0" w:space="0" w:color="auto"/>
            <w:bottom w:val="none" w:sz="0" w:space="0" w:color="auto"/>
            <w:right w:val="none" w:sz="0" w:space="0" w:color="auto"/>
          </w:divBdr>
        </w:div>
      </w:divsChild>
    </w:div>
    <w:div w:id="1692876372">
      <w:bodyDiv w:val="1"/>
      <w:marLeft w:val="0"/>
      <w:marRight w:val="0"/>
      <w:marTop w:val="0"/>
      <w:marBottom w:val="0"/>
      <w:divBdr>
        <w:top w:val="none" w:sz="0" w:space="0" w:color="auto"/>
        <w:left w:val="none" w:sz="0" w:space="0" w:color="auto"/>
        <w:bottom w:val="none" w:sz="0" w:space="0" w:color="auto"/>
        <w:right w:val="none" w:sz="0" w:space="0" w:color="auto"/>
      </w:divBdr>
      <w:divsChild>
        <w:div w:id="1643849145">
          <w:marLeft w:val="0"/>
          <w:marRight w:val="0"/>
          <w:marTop w:val="180"/>
          <w:marBottom w:val="180"/>
          <w:divBdr>
            <w:top w:val="none" w:sz="0" w:space="0" w:color="auto"/>
            <w:left w:val="none" w:sz="0" w:space="0" w:color="auto"/>
            <w:bottom w:val="none" w:sz="0" w:space="0" w:color="auto"/>
            <w:right w:val="none" w:sz="0" w:space="0" w:color="auto"/>
          </w:divBdr>
        </w:div>
        <w:div w:id="1333754459">
          <w:marLeft w:val="0"/>
          <w:marRight w:val="0"/>
          <w:marTop w:val="180"/>
          <w:marBottom w:val="180"/>
          <w:divBdr>
            <w:top w:val="none" w:sz="0" w:space="0" w:color="auto"/>
            <w:left w:val="none" w:sz="0" w:space="0" w:color="auto"/>
            <w:bottom w:val="none" w:sz="0" w:space="0" w:color="auto"/>
            <w:right w:val="none" w:sz="0" w:space="0" w:color="auto"/>
          </w:divBdr>
        </w:div>
        <w:div w:id="743337744">
          <w:marLeft w:val="0"/>
          <w:marRight w:val="0"/>
          <w:marTop w:val="180"/>
          <w:marBottom w:val="180"/>
          <w:divBdr>
            <w:top w:val="none" w:sz="0" w:space="0" w:color="auto"/>
            <w:left w:val="none" w:sz="0" w:space="0" w:color="auto"/>
            <w:bottom w:val="none" w:sz="0" w:space="0" w:color="auto"/>
            <w:right w:val="none" w:sz="0" w:space="0" w:color="auto"/>
          </w:divBdr>
        </w:div>
      </w:divsChild>
    </w:div>
    <w:div w:id="1696080770">
      <w:bodyDiv w:val="1"/>
      <w:marLeft w:val="0"/>
      <w:marRight w:val="0"/>
      <w:marTop w:val="0"/>
      <w:marBottom w:val="0"/>
      <w:divBdr>
        <w:top w:val="none" w:sz="0" w:space="0" w:color="auto"/>
        <w:left w:val="none" w:sz="0" w:space="0" w:color="auto"/>
        <w:bottom w:val="none" w:sz="0" w:space="0" w:color="auto"/>
        <w:right w:val="none" w:sz="0" w:space="0" w:color="auto"/>
      </w:divBdr>
    </w:div>
    <w:div w:id="1713767972">
      <w:bodyDiv w:val="1"/>
      <w:marLeft w:val="0"/>
      <w:marRight w:val="0"/>
      <w:marTop w:val="0"/>
      <w:marBottom w:val="0"/>
      <w:divBdr>
        <w:top w:val="none" w:sz="0" w:space="0" w:color="auto"/>
        <w:left w:val="none" w:sz="0" w:space="0" w:color="auto"/>
        <w:bottom w:val="none" w:sz="0" w:space="0" w:color="auto"/>
        <w:right w:val="none" w:sz="0" w:space="0" w:color="auto"/>
      </w:divBdr>
    </w:div>
    <w:div w:id="1728411294">
      <w:bodyDiv w:val="1"/>
      <w:marLeft w:val="0"/>
      <w:marRight w:val="0"/>
      <w:marTop w:val="0"/>
      <w:marBottom w:val="0"/>
      <w:divBdr>
        <w:top w:val="none" w:sz="0" w:space="0" w:color="auto"/>
        <w:left w:val="none" w:sz="0" w:space="0" w:color="auto"/>
        <w:bottom w:val="none" w:sz="0" w:space="0" w:color="auto"/>
        <w:right w:val="none" w:sz="0" w:space="0" w:color="auto"/>
      </w:divBdr>
    </w:div>
    <w:div w:id="1751000701">
      <w:bodyDiv w:val="1"/>
      <w:marLeft w:val="0"/>
      <w:marRight w:val="0"/>
      <w:marTop w:val="0"/>
      <w:marBottom w:val="0"/>
      <w:divBdr>
        <w:top w:val="none" w:sz="0" w:space="0" w:color="auto"/>
        <w:left w:val="none" w:sz="0" w:space="0" w:color="auto"/>
        <w:bottom w:val="none" w:sz="0" w:space="0" w:color="auto"/>
        <w:right w:val="none" w:sz="0" w:space="0" w:color="auto"/>
      </w:divBdr>
    </w:div>
    <w:div w:id="1808283232">
      <w:bodyDiv w:val="1"/>
      <w:marLeft w:val="0"/>
      <w:marRight w:val="0"/>
      <w:marTop w:val="0"/>
      <w:marBottom w:val="0"/>
      <w:divBdr>
        <w:top w:val="none" w:sz="0" w:space="0" w:color="auto"/>
        <w:left w:val="none" w:sz="0" w:space="0" w:color="auto"/>
        <w:bottom w:val="none" w:sz="0" w:space="0" w:color="auto"/>
        <w:right w:val="none" w:sz="0" w:space="0" w:color="auto"/>
      </w:divBdr>
    </w:div>
    <w:div w:id="1808624226">
      <w:bodyDiv w:val="1"/>
      <w:marLeft w:val="0"/>
      <w:marRight w:val="0"/>
      <w:marTop w:val="0"/>
      <w:marBottom w:val="0"/>
      <w:divBdr>
        <w:top w:val="none" w:sz="0" w:space="0" w:color="auto"/>
        <w:left w:val="none" w:sz="0" w:space="0" w:color="auto"/>
        <w:bottom w:val="none" w:sz="0" w:space="0" w:color="auto"/>
        <w:right w:val="none" w:sz="0" w:space="0" w:color="auto"/>
      </w:divBdr>
    </w:div>
    <w:div w:id="1870607442">
      <w:bodyDiv w:val="1"/>
      <w:marLeft w:val="0"/>
      <w:marRight w:val="0"/>
      <w:marTop w:val="0"/>
      <w:marBottom w:val="0"/>
      <w:divBdr>
        <w:top w:val="none" w:sz="0" w:space="0" w:color="auto"/>
        <w:left w:val="none" w:sz="0" w:space="0" w:color="auto"/>
        <w:bottom w:val="none" w:sz="0" w:space="0" w:color="auto"/>
        <w:right w:val="none" w:sz="0" w:space="0" w:color="auto"/>
      </w:divBdr>
    </w:div>
    <w:div w:id="1879924701">
      <w:bodyDiv w:val="1"/>
      <w:marLeft w:val="0"/>
      <w:marRight w:val="0"/>
      <w:marTop w:val="0"/>
      <w:marBottom w:val="0"/>
      <w:divBdr>
        <w:top w:val="none" w:sz="0" w:space="0" w:color="auto"/>
        <w:left w:val="none" w:sz="0" w:space="0" w:color="auto"/>
        <w:bottom w:val="none" w:sz="0" w:space="0" w:color="auto"/>
        <w:right w:val="none" w:sz="0" w:space="0" w:color="auto"/>
      </w:divBdr>
    </w:div>
    <w:div w:id="1894344955">
      <w:bodyDiv w:val="1"/>
      <w:marLeft w:val="0"/>
      <w:marRight w:val="0"/>
      <w:marTop w:val="0"/>
      <w:marBottom w:val="0"/>
      <w:divBdr>
        <w:top w:val="none" w:sz="0" w:space="0" w:color="auto"/>
        <w:left w:val="none" w:sz="0" w:space="0" w:color="auto"/>
        <w:bottom w:val="none" w:sz="0" w:space="0" w:color="auto"/>
        <w:right w:val="none" w:sz="0" w:space="0" w:color="auto"/>
      </w:divBdr>
    </w:div>
    <w:div w:id="1898007941">
      <w:bodyDiv w:val="1"/>
      <w:marLeft w:val="0"/>
      <w:marRight w:val="0"/>
      <w:marTop w:val="0"/>
      <w:marBottom w:val="0"/>
      <w:divBdr>
        <w:top w:val="none" w:sz="0" w:space="0" w:color="auto"/>
        <w:left w:val="none" w:sz="0" w:space="0" w:color="auto"/>
        <w:bottom w:val="none" w:sz="0" w:space="0" w:color="auto"/>
        <w:right w:val="none" w:sz="0" w:space="0" w:color="auto"/>
      </w:divBdr>
    </w:div>
    <w:div w:id="1924222631">
      <w:bodyDiv w:val="1"/>
      <w:marLeft w:val="0"/>
      <w:marRight w:val="0"/>
      <w:marTop w:val="0"/>
      <w:marBottom w:val="0"/>
      <w:divBdr>
        <w:top w:val="none" w:sz="0" w:space="0" w:color="auto"/>
        <w:left w:val="none" w:sz="0" w:space="0" w:color="auto"/>
        <w:bottom w:val="none" w:sz="0" w:space="0" w:color="auto"/>
        <w:right w:val="none" w:sz="0" w:space="0" w:color="auto"/>
      </w:divBdr>
    </w:div>
    <w:div w:id="1933779513">
      <w:bodyDiv w:val="1"/>
      <w:marLeft w:val="0"/>
      <w:marRight w:val="0"/>
      <w:marTop w:val="0"/>
      <w:marBottom w:val="0"/>
      <w:divBdr>
        <w:top w:val="none" w:sz="0" w:space="0" w:color="auto"/>
        <w:left w:val="none" w:sz="0" w:space="0" w:color="auto"/>
        <w:bottom w:val="none" w:sz="0" w:space="0" w:color="auto"/>
        <w:right w:val="none" w:sz="0" w:space="0" w:color="auto"/>
      </w:divBdr>
    </w:div>
    <w:div w:id="2073698519">
      <w:bodyDiv w:val="1"/>
      <w:marLeft w:val="0"/>
      <w:marRight w:val="0"/>
      <w:marTop w:val="0"/>
      <w:marBottom w:val="0"/>
      <w:divBdr>
        <w:top w:val="none" w:sz="0" w:space="0" w:color="auto"/>
        <w:left w:val="none" w:sz="0" w:space="0" w:color="auto"/>
        <w:bottom w:val="none" w:sz="0" w:space="0" w:color="auto"/>
        <w:right w:val="none" w:sz="0" w:space="0" w:color="auto"/>
      </w:divBdr>
    </w:div>
    <w:div w:id="2110350833">
      <w:bodyDiv w:val="1"/>
      <w:marLeft w:val="0"/>
      <w:marRight w:val="0"/>
      <w:marTop w:val="0"/>
      <w:marBottom w:val="0"/>
      <w:divBdr>
        <w:top w:val="none" w:sz="0" w:space="0" w:color="auto"/>
        <w:left w:val="none" w:sz="0" w:space="0" w:color="auto"/>
        <w:bottom w:val="none" w:sz="0" w:space="0" w:color="auto"/>
        <w:right w:val="none" w:sz="0" w:space="0" w:color="auto"/>
      </w:divBdr>
    </w:div>
    <w:div w:id="2116707514">
      <w:bodyDiv w:val="1"/>
      <w:marLeft w:val="0"/>
      <w:marRight w:val="0"/>
      <w:marTop w:val="0"/>
      <w:marBottom w:val="0"/>
      <w:divBdr>
        <w:top w:val="none" w:sz="0" w:space="0" w:color="auto"/>
        <w:left w:val="none" w:sz="0" w:space="0" w:color="auto"/>
        <w:bottom w:val="none" w:sz="0" w:space="0" w:color="auto"/>
        <w:right w:val="none" w:sz="0" w:space="0" w:color="auto"/>
      </w:divBdr>
    </w:div>
    <w:div w:id="21250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ftwaretestinghelp.com/selenium-webdriver-selenium-tutorial-8/" TargetMode="External"/><Relationship Id="rId18" Type="http://schemas.openxmlformats.org/officeDocument/2006/relationships/hyperlink" Target="http://cdn.guru99.com/images/image048.png" TargetMode="External"/><Relationship Id="rId26" Type="http://schemas.openxmlformats.org/officeDocument/2006/relationships/image" Target="media/image9.png"/><Relationship Id="rId39" Type="http://schemas.openxmlformats.org/officeDocument/2006/relationships/hyperlink" Target="http://seleniumhq.github.io/selenium/docs/api/java/org/openqa/selenium/firefox/FirefoxDriver.html" TargetMode="External"/><Relationship Id="rId21" Type="http://schemas.openxmlformats.org/officeDocument/2006/relationships/image" Target="media/image5.png"/><Relationship Id="rId34" Type="http://schemas.openxmlformats.org/officeDocument/2006/relationships/hyperlink" Target="http://career.guru99.com/top-10-automation-testing-interview-questions/" TargetMode="External"/><Relationship Id="rId42" Type="http://schemas.openxmlformats.org/officeDocument/2006/relationships/hyperlink" Target="http://seleniumhq.github.io/selenium/docs/api/java/org/openqa/selenium/opera/OperaDriver.html" TargetMode="External"/><Relationship Id="rId47" Type="http://schemas.openxmlformats.org/officeDocument/2006/relationships/hyperlink" Target="http://www.simplehtmlguide.com/whatiscss.php" TargetMode="External"/><Relationship Id="rId50" Type="http://schemas.openxmlformats.org/officeDocument/2006/relationships/hyperlink" Target="http://www.simplehtmlguide.com/whatishtml.php" TargetMode="External"/><Relationship Id="rId55" Type="http://schemas.openxmlformats.org/officeDocument/2006/relationships/image" Target="media/image1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cdn.guru99.com/images/image047.png" TargetMode="External"/><Relationship Id="rId20" Type="http://schemas.openxmlformats.org/officeDocument/2006/relationships/hyperlink" Target="http://cdn.guru99.com/images/image049.png" TargetMode="External"/><Relationship Id="rId29" Type="http://schemas.openxmlformats.org/officeDocument/2006/relationships/hyperlink" Target="http://toolsqa.wpengine.com/wp-content/uploads/2015/06/IframeOverload.png" TargetMode="External"/><Relationship Id="rId41" Type="http://schemas.openxmlformats.org/officeDocument/2006/relationships/hyperlink" Target="http://seleniumhq.github.io/selenium/docs/api/java/org/openqa/selenium/firefox/MarionetteDriver.html" TargetMode="External"/><Relationship Id="rId54" Type="http://schemas.openxmlformats.org/officeDocument/2006/relationships/hyperlink" Target="http://www.simplehtmlguide.com/whatiscss.php"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utoitscript.com/site/autoit/"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yperlink" Target="http://seleniumhq.github.io/selenium/docs/api/java/org/openqa/selenium/edge/EdgeDriver.html" TargetMode="External"/><Relationship Id="rId40" Type="http://schemas.openxmlformats.org/officeDocument/2006/relationships/hyperlink" Target="http://seleniumhq.github.io/selenium/docs/api/java/org/openqa/selenium/ie/InternetExplorerDriver.html" TargetMode="External"/><Relationship Id="rId45" Type="http://schemas.openxmlformats.org/officeDocument/2006/relationships/hyperlink" Target="http://seleniumhq.github.io/selenium/docs/api/java/org/openqa/selenium/WebElement.html" TargetMode="External"/><Relationship Id="rId53" Type="http://schemas.openxmlformats.org/officeDocument/2006/relationships/hyperlink" Target="http://www.simplehtmlguide.com/whatiscss.php" TargetMode="External"/><Relationship Id="rId58"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www.guru99.com/software-testing.html"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eleniumhq.github.io/selenium/docs/api/java/org/openqa/selenium/chrome/ChromeDriver.html" TargetMode="External"/><Relationship Id="rId49" Type="http://schemas.openxmlformats.org/officeDocument/2006/relationships/hyperlink" Target="http://www.simplehtmlguide.com/whatishtml.php" TargetMode="External"/><Relationship Id="rId57" Type="http://schemas.openxmlformats.org/officeDocument/2006/relationships/image" Target="media/image15.png"/><Relationship Id="rId61" Type="http://schemas.openxmlformats.org/officeDocument/2006/relationships/image" Target="media/image19.png"/><Relationship Id="rId10" Type="http://schemas.openxmlformats.org/officeDocument/2006/relationships/hyperlink" Target="http://learn-automation.com/how-to-write-dynamic-xpath-in-selenium/" TargetMode="External"/><Relationship Id="rId19" Type="http://schemas.openxmlformats.org/officeDocument/2006/relationships/image" Target="media/image4.png"/><Relationship Id="rId31" Type="http://schemas.openxmlformats.org/officeDocument/2006/relationships/hyperlink" Target="http://toolsqa.wpengine.com/wp-content/uploads/2015/06/FramePageDesc.png" TargetMode="External"/><Relationship Id="rId44" Type="http://schemas.openxmlformats.org/officeDocument/2006/relationships/hyperlink" Target="http://seleniumhq.github.io/selenium/docs/api/java/org/openqa/selenium/safari/SafariDriver.html" TargetMode="External"/><Relationship Id="rId52" Type="http://schemas.openxmlformats.org/officeDocument/2006/relationships/hyperlink" Target="http://www.simplehtmlguide.com/whatiscss.php" TargetMode="External"/><Relationship Id="rId60"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uru99.com/java-tutorial.html" TargetMode="External"/><Relationship Id="rId22" Type="http://schemas.openxmlformats.org/officeDocument/2006/relationships/hyperlink" Target="http://cdn.guru99.com/images/image050.png" TargetMode="External"/><Relationship Id="rId27" Type="http://schemas.openxmlformats.org/officeDocument/2006/relationships/hyperlink" Target="http://www.store.demoqa.com/" TargetMode="External"/><Relationship Id="rId30" Type="http://schemas.openxmlformats.org/officeDocument/2006/relationships/image" Target="media/image11.png"/><Relationship Id="rId35" Type="http://schemas.openxmlformats.org/officeDocument/2006/relationships/hyperlink" Target="http://www.seleniumhq.org/" TargetMode="External"/><Relationship Id="rId43" Type="http://schemas.openxmlformats.org/officeDocument/2006/relationships/hyperlink" Target="http://seleniumhq.github.io/selenium/docs/api/java/org/openqa/selenium/remote/RemoteWebDriver.html" TargetMode="External"/><Relationship Id="rId48" Type="http://schemas.openxmlformats.org/officeDocument/2006/relationships/hyperlink" Target="http://www.simplehtmlguide.com/colours.php" TargetMode="External"/><Relationship Id="rId56"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hyperlink" Target="http://www.simplehtmlguide.com/colours.php" TargetMode="External"/><Relationship Id="rId3" Type="http://schemas.microsoft.com/office/2007/relationships/stylesWithEffects" Target="stylesWithEffects.xml"/><Relationship Id="rId12" Type="http://schemas.openxmlformats.org/officeDocument/2006/relationships/hyperlink" Target="http://www.softwaretestinghelp.com/selenium-tutorial-1/"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roadtoautomation.blogspot.com/2014/05/webdriver-selenium-interview-questions.html" TargetMode="External"/><Relationship Id="rId38" Type="http://schemas.openxmlformats.org/officeDocument/2006/relationships/hyperlink" Target="http://seleniumhq.github.io/selenium/docs/api/java/org/openqa/selenium/support/events/EventFiringWebDriver.html" TargetMode="External"/><Relationship Id="rId46" Type="http://schemas.openxmlformats.org/officeDocument/2006/relationships/hyperlink" Target="http://seleniumhq.github.io/selenium/docs/api/java/org/openqa/selenium/WebElement.html" TargetMode="External"/><Relationship Id="rId5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9668</TotalTime>
  <Pages>80</Pages>
  <Words>13674</Words>
  <Characters>77946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62</cp:revision>
  <dcterms:created xsi:type="dcterms:W3CDTF">2017-01-19T05:29:00Z</dcterms:created>
  <dcterms:modified xsi:type="dcterms:W3CDTF">2017-06-28T21:38:00Z</dcterms:modified>
</cp:coreProperties>
</file>