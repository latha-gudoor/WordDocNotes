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5DA" w:rsidRDefault="00C015DA" w:rsidP="00C015DA">
      <w:pPr>
        <w:spacing w:after="0" w:line="300" w:lineRule="atLeast"/>
      </w:pPr>
    </w:p>
    <w:p w:rsidR="000F1E29" w:rsidRDefault="00C015DA" w:rsidP="00C015DA">
      <w:pPr>
        <w:spacing w:after="0" w:line="300" w:lineRule="atLeast"/>
        <w:rPr>
          <w:rFonts w:ascii="Verdana" w:eastAsia="Times New Roman" w:hAnsi="Verdana" w:cs="Arial"/>
          <w:b/>
          <w:color w:val="333333"/>
          <w:sz w:val="20"/>
          <w:szCs w:val="20"/>
        </w:rPr>
      </w:pPr>
      <w:r w:rsidRPr="00C015DA">
        <w:rPr>
          <w:rFonts w:ascii="Verdana" w:eastAsia="Times New Roman" w:hAnsi="Verdana" w:cs="Arial"/>
          <w:b/>
          <w:bCs/>
          <w:color w:val="0000FF"/>
          <w:sz w:val="48"/>
          <w:szCs w:val="48"/>
        </w:rPr>
        <w:t>Software Testing Checklist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I) Software Development Life Cycle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II) Software Test Levels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III) Software Test Types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IV) Software Test Design Techniques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V) Software Test Process / Software Test Life Cycle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VI) Maintenance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VII) Software Quality Standards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>I) Software Development Life Cycle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1) Requirements Gathering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2) Analysis &amp; Planning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3) Software Design (High Level &amp; Low Level)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4) Coding or Implementation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5)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6) Release &amp; Maintenance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>II) Software Test Levels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1) Unit Testing / Component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2) Integration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3) System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4) Acceptance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>III) Software Test Types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r w:rsidRPr="00057140">
        <w:rPr>
          <w:rFonts w:ascii="Verdana" w:eastAsia="Times New Roman" w:hAnsi="Verdana" w:cs="Arial"/>
          <w:b/>
          <w:color w:val="333333"/>
          <w:sz w:val="20"/>
          <w:szCs w:val="20"/>
        </w:rPr>
        <w:t>1) Functional Testing</w:t>
      </w:r>
      <w:r w:rsidRPr="00057140">
        <w:rPr>
          <w:rFonts w:ascii="Arial" w:eastAsia="Times New Roman" w:hAnsi="Arial" w:cs="Arial"/>
          <w:b/>
          <w:color w:val="333333"/>
          <w:sz w:val="20"/>
          <w:szCs w:val="20"/>
        </w:rPr>
        <w:br/>
      </w:r>
    </w:p>
    <w:p w:rsidR="00C015DA" w:rsidRPr="00057140" w:rsidRDefault="00C015DA" w:rsidP="00C015DA">
      <w:pPr>
        <w:spacing w:after="0" w:line="300" w:lineRule="atLeast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057140">
        <w:rPr>
          <w:rFonts w:ascii="Verdana" w:eastAsia="Times New Roman" w:hAnsi="Verdana" w:cs="Arial"/>
          <w:b/>
          <w:color w:val="333333"/>
          <w:sz w:val="20"/>
          <w:szCs w:val="20"/>
        </w:rPr>
        <w:t xml:space="preserve"> 2) Non-functional Testing</w:t>
      </w:r>
    </w:p>
    <w:p w:rsidR="00C015DA" w:rsidRDefault="00C015DA" w:rsidP="00C015DA">
      <w:pPr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057140">
        <w:rPr>
          <w:rFonts w:ascii="Verdana" w:eastAsia="Times New Roman" w:hAnsi="Verdana" w:cs="Arial"/>
          <w:b/>
          <w:color w:val="333333"/>
          <w:sz w:val="20"/>
          <w:szCs w:val="20"/>
        </w:rPr>
        <w:t xml:space="preserve"> 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    </w:t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i) Performance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    </w:t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>ii) Usability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    </w:t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>iii) Reliability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    </w:t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>iv) Compatibility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    </w:t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>v) Maintainability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    </w:t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>vi) Portability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    </w:t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>vii) Compliance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    </w:t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>viii) Recovery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    </w:t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>ix) Internationalization Testing and Localization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    </w:t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>Etc...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0F1E29" w:rsidRDefault="00C015DA" w:rsidP="00C015DA">
      <w:pPr>
        <w:spacing w:after="0" w:line="300" w:lineRule="atLeast"/>
        <w:rPr>
          <w:rFonts w:ascii="Verdana" w:eastAsia="Times New Roman" w:hAnsi="Verdana" w:cs="Arial"/>
          <w:b/>
          <w:color w:val="0070C0"/>
          <w:sz w:val="20"/>
          <w:szCs w:val="20"/>
        </w:rPr>
      </w:pPr>
      <w:r w:rsidRPr="000F1E29">
        <w:rPr>
          <w:rFonts w:ascii="Verdana" w:eastAsia="Times New Roman" w:hAnsi="Verdana" w:cs="Arial"/>
          <w:b/>
          <w:color w:val="333333"/>
          <w:sz w:val="20"/>
          <w:szCs w:val="20"/>
        </w:rPr>
        <w:lastRenderedPageBreak/>
        <w:t>3) Structural Testing</w:t>
      </w:r>
      <w:r w:rsidRPr="000F1E29">
        <w:rPr>
          <w:rFonts w:ascii="Arial" w:eastAsia="Times New Roman" w:hAnsi="Arial" w:cs="Arial"/>
          <w:b/>
          <w:color w:val="333333"/>
          <w:sz w:val="20"/>
          <w:szCs w:val="20"/>
        </w:rPr>
        <w:br/>
      </w:r>
      <w:r w:rsidRPr="000F1E29">
        <w:rPr>
          <w:rFonts w:ascii="Verdana" w:eastAsia="Times New Roman" w:hAnsi="Verdana" w:cs="Arial"/>
          <w:b/>
          <w:color w:val="333333"/>
          <w:sz w:val="20"/>
          <w:szCs w:val="20"/>
        </w:rPr>
        <w:t>4) Change related Testing</w:t>
      </w:r>
      <w:r w:rsidRPr="000F1E29">
        <w:rPr>
          <w:rFonts w:ascii="Arial" w:eastAsia="Times New Roman" w:hAnsi="Arial" w:cs="Arial"/>
          <w:b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>IV) Software Test Design Techniques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br/>
      </w:r>
      <w:r w:rsidRPr="00057140">
        <w:rPr>
          <w:rFonts w:ascii="Verdana" w:eastAsia="Times New Roman" w:hAnsi="Verdana" w:cs="Arial"/>
          <w:color w:val="00B0F0"/>
          <w:sz w:val="20"/>
          <w:szCs w:val="20"/>
        </w:rPr>
        <w:t xml:space="preserve"> </w:t>
      </w:r>
      <w:r w:rsidRPr="00057140">
        <w:rPr>
          <w:rFonts w:ascii="Verdana" w:eastAsia="Times New Roman" w:hAnsi="Verdana" w:cs="Arial"/>
          <w:b/>
          <w:color w:val="4567AB"/>
          <w:sz w:val="20"/>
          <w:szCs w:val="20"/>
        </w:rPr>
        <w:t>1) Static Test Design Techniques</w:t>
      </w:r>
      <w:r w:rsidRPr="00057140">
        <w:rPr>
          <w:rFonts w:ascii="Arial" w:eastAsia="Times New Roman" w:hAnsi="Arial" w:cs="Arial"/>
          <w:color w:val="00B0F0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i) </w:t>
      </w:r>
      <w:r w:rsidR="000F1E29" w:rsidRPr="00C015DA">
        <w:rPr>
          <w:rFonts w:ascii="Verdana" w:eastAsia="Times New Roman" w:hAnsi="Verdana" w:cs="Arial"/>
          <w:color w:val="333333"/>
          <w:sz w:val="20"/>
          <w:szCs w:val="20"/>
        </w:rPr>
        <w:t>Reviews (</w:t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>Manual Examination)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ii) Static Analysis (Automated Analysis)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br/>
        <w:t xml:space="preserve"> </w:t>
      </w:r>
      <w:r w:rsidRPr="000F1E29">
        <w:rPr>
          <w:rFonts w:ascii="Verdana" w:eastAsia="Times New Roman" w:hAnsi="Verdana" w:cs="Arial"/>
          <w:b/>
          <w:color w:val="0070C0"/>
          <w:sz w:val="20"/>
          <w:szCs w:val="20"/>
        </w:rPr>
        <w:t>2) Dynamic Test Design Techniques</w:t>
      </w:r>
    </w:p>
    <w:p w:rsidR="000F1E29" w:rsidRDefault="00C015DA" w:rsidP="00C015DA">
      <w:pPr>
        <w:spacing w:after="0" w:line="300" w:lineRule="atLeast"/>
        <w:rPr>
          <w:rFonts w:ascii="Verdana" w:eastAsia="Times New Roman" w:hAnsi="Verdana" w:cs="Arial"/>
          <w:b/>
          <w:bCs/>
          <w:color w:val="0000FF"/>
          <w:sz w:val="36"/>
          <w:szCs w:val="36"/>
        </w:rPr>
      </w:pPr>
      <w:r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r w:rsidRPr="00C015DA">
        <w:rPr>
          <w:rFonts w:ascii="Verdana" w:eastAsia="Times New Roman" w:hAnsi="Verdana" w:cs="Arial"/>
          <w:b/>
          <w:bCs/>
          <w:color w:val="0000FF"/>
          <w:sz w:val="20"/>
          <w:szCs w:val="20"/>
        </w:rPr>
        <w:t>i) White box Test Techniques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1) Statement Coverage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2) Branch Coverage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3) Path Coverage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4) Decision Coverage.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Etc...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>
        <w:rPr>
          <w:rFonts w:ascii="Verdana" w:eastAsia="Times New Roman" w:hAnsi="Verdana" w:cs="Arial"/>
          <w:color w:val="333333"/>
          <w:sz w:val="20"/>
          <w:szCs w:val="20"/>
        </w:rPr>
        <w:t xml:space="preserve">  </w:t>
      </w:r>
      <w:r w:rsidRPr="00C015DA">
        <w:rPr>
          <w:rFonts w:ascii="Verdana" w:eastAsia="Times New Roman" w:hAnsi="Verdana" w:cs="Arial"/>
          <w:b/>
          <w:bCs/>
          <w:color w:val="0000FF"/>
          <w:sz w:val="20"/>
          <w:szCs w:val="20"/>
        </w:rPr>
        <w:t>ii) Black box Test Techniques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1) Equivalence Partitioning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2) Boundary Value Analysis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3) Decision Table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4) State transition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5) Use Case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Etc...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r w:rsidRPr="00C015DA">
        <w:rPr>
          <w:rFonts w:ascii="Verdana" w:eastAsia="Times New Roman" w:hAnsi="Verdana" w:cs="Arial"/>
          <w:b/>
          <w:bCs/>
          <w:color w:val="0000FF"/>
          <w:sz w:val="20"/>
          <w:szCs w:val="20"/>
        </w:rPr>
        <w:t>iii) Experience based Test Techniques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1) Error Guessing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2) Exploratory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Etc...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>V) Software Test Process / Software Test Life Cycle</w:t>
      </w:r>
    </w:p>
    <w:p w:rsidR="00057140" w:rsidRDefault="00C015DA" w:rsidP="00C015DA">
      <w:pPr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1) Test Planning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2) Test Design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3) Test Execution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4) Test Closure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0F1E29" w:rsidRDefault="000F1E29" w:rsidP="00057140">
      <w:pPr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</w:p>
    <w:p w:rsidR="000F1E29" w:rsidRDefault="000F1E29" w:rsidP="00057140">
      <w:pPr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</w:p>
    <w:p w:rsidR="00057140" w:rsidRDefault="00057140" w:rsidP="00057140">
      <w:pPr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C015DA">
        <w:rPr>
          <w:rFonts w:ascii="Verdana" w:eastAsia="Times New Roman" w:hAnsi="Verdana" w:cs="Arial"/>
          <w:color w:val="333333"/>
          <w:sz w:val="20"/>
          <w:szCs w:val="20"/>
        </w:rPr>
        <w:lastRenderedPageBreak/>
        <w:t xml:space="preserve"> </w:t>
      </w:r>
      <w:r w:rsidRPr="00C015DA">
        <w:rPr>
          <w:rFonts w:ascii="Verdana" w:eastAsia="Times New Roman" w:hAnsi="Verdana" w:cs="Arial"/>
          <w:color w:val="0000FF"/>
          <w:sz w:val="36"/>
          <w:szCs w:val="36"/>
        </w:rPr>
        <w:t>1) Test Planning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i) Understanding and Analyzing Test Requirements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ii) Risk Analysis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iii) Test Strategy Implementation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iv) Test Estimations (Scope, Time, Resources, Budget etc...)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</w:t>
      </w:r>
      <w:proofErr w:type="gramStart"/>
      <w:r w:rsidRPr="00C015DA">
        <w:rPr>
          <w:rFonts w:ascii="Verdana" w:eastAsia="Times New Roman" w:hAnsi="Verdana" w:cs="Arial"/>
          <w:color w:val="333333"/>
          <w:sz w:val="20"/>
          <w:szCs w:val="20"/>
        </w:rPr>
        <w:t>v</w:t>
      </w:r>
      <w:proofErr w:type="gramEnd"/>
      <w:r w:rsidRPr="00C015DA">
        <w:rPr>
          <w:rFonts w:ascii="Verdana" w:eastAsia="Times New Roman" w:hAnsi="Verdana" w:cs="Arial"/>
          <w:color w:val="333333"/>
          <w:sz w:val="20"/>
          <w:szCs w:val="20"/>
        </w:rPr>
        <w:t>) Team Formation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vi) Test Plan Documentation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vii) Configuration Management Planning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viii) Traceability Matrix documentation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ix) Define Test Environment Setup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057140" w:rsidRDefault="00057140" w:rsidP="00057140">
      <w:pPr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r w:rsidRPr="00C015DA">
        <w:rPr>
          <w:rFonts w:ascii="Verdana" w:eastAsia="Times New Roman" w:hAnsi="Verdana" w:cs="Arial"/>
          <w:color w:val="0000FF"/>
          <w:sz w:val="36"/>
          <w:szCs w:val="36"/>
        </w:rPr>
        <w:t>2) Test Design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i) Understanding Test Requirements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ii) Generate Test Scenarios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iii) Test Case Documentation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iv) Test Data Collection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057140" w:rsidRDefault="00057140" w:rsidP="00057140">
      <w:pPr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r w:rsidRPr="00C015DA">
        <w:rPr>
          <w:rFonts w:ascii="Verdana" w:eastAsia="Times New Roman" w:hAnsi="Verdana" w:cs="Arial"/>
          <w:color w:val="0000FF"/>
          <w:sz w:val="36"/>
          <w:szCs w:val="36"/>
        </w:rPr>
        <w:t>3) Test Execution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i) Verify Test Environment Setup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ii) Create Test Batches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iii) Test Execution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Smoke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Comprehensive Testing 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Reporting Defects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Tracking Defects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>    Re &amp; Regression Testing Cycle 1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>    Sanity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>    Execute Regression Test Cases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>    Reporting Defects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>    Tracking Defects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>    Re &amp; Regression Testing Cycle 2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               Sanity Testing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               Execute Regression Test Cases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               Reporting Defects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>                 Tracking Defects 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.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.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Final Regression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0F1E29" w:rsidRDefault="000F1E29" w:rsidP="00C015DA">
      <w:pPr>
        <w:spacing w:after="0" w:line="300" w:lineRule="atLeast"/>
        <w:rPr>
          <w:rFonts w:ascii="Verdana" w:eastAsia="Times New Roman" w:hAnsi="Verdana" w:cs="Arial"/>
          <w:color w:val="333333"/>
          <w:sz w:val="20"/>
          <w:szCs w:val="20"/>
        </w:rPr>
      </w:pPr>
    </w:p>
    <w:p w:rsidR="00057140" w:rsidRDefault="00057140" w:rsidP="00C015DA">
      <w:pPr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015DA">
        <w:rPr>
          <w:rFonts w:ascii="Verdana" w:eastAsia="Times New Roman" w:hAnsi="Verdana" w:cs="Arial"/>
          <w:color w:val="333333"/>
          <w:sz w:val="20"/>
          <w:szCs w:val="20"/>
        </w:rPr>
        <w:lastRenderedPageBreak/>
        <w:t xml:space="preserve">  </w:t>
      </w:r>
      <w:r w:rsidRPr="00C015DA">
        <w:rPr>
          <w:rFonts w:ascii="Verdana" w:eastAsia="Times New Roman" w:hAnsi="Verdana" w:cs="Arial"/>
          <w:color w:val="0000FF"/>
          <w:sz w:val="36"/>
          <w:szCs w:val="36"/>
        </w:rPr>
        <w:t>4) Test Closure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i) Evaluating Exit Criteria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ii) Collect all documents and prepare Test Summary Report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iii) Send Test deliverables to Customer.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</w:t>
      </w:r>
      <w:proofErr w:type="gramStart"/>
      <w:r w:rsidRPr="00C015DA">
        <w:rPr>
          <w:rFonts w:ascii="Verdana" w:eastAsia="Times New Roman" w:hAnsi="Verdana" w:cs="Arial"/>
          <w:color w:val="333333"/>
          <w:sz w:val="20"/>
          <w:szCs w:val="20"/>
        </w:rPr>
        <w:t>iv) Improvement</w:t>
      </w:r>
      <w:proofErr w:type="gramEnd"/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suggestions for future projects.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0F1E29" w:rsidRDefault="00C015DA" w:rsidP="00057140">
      <w:pPr>
        <w:spacing w:after="0" w:line="300" w:lineRule="atLeast"/>
        <w:rPr>
          <w:rFonts w:ascii="Verdana" w:eastAsia="Times New Roman" w:hAnsi="Verdana" w:cs="Arial"/>
          <w:color w:val="0000FF"/>
          <w:sz w:val="36"/>
          <w:szCs w:val="36"/>
        </w:rPr>
      </w:pPr>
      <w:r w:rsidRPr="00C015DA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>VI) Software Test Documents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F1E29">
        <w:rPr>
          <w:rFonts w:ascii="Verdana" w:eastAsia="Times New Roman" w:hAnsi="Verdana" w:cs="Arial"/>
          <w:b/>
          <w:color w:val="333333"/>
          <w:sz w:val="20"/>
          <w:szCs w:val="20"/>
        </w:rPr>
        <w:t xml:space="preserve">  1) Test Policy</w:t>
      </w:r>
      <w:r w:rsidRPr="000F1E29">
        <w:rPr>
          <w:rFonts w:ascii="Arial" w:eastAsia="Times New Roman" w:hAnsi="Arial" w:cs="Arial"/>
          <w:b/>
          <w:color w:val="333333"/>
          <w:sz w:val="20"/>
          <w:szCs w:val="20"/>
        </w:rPr>
        <w:br/>
      </w:r>
      <w:r w:rsidRPr="000F1E29">
        <w:rPr>
          <w:rFonts w:ascii="Verdana" w:eastAsia="Times New Roman" w:hAnsi="Verdana" w:cs="Arial"/>
          <w:b/>
          <w:color w:val="333333"/>
          <w:sz w:val="20"/>
          <w:szCs w:val="20"/>
        </w:rPr>
        <w:t xml:space="preserve">  2) Test Strategy</w:t>
      </w:r>
      <w:r w:rsidRPr="000F1E29">
        <w:rPr>
          <w:rFonts w:ascii="Arial" w:eastAsia="Times New Roman" w:hAnsi="Arial" w:cs="Arial"/>
          <w:b/>
          <w:color w:val="333333"/>
          <w:sz w:val="20"/>
          <w:szCs w:val="20"/>
        </w:rPr>
        <w:br/>
      </w:r>
      <w:r w:rsidR="00057140" w:rsidRPr="000F1E29">
        <w:rPr>
          <w:rFonts w:ascii="Verdana" w:eastAsia="Times New Roman" w:hAnsi="Verdana" w:cs="Arial"/>
          <w:b/>
          <w:color w:val="333333"/>
          <w:sz w:val="20"/>
          <w:szCs w:val="20"/>
        </w:rPr>
        <w:t xml:space="preserve">  </w:t>
      </w:r>
      <w:r w:rsidR="00057140" w:rsidRPr="000F1E29">
        <w:rPr>
          <w:rFonts w:ascii="Verdana" w:eastAsia="Times New Roman" w:hAnsi="Verdana" w:cs="Arial"/>
          <w:b/>
          <w:sz w:val="20"/>
          <w:szCs w:val="20"/>
        </w:rPr>
        <w:t>3) Test Plan</w:t>
      </w:r>
      <w:r w:rsidR="00057140" w:rsidRPr="000F1E29">
        <w:rPr>
          <w:rFonts w:ascii="Arial" w:eastAsia="Times New Roman" w:hAnsi="Arial" w:cs="Arial"/>
          <w:b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i) Test Plan ID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ii) Introduction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iii) Test Items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iv) References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v) Features to be Tested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vi) Features not to be Tested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vii) Entry Criteria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viii) Exit Criteria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ix) Suspension Criteria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x) Roles &amp; Responsibilities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xi) Schedule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xii) Training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xiii) Risks &amp; Mitigations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xiv) Test Environment / Lab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xv) Test Deliverables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xvi) Approvals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xvii) Glossary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0F1E29">
        <w:rPr>
          <w:rFonts w:ascii="Verdana" w:eastAsia="Times New Roman" w:hAnsi="Verdana" w:cs="Arial"/>
          <w:b/>
          <w:sz w:val="20"/>
          <w:szCs w:val="20"/>
        </w:rPr>
        <w:t>4) Test Case Document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i) Test Case Id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ii) Test Case Name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iii) Test Suite ID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iv) Pre-Condition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v) Steps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vi) Post-Condition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vii) Expected Result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viii) Actual Results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ix) Test Results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57140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x) Remarks</w:t>
      </w:r>
      <w:r w:rsidR="00057140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F1E29">
        <w:rPr>
          <w:rFonts w:ascii="Verdana" w:eastAsia="Times New Roman" w:hAnsi="Verdana" w:cs="Arial"/>
          <w:b/>
          <w:color w:val="333333"/>
          <w:sz w:val="20"/>
          <w:szCs w:val="20"/>
        </w:rPr>
        <w:t>5) Requirements Traceability Matrix</w:t>
      </w:r>
      <w:r w:rsidRPr="000F1E29">
        <w:rPr>
          <w:rFonts w:ascii="Arial" w:eastAsia="Times New Roman" w:hAnsi="Arial" w:cs="Arial"/>
          <w:b/>
          <w:color w:val="333333"/>
          <w:sz w:val="20"/>
          <w:szCs w:val="20"/>
        </w:rPr>
        <w:br/>
      </w:r>
      <w:r w:rsidRPr="000F1E29">
        <w:rPr>
          <w:rFonts w:ascii="Verdana" w:eastAsia="Times New Roman" w:hAnsi="Verdana" w:cs="Arial"/>
          <w:b/>
          <w:color w:val="333333"/>
          <w:sz w:val="20"/>
          <w:szCs w:val="20"/>
        </w:rPr>
        <w:t>6) Test Data</w:t>
      </w:r>
      <w:r w:rsidRPr="000F1E29">
        <w:rPr>
          <w:rFonts w:ascii="Verdana" w:eastAsia="Times New Roman" w:hAnsi="Verdana" w:cs="Arial"/>
          <w:color w:val="0000FF"/>
          <w:sz w:val="36"/>
          <w:szCs w:val="36"/>
        </w:rPr>
        <w:br/>
      </w:r>
      <w:r w:rsidR="000F1E29">
        <w:rPr>
          <w:rFonts w:ascii="Verdana" w:eastAsia="Times New Roman" w:hAnsi="Verdana" w:cs="Arial"/>
          <w:color w:val="0000FF"/>
          <w:sz w:val="36"/>
          <w:szCs w:val="36"/>
        </w:rPr>
        <w:t xml:space="preserve"> </w:t>
      </w:r>
    </w:p>
    <w:p w:rsidR="00057140" w:rsidRPr="000F1E29" w:rsidRDefault="00057140" w:rsidP="00057140">
      <w:pPr>
        <w:spacing w:after="0" w:line="300" w:lineRule="atLeast"/>
        <w:rPr>
          <w:rFonts w:ascii="Verdana" w:eastAsia="Times New Roman" w:hAnsi="Verdana" w:cs="Arial"/>
          <w:b/>
          <w:sz w:val="20"/>
          <w:szCs w:val="20"/>
        </w:rPr>
      </w:pPr>
      <w:r w:rsidRPr="000F1E29">
        <w:rPr>
          <w:rFonts w:ascii="Verdana" w:eastAsia="Times New Roman" w:hAnsi="Verdana" w:cs="Arial"/>
          <w:b/>
          <w:sz w:val="20"/>
          <w:szCs w:val="20"/>
        </w:rPr>
        <w:lastRenderedPageBreak/>
        <w:t>7) Defect Report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i) Defect Id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ii) Defect Description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iii) Test Case Id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</w:t>
      </w:r>
      <w:proofErr w:type="gramStart"/>
      <w:r w:rsidRPr="00C015DA">
        <w:rPr>
          <w:rFonts w:ascii="Verdana" w:eastAsia="Times New Roman" w:hAnsi="Verdana" w:cs="Arial"/>
          <w:color w:val="333333"/>
          <w:sz w:val="20"/>
          <w:szCs w:val="20"/>
        </w:rPr>
        <w:t>iv) Tester</w:t>
      </w:r>
      <w:proofErr w:type="gramEnd"/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v) Product Version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vi) Build Version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vii) Priority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viii) Severity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ix) Status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x) Reproducible or not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xi) Reporting to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 xii) Remarks 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C015DA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C015DA" w:rsidRPr="00C015DA">
        <w:rPr>
          <w:rFonts w:ascii="Verdana" w:eastAsia="Times New Roman" w:hAnsi="Verdana" w:cs="Arial"/>
          <w:color w:val="333333"/>
          <w:sz w:val="20"/>
          <w:szCs w:val="20"/>
        </w:rPr>
        <w:t xml:space="preserve">  </w:t>
      </w:r>
      <w:r w:rsidR="00C015DA" w:rsidRPr="000F1E29">
        <w:rPr>
          <w:rFonts w:ascii="Verdana" w:eastAsia="Times New Roman" w:hAnsi="Verdana" w:cs="Arial"/>
          <w:b/>
          <w:color w:val="333333"/>
          <w:sz w:val="20"/>
          <w:szCs w:val="20"/>
        </w:rPr>
        <w:t>8) Test Summary Report</w:t>
      </w:r>
      <w:r w:rsidR="00C015DA"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C015DA" w:rsidRPr="00C015DA" w:rsidRDefault="00C015DA" w:rsidP="00057140">
      <w:pPr>
        <w:spacing w:after="0" w:line="300" w:lineRule="atLeast"/>
        <w:rPr>
          <w:ins w:id="0" w:author="Unknown"/>
          <w:rFonts w:ascii="Arial" w:eastAsia="Times New Roman" w:hAnsi="Arial" w:cs="Arial"/>
          <w:color w:val="333333"/>
          <w:sz w:val="20"/>
          <w:szCs w:val="20"/>
        </w:rPr>
      </w:pPr>
      <w:r w:rsidRPr="00C015DA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>VII) Software Quality Standards</w:t>
      </w:r>
      <w:r w:rsidRPr="00C015DA">
        <w:rPr>
          <w:rFonts w:ascii="Arial" w:eastAsia="Times New Roman" w:hAnsi="Arial" w:cs="Arial"/>
          <w:color w:val="333333"/>
          <w:sz w:val="20"/>
          <w:szCs w:val="20"/>
        </w:rPr>
        <w:br/>
      </w:r>
      <w:bookmarkStart w:id="1" w:name="_GoBack"/>
      <w:r w:rsidRPr="000F1E29">
        <w:rPr>
          <w:rFonts w:ascii="Verdana" w:eastAsia="Times New Roman" w:hAnsi="Verdana" w:cs="Arial"/>
          <w:b/>
          <w:color w:val="333333"/>
          <w:sz w:val="20"/>
          <w:szCs w:val="20"/>
        </w:rPr>
        <w:t xml:space="preserve">  1) ISO</w:t>
      </w:r>
      <w:r w:rsidRPr="000F1E29">
        <w:rPr>
          <w:rFonts w:ascii="Arial" w:eastAsia="Times New Roman" w:hAnsi="Arial" w:cs="Arial"/>
          <w:b/>
          <w:color w:val="333333"/>
          <w:sz w:val="20"/>
          <w:szCs w:val="20"/>
        </w:rPr>
        <w:br/>
      </w:r>
      <w:r w:rsidRPr="000F1E29">
        <w:rPr>
          <w:rFonts w:ascii="Verdana" w:eastAsia="Times New Roman" w:hAnsi="Verdana" w:cs="Arial"/>
          <w:b/>
          <w:color w:val="333333"/>
          <w:sz w:val="20"/>
          <w:szCs w:val="20"/>
        </w:rPr>
        <w:t xml:space="preserve">  2) IEEE</w:t>
      </w:r>
      <w:r w:rsidRPr="000F1E29">
        <w:rPr>
          <w:rFonts w:ascii="Arial" w:eastAsia="Times New Roman" w:hAnsi="Arial" w:cs="Arial"/>
          <w:b/>
          <w:color w:val="333333"/>
          <w:sz w:val="20"/>
          <w:szCs w:val="20"/>
        </w:rPr>
        <w:br/>
      </w:r>
      <w:r w:rsidRPr="000F1E29">
        <w:rPr>
          <w:rFonts w:ascii="Verdana" w:eastAsia="Times New Roman" w:hAnsi="Verdana" w:cs="Arial"/>
          <w:b/>
          <w:color w:val="333333"/>
          <w:sz w:val="20"/>
          <w:szCs w:val="20"/>
        </w:rPr>
        <w:t xml:space="preserve">  3) CMM/CMMI</w:t>
      </w:r>
      <w:r w:rsidRPr="000F1E29">
        <w:rPr>
          <w:rFonts w:ascii="Arial" w:eastAsia="Times New Roman" w:hAnsi="Arial" w:cs="Arial"/>
          <w:b/>
          <w:color w:val="333333"/>
          <w:sz w:val="20"/>
          <w:szCs w:val="20"/>
        </w:rPr>
        <w:br/>
      </w:r>
      <w:bookmarkEnd w:id="1"/>
    </w:p>
    <w:p w:rsidR="00C015DA" w:rsidRDefault="00C015DA" w:rsidP="00C015DA">
      <w:pPr>
        <w:spacing w:after="0" w:line="300" w:lineRule="atLeast"/>
      </w:pPr>
    </w:p>
    <w:sectPr w:rsidR="00C0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187A"/>
    <w:multiLevelType w:val="multilevel"/>
    <w:tmpl w:val="4662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D0025"/>
    <w:multiLevelType w:val="multilevel"/>
    <w:tmpl w:val="6B08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411FB"/>
    <w:multiLevelType w:val="multilevel"/>
    <w:tmpl w:val="D9D2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04F96"/>
    <w:multiLevelType w:val="multilevel"/>
    <w:tmpl w:val="FB96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2D14A9"/>
    <w:multiLevelType w:val="multilevel"/>
    <w:tmpl w:val="8108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06137A"/>
    <w:multiLevelType w:val="multilevel"/>
    <w:tmpl w:val="E1F4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AB7E30"/>
    <w:multiLevelType w:val="multilevel"/>
    <w:tmpl w:val="7100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455F6A"/>
    <w:multiLevelType w:val="multilevel"/>
    <w:tmpl w:val="3CC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3C2A42"/>
    <w:multiLevelType w:val="multilevel"/>
    <w:tmpl w:val="CB44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2A0AEE"/>
    <w:multiLevelType w:val="multilevel"/>
    <w:tmpl w:val="105A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521486"/>
    <w:multiLevelType w:val="multilevel"/>
    <w:tmpl w:val="3004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2F2F95"/>
    <w:multiLevelType w:val="multilevel"/>
    <w:tmpl w:val="5164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2E413B"/>
    <w:multiLevelType w:val="multilevel"/>
    <w:tmpl w:val="59CE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CA3351"/>
    <w:multiLevelType w:val="multilevel"/>
    <w:tmpl w:val="C4C8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D470E9"/>
    <w:multiLevelType w:val="multilevel"/>
    <w:tmpl w:val="B85E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937370"/>
    <w:multiLevelType w:val="multilevel"/>
    <w:tmpl w:val="E66A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14"/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13"/>
  </w:num>
  <w:num w:numId="14">
    <w:abstractNumId w:val="12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5DA"/>
    <w:rsid w:val="00057140"/>
    <w:rsid w:val="0006105C"/>
    <w:rsid w:val="000F1E29"/>
    <w:rsid w:val="00C0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1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015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15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015D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tab-span">
    <w:name w:val="apple-tab-span"/>
    <w:basedOn w:val="DefaultParagraphFont"/>
    <w:rsid w:val="00C015DA"/>
  </w:style>
  <w:style w:type="character" w:customStyle="1" w:styleId="apple-converted-space">
    <w:name w:val="apple-converted-space"/>
    <w:basedOn w:val="DefaultParagraphFont"/>
    <w:rsid w:val="00C015DA"/>
  </w:style>
  <w:style w:type="character" w:styleId="Hyperlink">
    <w:name w:val="Hyperlink"/>
    <w:basedOn w:val="DefaultParagraphFont"/>
    <w:uiPriority w:val="99"/>
    <w:semiHidden/>
    <w:unhideWhenUsed/>
    <w:rsid w:val="00C015DA"/>
    <w:rPr>
      <w:color w:val="0000FF"/>
      <w:u w:val="single"/>
    </w:rPr>
  </w:style>
  <w:style w:type="character" w:customStyle="1" w:styleId="metacategories">
    <w:name w:val="meta_categories"/>
    <w:basedOn w:val="DefaultParagraphFont"/>
    <w:rsid w:val="00C015DA"/>
  </w:style>
  <w:style w:type="character" w:customStyle="1" w:styleId="share-button-link-text">
    <w:name w:val="share-button-link-text"/>
    <w:basedOn w:val="DefaultParagraphFont"/>
    <w:rsid w:val="00C015DA"/>
  </w:style>
  <w:style w:type="paragraph" w:customStyle="1" w:styleId="comment-footer">
    <w:name w:val="comment-footer"/>
    <w:basedOn w:val="Normal"/>
    <w:rsid w:val="00C0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15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15D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15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15DA"/>
    <w:rPr>
      <w:rFonts w:ascii="Arial" w:eastAsia="Times New Roman" w:hAnsi="Arial" w:cs="Arial"/>
      <w:vanish/>
      <w:sz w:val="16"/>
      <w:szCs w:val="16"/>
    </w:rPr>
  </w:style>
  <w:style w:type="character" w:customStyle="1" w:styleId="zippy">
    <w:name w:val="zippy"/>
    <w:basedOn w:val="DefaultParagraphFont"/>
    <w:rsid w:val="00C015DA"/>
  </w:style>
  <w:style w:type="character" w:customStyle="1" w:styleId="post-count">
    <w:name w:val="post-count"/>
    <w:basedOn w:val="DefaultParagraphFont"/>
    <w:rsid w:val="00C015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1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015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15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015D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tab-span">
    <w:name w:val="apple-tab-span"/>
    <w:basedOn w:val="DefaultParagraphFont"/>
    <w:rsid w:val="00C015DA"/>
  </w:style>
  <w:style w:type="character" w:customStyle="1" w:styleId="apple-converted-space">
    <w:name w:val="apple-converted-space"/>
    <w:basedOn w:val="DefaultParagraphFont"/>
    <w:rsid w:val="00C015DA"/>
  </w:style>
  <w:style w:type="character" w:styleId="Hyperlink">
    <w:name w:val="Hyperlink"/>
    <w:basedOn w:val="DefaultParagraphFont"/>
    <w:uiPriority w:val="99"/>
    <w:semiHidden/>
    <w:unhideWhenUsed/>
    <w:rsid w:val="00C015DA"/>
    <w:rPr>
      <w:color w:val="0000FF"/>
      <w:u w:val="single"/>
    </w:rPr>
  </w:style>
  <w:style w:type="character" w:customStyle="1" w:styleId="metacategories">
    <w:name w:val="meta_categories"/>
    <w:basedOn w:val="DefaultParagraphFont"/>
    <w:rsid w:val="00C015DA"/>
  </w:style>
  <w:style w:type="character" w:customStyle="1" w:styleId="share-button-link-text">
    <w:name w:val="share-button-link-text"/>
    <w:basedOn w:val="DefaultParagraphFont"/>
    <w:rsid w:val="00C015DA"/>
  </w:style>
  <w:style w:type="paragraph" w:customStyle="1" w:styleId="comment-footer">
    <w:name w:val="comment-footer"/>
    <w:basedOn w:val="Normal"/>
    <w:rsid w:val="00C0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15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15D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15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15DA"/>
    <w:rPr>
      <w:rFonts w:ascii="Arial" w:eastAsia="Times New Roman" w:hAnsi="Arial" w:cs="Arial"/>
      <w:vanish/>
      <w:sz w:val="16"/>
      <w:szCs w:val="16"/>
    </w:rPr>
  </w:style>
  <w:style w:type="character" w:customStyle="1" w:styleId="zippy">
    <w:name w:val="zippy"/>
    <w:basedOn w:val="DefaultParagraphFont"/>
    <w:rsid w:val="00C015DA"/>
  </w:style>
  <w:style w:type="character" w:customStyle="1" w:styleId="post-count">
    <w:name w:val="post-count"/>
    <w:basedOn w:val="DefaultParagraphFont"/>
    <w:rsid w:val="00C01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309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2" w:color="auto"/>
                    <w:right w:val="none" w:sz="0" w:space="0" w:color="auto"/>
                  </w:divBdr>
                  <w:divsChild>
                    <w:div w:id="20521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8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2164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8" w:color="CFCFCF"/>
                                <w:right w:val="none" w:sz="0" w:space="0" w:color="auto"/>
                              </w:divBdr>
                              <w:divsChild>
                                <w:div w:id="114041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79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42719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9034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47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dashed" w:sz="6" w:space="8" w:color="CFCFCF"/>
                            <w:left w:val="dashed" w:sz="6" w:space="8" w:color="CFCFCF"/>
                            <w:bottom w:val="dashed" w:sz="6" w:space="8" w:color="CFCFCF"/>
                            <w:right w:val="dashed" w:sz="6" w:space="8" w:color="CFCFCF"/>
                          </w:divBdr>
                          <w:divsChild>
                            <w:div w:id="1778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6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659338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9579">
                  <w:marLeft w:val="0"/>
                  <w:marRight w:val="0"/>
                  <w:marTop w:val="0"/>
                  <w:marBottom w:val="150"/>
                  <w:divBdr>
                    <w:top w:val="single" w:sz="6" w:space="0" w:color="E9E9E9"/>
                    <w:left w:val="single" w:sz="6" w:space="0" w:color="E9E9E9"/>
                    <w:bottom w:val="single" w:sz="6" w:space="0" w:color="E9E9E9"/>
                    <w:right w:val="single" w:sz="6" w:space="0" w:color="E9E9E9"/>
                  </w:divBdr>
                </w:div>
              </w:divsChild>
            </w:div>
            <w:div w:id="13070530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99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74149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6786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186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2" w:color="auto"/>
                    <w:right w:val="none" w:sz="0" w:space="0" w:color="auto"/>
                  </w:divBdr>
                  <w:divsChild>
                    <w:div w:id="13157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135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8" w:color="CFCFCF"/>
                                <w:right w:val="none" w:sz="0" w:space="0" w:color="auto"/>
                              </w:divBdr>
                              <w:divsChild>
                                <w:div w:id="211867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2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53067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5826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7083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dashed" w:sz="6" w:space="8" w:color="CFCFCF"/>
                            <w:left w:val="dashed" w:sz="6" w:space="8" w:color="CFCFCF"/>
                            <w:bottom w:val="dashed" w:sz="6" w:space="8" w:color="CFCFCF"/>
                            <w:right w:val="dashed" w:sz="6" w:space="8" w:color="CFCFCF"/>
                          </w:divBdr>
                          <w:divsChild>
                            <w:div w:id="189052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2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436398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840">
                  <w:marLeft w:val="0"/>
                  <w:marRight w:val="0"/>
                  <w:marTop w:val="0"/>
                  <w:marBottom w:val="150"/>
                  <w:divBdr>
                    <w:top w:val="single" w:sz="6" w:space="0" w:color="E9E9E9"/>
                    <w:left w:val="single" w:sz="6" w:space="0" w:color="E9E9E9"/>
                    <w:bottom w:val="single" w:sz="6" w:space="0" w:color="E9E9E9"/>
                    <w:right w:val="single" w:sz="6" w:space="0" w:color="E9E9E9"/>
                  </w:divBdr>
                </w:div>
              </w:divsChild>
            </w:div>
            <w:div w:id="348143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101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047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5685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Guduri</dc:creator>
  <cp:keywords/>
  <dc:description/>
  <cp:lastModifiedBy>latha Guduri</cp:lastModifiedBy>
  <cp:revision>1</cp:revision>
  <dcterms:created xsi:type="dcterms:W3CDTF">2016-09-19T17:07:00Z</dcterms:created>
  <dcterms:modified xsi:type="dcterms:W3CDTF">2016-09-19T17:35:00Z</dcterms:modified>
</cp:coreProperties>
</file>